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EE16" w14:textId="58705975" w:rsidR="008241F1" w:rsidRPr="00EB3D97" w:rsidRDefault="00EB3D97" w:rsidP="00EB3D97">
      <w:pPr>
        <w:tabs>
          <w:tab w:val="left" w:pos="4678"/>
        </w:tabs>
        <w:jc w:val="center"/>
        <w:outlineLvl w:val="0"/>
        <w:rPr>
          <w:bCs/>
          <w:sz w:val="24"/>
          <w:szCs w:val="24"/>
          <w:lang w:val="en-US"/>
        </w:rPr>
      </w:pPr>
      <w:bookmarkStart w:id="0" w:name="_Toc220384477"/>
      <w:ins w:id="1" w:author="Writefull" w:date="2022-07-19T15:19:00Z">
        <w:r>
          <w:rPr>
            <w:bCs/>
            <w:noProof/>
            <w:sz w:val="28"/>
            <w:szCs w:val="28"/>
            <w:lang w:val="en-US"/>
          </w:rPr>
          <w:t>Automation</w:t>
        </w:r>
      </w:ins>
      <w:del w:id="2" w:author="Writefull" w:date="2022-07-19T15:19:00Z">
        <w:r>
          <w:rPr>
            <w:bCs/>
            <w:noProof/>
            <w:sz w:val="28"/>
            <w:szCs w:val="28"/>
            <w:lang w:val="en-US"/>
          </w:rPr>
          <w:delText>automation</w:delText>
        </w:r>
      </w:del>
      <w:r>
        <w:rPr>
          <w:bCs/>
          <w:noProof/>
          <w:sz w:val="28"/>
          <w:szCs w:val="28"/>
          <w:lang w:val="en-US"/>
        </w:rPr>
        <w:t xml:space="preserve"> as a disruptive factor and sustainability element in rock drilling in open pit mines</w:t>
      </w:r>
    </w:p>
    <w:p w14:paraId="34A85600" w14:textId="17268599" w:rsidR="0072128A" w:rsidRPr="00EB3D97" w:rsidRDefault="0072128A" w:rsidP="008241F1">
      <w:pPr>
        <w:tabs>
          <w:tab w:val="left" w:pos="4678"/>
        </w:tabs>
        <w:jc w:val="both"/>
        <w:outlineLvl w:val="0"/>
        <w:rPr>
          <w:bCs/>
          <w:sz w:val="24"/>
          <w:szCs w:val="24"/>
          <w:lang w:val="en-US"/>
        </w:rPr>
        <w:sectPr w:rsidR="0072128A" w:rsidRPr="00EB3D97" w:rsidSect="008241F1">
          <w:headerReference w:type="default" r:id="rId8"/>
          <w:pgSz w:w="11906" w:h="16838" w:code="9"/>
          <w:pgMar w:top="1701" w:right="1134" w:bottom="1134" w:left="1701" w:header="709" w:footer="709" w:gutter="0"/>
          <w:cols w:space="708"/>
          <w:docGrid w:linePitch="360"/>
        </w:sectPr>
      </w:pPr>
    </w:p>
    <w:p w14:paraId="2541229C" w14:textId="77777777" w:rsidR="004017FE" w:rsidRPr="00223BBF" w:rsidRDefault="00AA56BE" w:rsidP="008241F1">
      <w:pPr>
        <w:tabs>
          <w:tab w:val="left" w:pos="4678"/>
        </w:tabs>
        <w:jc w:val="both"/>
        <w:outlineLvl w:val="0"/>
        <w:rPr>
          <w:bCs/>
          <w:sz w:val="24"/>
          <w:szCs w:val="24"/>
        </w:rPr>
      </w:pPr>
      <w:r w:rsidRPr="00223BBF">
        <w:rPr>
          <w:bCs/>
          <w:sz w:val="24"/>
          <w:szCs w:val="24"/>
        </w:rPr>
        <w:t>ALVES, Jadir Pedro</w:t>
      </w:r>
      <w:r>
        <w:rPr>
          <w:rStyle w:val="Refdenotaderodap"/>
          <w:bCs/>
          <w:sz w:val="24"/>
          <w:szCs w:val="24"/>
        </w:rPr>
        <w:footnoteReference w:id="1"/>
      </w:r>
    </w:p>
    <w:p w14:paraId="4496D2ED" w14:textId="0F349944" w:rsidR="00A264C3" w:rsidRDefault="00A81EF8" w:rsidP="00E267B8">
      <w:pPr>
        <w:tabs>
          <w:tab w:val="left" w:pos="4678"/>
        </w:tabs>
        <w:spacing w:line="240" w:lineRule="auto"/>
        <w:jc w:val="both"/>
        <w:outlineLvl w:val="0"/>
        <w:rPr>
          <w:bCs/>
          <w:sz w:val="24"/>
          <w:szCs w:val="24"/>
        </w:rPr>
        <w:sectPr w:rsidR="00A264C3" w:rsidSect="007D42E2">
          <w:type w:val="continuous"/>
          <w:pgSz w:w="11906" w:h="16838" w:code="9"/>
          <w:pgMar w:top="1701" w:right="1134" w:bottom="1134" w:left="1701" w:header="709" w:footer="709" w:gutter="0"/>
          <w:cols w:space="708"/>
          <w:docGrid w:linePitch="360"/>
        </w:sectPr>
      </w:pPr>
      <w:r w:rsidRPr="00223BBF">
        <w:rPr>
          <w:bCs/>
          <w:sz w:val="24"/>
          <w:szCs w:val="24"/>
        </w:rPr>
        <w:t>ARROYO, Carlos</w:t>
      </w:r>
      <w:r>
        <w:rPr>
          <w:rStyle w:val="Refdenotaderodap"/>
          <w:bCs/>
          <w:sz w:val="24"/>
          <w:szCs w:val="24"/>
        </w:rPr>
        <w:footnoteReference w:id="2"/>
      </w:r>
    </w:p>
    <w:p w14:paraId="0BA695B3" w14:textId="77777777" w:rsidR="007D42E2" w:rsidRDefault="007D42E2" w:rsidP="00E267B8">
      <w:pPr>
        <w:tabs>
          <w:tab w:val="left" w:pos="4678"/>
        </w:tabs>
        <w:spacing w:line="240" w:lineRule="auto"/>
        <w:jc w:val="both"/>
        <w:outlineLvl w:val="0"/>
        <w:rPr>
          <w:bCs/>
          <w:sz w:val="24"/>
          <w:szCs w:val="24"/>
        </w:rPr>
        <w:sectPr w:rsidR="007D42E2" w:rsidSect="00A264C3">
          <w:type w:val="continuous"/>
          <w:pgSz w:w="11906" w:h="16838" w:code="9"/>
          <w:pgMar w:top="1701" w:right="1134" w:bottom="1134" w:left="1701" w:header="709" w:footer="709" w:gutter="0"/>
          <w:cols w:space="708"/>
          <w:docGrid w:linePitch="360"/>
        </w:sectPr>
      </w:pPr>
    </w:p>
    <w:p w14:paraId="70D44E11" w14:textId="77777777" w:rsidR="00D73B53" w:rsidRPr="00A264C3" w:rsidRDefault="00D73B53" w:rsidP="00E267B8">
      <w:pPr>
        <w:pStyle w:val="Default"/>
        <w:pBdr>
          <w:bottom w:val="single" w:sz="12" w:space="1" w:color="auto"/>
        </w:pBdr>
        <w:jc w:val="both"/>
      </w:pPr>
    </w:p>
    <w:p w14:paraId="1C69F4A9" w14:textId="27DBBECE" w:rsidR="00003651" w:rsidRPr="00003651" w:rsidRDefault="00A77FC3" w:rsidP="008241F1">
      <w:pPr>
        <w:pStyle w:val="Default"/>
        <w:jc w:val="both"/>
        <w:rPr>
          <w:rFonts w:ascii="Times New Roman" w:eastAsia="Arial" w:hAnsi="Times New Roman" w:cs="Times New Roman"/>
          <w:lang w:val="en-US"/>
        </w:rPr>
      </w:pPr>
      <w:r>
        <w:rPr>
          <w:rFonts w:ascii="Times New Roman" w:hAnsi="Times New Roman" w:cs="Times New Roman"/>
          <w:b/>
          <w:color w:val="auto"/>
          <w:sz w:val="28"/>
          <w:szCs w:val="28"/>
          <w:lang w:val="en-US"/>
        </w:rPr>
        <w:t xml:space="preserve">Abstract: </w:t>
      </w:r>
      <w:r>
        <w:rPr>
          <w:rFonts w:ascii="Times New Roman" w:eastAsia="Arial" w:hAnsi="Times New Roman" w:cs="Times New Roman"/>
          <w:lang w:val="en-US"/>
        </w:rPr>
        <w:t xml:space="preserve">This article seeks to describe some of the results obtained during the research work carried out to prepare the master's dissertation on the use of </w:t>
      </w:r>
      <w:ins w:id="3" w:author="Writefull" w:date="2022-07-19T15:19:00Z">
        <w:r>
          <w:rPr>
            <w:rFonts w:ascii="Times New Roman" w:eastAsia="Arial" w:hAnsi="Times New Roman" w:cs="Times New Roman"/>
            <w:lang w:val="en-US"/>
          </w:rPr>
          <w:t>technology</w:t>
        </w:r>
      </w:ins>
      <w:del w:id="4" w:author="Writefull" w:date="2022-07-19T15:19:00Z">
        <w:r>
          <w:rPr>
            <w:rFonts w:ascii="Times New Roman" w:eastAsia="Arial" w:hAnsi="Times New Roman" w:cs="Times New Roman"/>
            <w:lang w:val="en-US"/>
          </w:rPr>
          <w:delText>technologies</w:delText>
        </w:r>
      </w:del>
      <w:r>
        <w:rPr>
          <w:rFonts w:ascii="Times New Roman" w:eastAsia="Arial" w:hAnsi="Times New Roman" w:cs="Times New Roman"/>
          <w:lang w:val="en-US"/>
        </w:rPr>
        <w:t xml:space="preserve"> and digital transformation in the process of drilling rocks in open pit mines. The use of automation is presented as a disruptive factor and a driving element of improvements that provide sustainability in rock </w:t>
      </w:r>
      <w:ins w:id="5" w:author="Writefull" w:date="2022-07-19T15:19:00Z">
        <w:r>
          <w:rPr>
            <w:rFonts w:ascii="Times New Roman" w:eastAsia="Arial" w:hAnsi="Times New Roman" w:cs="Times New Roman"/>
            <w:lang w:val="en-US"/>
          </w:rPr>
          <w:t>celebration</w:t>
        </w:r>
      </w:ins>
      <w:del w:id="6" w:author="Writefull" w:date="2022-07-19T15:19:00Z">
        <w:r>
          <w:rPr>
            <w:rFonts w:ascii="Times New Roman" w:eastAsia="Arial" w:hAnsi="Times New Roman" w:cs="Times New Roman"/>
            <w:lang w:val="en-US"/>
          </w:rPr>
          <w:delText>terebration</w:delText>
        </w:r>
      </w:del>
      <w:r>
        <w:rPr>
          <w:rFonts w:ascii="Times New Roman" w:eastAsia="Arial" w:hAnsi="Times New Roman" w:cs="Times New Roman"/>
          <w:lang w:val="en-US"/>
        </w:rPr>
        <w:t xml:space="preserve">. Seven main operational parameters were used to combine the measurement during drilling (MWD) with other information generated by the equipment during the drilling of blast holes, in four different lithologies in an iron mine, located in the central region of Minas Gerais. Adjustments and corrections were made to the data collected </w:t>
      </w:r>
      <w:ins w:id="7" w:author="Writefull" w:date="2022-07-19T15:19:00Z">
        <w:r>
          <w:rPr>
            <w:rFonts w:ascii="Times New Roman" w:eastAsia="Arial" w:hAnsi="Times New Roman" w:cs="Times New Roman"/>
            <w:lang w:val="en-US"/>
          </w:rPr>
          <w:t>to</w:t>
        </w:r>
      </w:ins>
      <w:del w:id="8" w:author="Writefull" w:date="2022-07-19T15:19:00Z">
        <w:r>
          <w:rPr>
            <w:rFonts w:ascii="Times New Roman" w:eastAsia="Arial" w:hAnsi="Times New Roman" w:cs="Times New Roman"/>
            <w:lang w:val="en-US"/>
          </w:rPr>
          <w:delText>in order to</w:delText>
        </w:r>
      </w:del>
      <w:r>
        <w:rPr>
          <w:rFonts w:ascii="Times New Roman" w:eastAsia="Arial" w:hAnsi="Times New Roman" w:cs="Times New Roman"/>
          <w:lang w:val="en-US"/>
        </w:rPr>
        <w:t xml:space="preserve"> minimize external influences, in addition to those of the rock itself, </w:t>
      </w:r>
      <w:ins w:id="9" w:author="Writefull" w:date="2022-07-19T15:19:00Z">
        <w:r>
          <w:rPr>
            <w:rFonts w:ascii="Times New Roman" w:eastAsia="Arial" w:hAnsi="Times New Roman" w:cs="Times New Roman"/>
            <w:lang w:val="en-US"/>
          </w:rPr>
          <w:t>to</w:t>
        </w:r>
      </w:ins>
      <w:del w:id="10" w:author="Writefull" w:date="2022-07-19T15:19:00Z">
        <w:r>
          <w:rPr>
            <w:rFonts w:ascii="Times New Roman" w:eastAsia="Arial" w:hAnsi="Times New Roman" w:cs="Times New Roman"/>
            <w:lang w:val="en-US"/>
          </w:rPr>
          <w:delText>in order to</w:delText>
        </w:r>
      </w:del>
      <w:r>
        <w:rPr>
          <w:rFonts w:ascii="Times New Roman" w:eastAsia="Arial" w:hAnsi="Times New Roman" w:cs="Times New Roman"/>
          <w:lang w:val="en-US"/>
        </w:rPr>
        <w:t xml:space="preserve"> guarantee the effectiveness of the analyses. Finally, we sought to compare the performance of the drilling process in manual mode and in automatic mode of operation.</w:t>
      </w:r>
    </w:p>
    <w:p w14:paraId="4CD2CB42" w14:textId="77777777" w:rsidR="00D63A57" w:rsidRPr="00536373" w:rsidRDefault="00D63A57" w:rsidP="008241F1">
      <w:pPr>
        <w:pStyle w:val="Default"/>
        <w:jc w:val="both"/>
        <w:rPr>
          <w:rFonts w:ascii="Times New Roman" w:eastAsia="Arial" w:hAnsi="Times New Roman" w:cs="Times New Roman"/>
          <w:lang w:val="en-US"/>
        </w:rPr>
      </w:pPr>
    </w:p>
    <w:p w14:paraId="251FC48C" w14:textId="021AC4FF" w:rsidR="00A11790" w:rsidRPr="008241F1" w:rsidRDefault="009E115F" w:rsidP="008241F1">
      <w:pPr>
        <w:pStyle w:val="Default"/>
        <w:pBdr>
          <w:bottom w:val="single" w:sz="12" w:space="1" w:color="auto"/>
        </w:pBdr>
        <w:jc w:val="both"/>
        <w:rPr>
          <w:rFonts w:ascii="Times New Roman" w:eastAsia="Arial" w:hAnsi="Times New Roman" w:cs="Times New Roman"/>
          <w:lang w:val="en-US"/>
        </w:rPr>
      </w:pPr>
      <w:r>
        <w:rPr>
          <w:rFonts w:ascii="Times New Roman" w:eastAsia="Arial" w:hAnsi="Times New Roman" w:cs="Times New Roman"/>
          <w:b/>
          <w:bCs/>
          <w:lang w:val="en-US"/>
        </w:rPr>
        <w:t>Keywords</w:t>
      </w:r>
      <w:r>
        <w:rPr>
          <w:rFonts w:ascii="Times New Roman" w:eastAsia="Arial" w:hAnsi="Times New Roman" w:cs="Times New Roman"/>
          <w:lang w:val="en-US"/>
        </w:rPr>
        <w:t xml:space="preserve">: Automation. Digital Transformation. Rock </w:t>
      </w:r>
      <w:ins w:id="11" w:author="Writefull" w:date="2022-07-19T15:19:00Z">
        <w:r>
          <w:rPr>
            <w:rFonts w:ascii="Times New Roman" w:eastAsia="Arial" w:hAnsi="Times New Roman" w:cs="Times New Roman"/>
            <w:lang w:val="en-US"/>
          </w:rPr>
          <w:t>celebration</w:t>
        </w:r>
      </w:ins>
      <w:del w:id="12" w:author="Writefull" w:date="2022-07-19T15:19:00Z">
        <w:r>
          <w:rPr>
            <w:rFonts w:ascii="Times New Roman" w:eastAsia="Arial" w:hAnsi="Times New Roman" w:cs="Times New Roman"/>
            <w:lang w:val="en-US"/>
          </w:rPr>
          <w:delText>terebration</w:delText>
        </w:r>
      </w:del>
      <w:r>
        <w:rPr>
          <w:rFonts w:ascii="Times New Roman" w:eastAsia="Arial" w:hAnsi="Times New Roman" w:cs="Times New Roman"/>
          <w:lang w:val="en-US"/>
        </w:rPr>
        <w:t>. Measurement during drilling (</w:t>
      </w:r>
      <w:r>
        <w:rPr>
          <w:rFonts w:ascii="Times New Roman" w:eastAsia="Arial" w:hAnsi="Times New Roman" w:cs="Times New Roman"/>
          <w:i/>
          <w:iCs/>
          <w:lang w:val="en-US"/>
        </w:rPr>
        <w:t>MWD</w:t>
      </w:r>
      <w:r>
        <w:rPr>
          <w:rFonts w:ascii="Times New Roman" w:eastAsia="Arial" w:hAnsi="Times New Roman" w:cs="Times New Roman"/>
          <w:lang w:val="en-US"/>
        </w:rPr>
        <w:t>). Operational parameters.</w:t>
      </w:r>
    </w:p>
    <w:p w14:paraId="032D0D38" w14:textId="03646EBC" w:rsidR="00EC5F30" w:rsidRDefault="00EC5F30" w:rsidP="008241F1">
      <w:pPr>
        <w:pStyle w:val="Default"/>
        <w:jc w:val="both"/>
        <w:rPr>
          <w:rFonts w:ascii="Times New Roman" w:hAnsi="Times New Roman" w:cs="Times New Roman"/>
          <w:lang w:val="en-US"/>
        </w:rPr>
        <w:sectPr w:rsidR="00EC5F30" w:rsidSect="00A264C3">
          <w:type w:val="continuous"/>
          <w:pgSz w:w="11906" w:h="16838" w:code="9"/>
          <w:pgMar w:top="1701" w:right="1134" w:bottom="1134" w:left="1701" w:header="709" w:footer="709" w:gutter="0"/>
          <w:cols w:space="708"/>
          <w:docGrid w:linePitch="360"/>
        </w:sectPr>
      </w:pPr>
    </w:p>
    <w:p w14:paraId="39B05E4A" w14:textId="77777777" w:rsidR="006C6568" w:rsidRPr="006C6568" w:rsidRDefault="006C6568" w:rsidP="008241F1">
      <w:pPr>
        <w:pStyle w:val="Default"/>
        <w:jc w:val="both"/>
        <w:rPr>
          <w:rFonts w:ascii="Times New Roman" w:hAnsi="Times New Roman" w:cs="Times New Roman"/>
          <w:lang w:val="en-US"/>
        </w:rPr>
      </w:pPr>
    </w:p>
    <w:bookmarkEnd w:id="0"/>
    <w:p w14:paraId="639FDFDF" w14:textId="643FD841" w:rsidR="00796869" w:rsidRDefault="00EB3D97" w:rsidP="000763BE">
      <w:pPr>
        <w:pStyle w:val="SeoPrimria"/>
        <w:spacing w:after="0" w:line="240" w:lineRule="auto"/>
        <w:jc w:val="both"/>
        <w:rPr>
          <w:rFonts w:cs="Times New Roman"/>
        </w:rPr>
      </w:pPr>
      <w:r w:rsidRPr="00EB3D97">
        <w:rPr>
          <w:rFonts w:cs="Times New Roman"/>
        </w:rPr>
        <w:t>INTRODUCTION</w:t>
      </w:r>
    </w:p>
    <w:p w14:paraId="4DEC4EF4" w14:textId="77777777" w:rsidR="000763BE" w:rsidRPr="000763BE" w:rsidRDefault="000763BE" w:rsidP="000763BE">
      <w:pPr>
        <w:pStyle w:val="TextoTCC"/>
        <w:spacing w:line="240" w:lineRule="auto"/>
      </w:pPr>
    </w:p>
    <w:p w14:paraId="022B918B" w14:textId="77777777" w:rsidR="00EB3D97" w:rsidRPr="00EB3D97" w:rsidRDefault="00EB3D97" w:rsidP="00EB3D97">
      <w:pPr>
        <w:pStyle w:val="Corpodetexto"/>
        <w:spacing w:line="240" w:lineRule="auto"/>
        <w:jc w:val="both"/>
        <w:rPr>
          <w:rFonts w:eastAsia="Arial" w:cs="Times New Roman"/>
          <w:color w:val="000000"/>
          <w:sz w:val="24"/>
          <w:szCs w:val="24"/>
          <w:lang w:val="en-US" w:eastAsia="en-US"/>
        </w:rPr>
      </w:pPr>
      <w:r w:rsidRPr="00EB3D97">
        <w:rPr>
          <w:rFonts w:eastAsia="Arial" w:cs="Times New Roman"/>
          <w:color w:val="000000"/>
          <w:sz w:val="24"/>
          <w:szCs w:val="24"/>
          <w:lang w:val="en-US" w:eastAsia="en-US"/>
        </w:rPr>
        <w:t>The deepening of open pit mines with increasingly inclined mineral bodies, the presence of rock masses with geotechnical characteristics that change with each meter drilled, demand the development of new technologies capable of allowing a better use of mineral deposits. Without going into detail, a greater demand for blast holes is therefore required, as well as an improvement in quality during their execution. According to Lopes (2012), approximately 85% of the total volume dismantled (considering ore and waste) depends on the use of explosives. Each hole drilled is a different story! In this way, open pit mines have been, over the years, seeking greater recovery of the mineable reserve, thus maximizing the use of their existing assets.</w:t>
      </w:r>
    </w:p>
    <w:p w14:paraId="184D4F3A" w14:textId="77777777" w:rsidR="00EB3D97" w:rsidRDefault="00EB3D97" w:rsidP="00EB3D97">
      <w:pPr>
        <w:pStyle w:val="Corpodetexto"/>
        <w:spacing w:after="0" w:line="240" w:lineRule="auto"/>
        <w:jc w:val="both"/>
        <w:rPr>
          <w:rFonts w:eastAsia="Arial" w:cs="Times New Roman"/>
          <w:color w:val="000000"/>
          <w:sz w:val="24"/>
          <w:szCs w:val="24"/>
          <w:lang w:val="en-US" w:eastAsia="en-US"/>
        </w:rPr>
      </w:pPr>
    </w:p>
    <w:p w14:paraId="38FB9991" w14:textId="77777777" w:rsidR="00EB3D97" w:rsidRDefault="00EB3D97" w:rsidP="00EB3D97">
      <w:pPr>
        <w:pStyle w:val="Corpodetexto"/>
        <w:spacing w:after="0" w:line="240" w:lineRule="auto"/>
        <w:jc w:val="both"/>
        <w:rPr>
          <w:rFonts w:eastAsia="Arial" w:cs="Times New Roman"/>
          <w:color w:val="000000"/>
          <w:sz w:val="24"/>
          <w:szCs w:val="24"/>
          <w:lang w:val="en-US" w:eastAsia="en-US"/>
        </w:rPr>
      </w:pPr>
    </w:p>
    <w:p w14:paraId="1C287316" w14:textId="70BD63EB" w:rsidR="00EB3D97" w:rsidRDefault="00EB3D97" w:rsidP="00EB3D97">
      <w:pPr>
        <w:pStyle w:val="Corpodetexto"/>
        <w:spacing w:after="0" w:line="240" w:lineRule="auto"/>
        <w:jc w:val="both"/>
        <w:rPr>
          <w:rFonts w:eastAsia="Arial" w:cs="Times New Roman"/>
          <w:color w:val="000000"/>
          <w:sz w:val="24"/>
          <w:szCs w:val="24"/>
          <w:lang w:val="en-US" w:eastAsia="en-US"/>
        </w:rPr>
      </w:pPr>
      <w:r>
        <w:rPr>
          <w:rFonts w:eastAsia="Arial" w:cs="Times New Roman"/>
          <w:color w:val="000000"/>
          <w:sz w:val="24"/>
          <w:szCs w:val="24"/>
          <w:lang w:val="en-US" w:eastAsia="en-US"/>
        </w:rPr>
        <w:t xml:space="preserve">Remote and autonomous drilling operations are no longer futuristic thoughts, they are the reality in several mines around the world, in the search for better operating conditions, </w:t>
      </w:r>
      <w:ins w:id="13" w:author="Writefull" w:date="2022-07-19T15:19:00Z">
        <w:r>
          <w:rPr>
            <w:rFonts w:eastAsia="Arial" w:cs="Times New Roman"/>
            <w:color w:val="000000"/>
            <w:sz w:val="24"/>
            <w:szCs w:val="24"/>
            <w:lang w:val="en-US" w:eastAsia="en-US"/>
          </w:rPr>
          <w:t>safety,</w:t>
        </w:r>
      </w:ins>
      <w:del w:id="14" w:author="Writefull" w:date="2022-07-19T15:19:00Z">
        <w:r>
          <w:rPr>
            <w:rFonts w:eastAsia="Arial" w:cs="Times New Roman"/>
            <w:color w:val="000000"/>
            <w:sz w:val="24"/>
            <w:szCs w:val="24"/>
            <w:lang w:val="en-US" w:eastAsia="en-US"/>
          </w:rPr>
          <w:delText>safety</w:delText>
        </w:r>
      </w:del>
      <w:r>
        <w:rPr>
          <w:rFonts w:eastAsia="Arial" w:cs="Times New Roman"/>
          <w:color w:val="000000"/>
          <w:sz w:val="24"/>
          <w:szCs w:val="24"/>
          <w:lang w:val="en-US" w:eastAsia="en-US"/>
        </w:rPr>
        <w:t xml:space="preserve"> and more sustainable production processes.</w:t>
      </w:r>
    </w:p>
    <w:p w14:paraId="2CAF2CDA" w14:textId="0D49C7D0" w:rsidR="00EB3D97" w:rsidRPr="00EB3D97" w:rsidRDefault="00EB3D97" w:rsidP="00EB3D97">
      <w:pPr>
        <w:pStyle w:val="Corpodetexto"/>
        <w:spacing w:after="0" w:line="240" w:lineRule="auto"/>
        <w:jc w:val="both"/>
        <w:rPr>
          <w:rFonts w:eastAsia="Arial" w:cs="Times New Roman"/>
          <w:color w:val="000000"/>
          <w:sz w:val="24"/>
          <w:szCs w:val="24"/>
          <w:lang w:val="en-US" w:eastAsia="en-US"/>
        </w:rPr>
      </w:pPr>
      <w:r>
        <w:rPr>
          <w:rFonts w:eastAsia="Arial" w:cs="Times New Roman"/>
          <w:color w:val="000000"/>
          <w:sz w:val="24"/>
          <w:szCs w:val="24"/>
          <w:lang w:val="en-US" w:eastAsia="en-US"/>
        </w:rPr>
        <w:t xml:space="preserve">In this context, a comparison between drilling holes operated in manual mode and automated drilling becomes almost inevitable. Under this </w:t>
      </w:r>
      <w:ins w:id="15" w:author="Writefull" w:date="2022-07-19T15:19:00Z">
        <w:r>
          <w:rPr>
            <w:rFonts w:eastAsia="Arial" w:cs="Times New Roman"/>
            <w:color w:val="000000"/>
            <w:sz w:val="24"/>
            <w:szCs w:val="24"/>
            <w:lang w:val="en-US" w:eastAsia="en-US"/>
          </w:rPr>
          <w:t>bias,</w:t>
        </w:r>
      </w:ins>
      <w:del w:id="16" w:author="Writefull" w:date="2022-07-19T15:19:00Z">
        <w:r>
          <w:rPr>
            <w:rFonts w:eastAsia="Arial" w:cs="Times New Roman"/>
            <w:color w:val="000000"/>
            <w:sz w:val="24"/>
            <w:szCs w:val="24"/>
            <w:lang w:val="en-US" w:eastAsia="en-US"/>
          </w:rPr>
          <w:delText>bias</w:delText>
        </w:r>
      </w:del>
      <w:r>
        <w:rPr>
          <w:rFonts w:eastAsia="Arial" w:cs="Times New Roman"/>
          <w:color w:val="000000"/>
          <w:sz w:val="24"/>
          <w:szCs w:val="24"/>
          <w:lang w:val="en-US" w:eastAsia="en-US"/>
        </w:rPr>
        <w:t xml:space="preserve"> that the present article is justified, with the objective of presenting the possible gains arising from the use of new technologies inserted in the rock drilling process. This is a relatively new topic, under increasing discussion, with more recent references, and which deserves further study.</w:t>
      </w:r>
    </w:p>
    <w:p w14:paraId="163DD216" w14:textId="59FCB306" w:rsidR="00EB3D97" w:rsidRPr="00EB3D97" w:rsidRDefault="00EB3D97" w:rsidP="000814DF">
      <w:pPr>
        <w:pStyle w:val="Corpodetexto"/>
        <w:spacing w:after="0" w:line="240" w:lineRule="auto"/>
        <w:jc w:val="both"/>
        <w:rPr>
          <w:rFonts w:eastAsia="Arial" w:cs="Times New Roman"/>
          <w:color w:val="000000"/>
          <w:sz w:val="24"/>
          <w:szCs w:val="24"/>
          <w:lang w:val="en-US" w:eastAsia="en-US"/>
        </w:rPr>
      </w:pPr>
      <w:r w:rsidRPr="00EB3D97">
        <w:rPr>
          <w:rFonts w:eastAsia="Arial" w:cs="Times New Roman"/>
          <w:color w:val="000000"/>
          <w:sz w:val="24"/>
          <w:szCs w:val="24"/>
          <w:lang w:val="en-US" w:eastAsia="en-US"/>
        </w:rPr>
        <w:t>A more structured analysis based on the relationship between technology and sustainable development may contribute to the understanding and explanation of this event.</w:t>
      </w:r>
    </w:p>
    <w:p w14:paraId="2CD16364" w14:textId="77777777" w:rsidR="00725129" w:rsidRPr="003F332D" w:rsidRDefault="00725129" w:rsidP="00EB3D97">
      <w:pPr>
        <w:pStyle w:val="Corpodetexto"/>
        <w:spacing w:after="0" w:line="240" w:lineRule="auto"/>
        <w:jc w:val="both"/>
        <w:rPr>
          <w:rFonts w:ascii="Arial" w:hAnsi="Arial" w:cs="Arial"/>
          <w:sz w:val="24"/>
          <w:szCs w:val="24"/>
        </w:rPr>
      </w:pPr>
    </w:p>
    <w:p w14:paraId="74A9219F" w14:textId="4A09C061" w:rsidR="004552AD" w:rsidRPr="00524836" w:rsidRDefault="0039668C" w:rsidP="007D42E2">
      <w:pPr>
        <w:pStyle w:val="SeoPrimria"/>
        <w:spacing w:after="0" w:line="240" w:lineRule="auto"/>
        <w:jc w:val="both"/>
        <w:rPr>
          <w:rFonts w:cs="Times New Roman"/>
        </w:rPr>
      </w:pPr>
      <w:r w:rsidRPr="0039668C">
        <w:rPr>
          <w:rFonts w:cs="Times New Roman"/>
        </w:rPr>
        <w:t>DATA OVERVIEW</w:t>
      </w:r>
    </w:p>
    <w:p w14:paraId="177BBED6" w14:textId="0C2FE749" w:rsidR="008246BF" w:rsidRPr="0039668C" w:rsidRDefault="003A6492" w:rsidP="007D42E2">
      <w:pPr>
        <w:pStyle w:val="Default"/>
        <w:tabs>
          <w:tab w:val="left" w:pos="6010"/>
        </w:tabs>
        <w:jc w:val="both"/>
        <w:rPr>
          <w:rFonts w:ascii="Times New Roman" w:hAnsi="Times New Roman" w:cs="Times New Roman"/>
          <w:b/>
          <w:bCs/>
          <w:color w:val="auto"/>
          <w:lang w:val="en-US"/>
        </w:rPr>
      </w:pPr>
      <w:r w:rsidRPr="0039668C">
        <w:rPr>
          <w:rFonts w:ascii="Times New Roman" w:hAnsi="Times New Roman" w:cs="Times New Roman"/>
          <w:b/>
          <w:bCs/>
          <w:caps/>
          <w:color w:val="auto"/>
          <w:kern w:val="32"/>
          <w:lang w:val="en-US"/>
        </w:rPr>
        <w:t>2</w:t>
      </w:r>
      <w:r w:rsidR="00CA4280" w:rsidRPr="0039668C">
        <w:rPr>
          <w:rFonts w:ascii="Times New Roman" w:hAnsi="Times New Roman" w:cs="Times New Roman"/>
          <w:b/>
          <w:bCs/>
          <w:color w:val="auto"/>
          <w:lang w:val="en-US"/>
        </w:rPr>
        <w:t>.1Test location</w:t>
      </w:r>
    </w:p>
    <w:p w14:paraId="0154C4C7" w14:textId="77777777" w:rsidR="00B44D9D" w:rsidRPr="0039668C" w:rsidRDefault="00B44D9D" w:rsidP="007D42E2">
      <w:pPr>
        <w:pStyle w:val="Default"/>
        <w:tabs>
          <w:tab w:val="left" w:pos="6010"/>
        </w:tabs>
        <w:jc w:val="both"/>
        <w:rPr>
          <w:b/>
          <w:bCs/>
          <w:color w:val="auto"/>
          <w:lang w:val="en-US"/>
        </w:rPr>
      </w:pPr>
    </w:p>
    <w:p w14:paraId="006F6FE2" w14:textId="41C29DDE" w:rsidR="00D80104" w:rsidRPr="00D80104" w:rsidRDefault="00D80104" w:rsidP="00EF39B6">
      <w:pPr>
        <w:pStyle w:val="Default"/>
        <w:tabs>
          <w:tab w:val="left" w:pos="6010"/>
        </w:tabs>
        <w:jc w:val="both"/>
        <w:rPr>
          <w:rFonts w:ascii="Times New Roman" w:eastAsia="Arial" w:hAnsi="Times New Roman" w:cs="Times New Roman"/>
          <w:lang w:val="en-US"/>
        </w:rPr>
      </w:pPr>
      <w:r>
        <w:rPr>
          <w:rFonts w:ascii="Times New Roman" w:eastAsia="Arial" w:hAnsi="Times New Roman" w:cs="Times New Roman"/>
          <w:lang w:val="en-US"/>
        </w:rPr>
        <w:t xml:space="preserve">The mine chosen for the study is located in the central-eastern region of Minas Gerais, covering the municipality of Itabira, </w:t>
      </w:r>
      <w:ins w:id="17" w:author="Writefull" w:date="2022-07-19T15:19:00Z">
        <w:r>
          <w:rPr>
            <w:rFonts w:ascii="Times New Roman" w:eastAsia="Arial" w:hAnsi="Times New Roman" w:cs="Times New Roman"/>
            <w:lang w:val="en-US"/>
          </w:rPr>
          <w:t>which has</w:t>
        </w:r>
      </w:ins>
      <w:del w:id="18" w:author="Writefull" w:date="2022-07-19T15:19:00Z">
        <w:r>
          <w:rPr>
            <w:rFonts w:ascii="Times New Roman" w:eastAsia="Arial" w:hAnsi="Times New Roman" w:cs="Times New Roman"/>
            <w:lang w:val="en-US"/>
          </w:rPr>
          <w:delText>has</w:delText>
        </w:r>
      </w:del>
      <w:r>
        <w:rPr>
          <w:rFonts w:ascii="Times New Roman" w:eastAsia="Arial" w:hAnsi="Times New Roman" w:cs="Times New Roman"/>
          <w:lang w:val="en-US"/>
        </w:rPr>
        <w:t xml:space="preserve"> lithologies rich in iron oxides, with a predominance of compact itabirites (with iron content in the range of 40 to 50%). </w:t>
      </w:r>
    </w:p>
    <w:p w14:paraId="4C4C7324" w14:textId="77777777" w:rsidR="00D80104" w:rsidRPr="00D80104" w:rsidRDefault="00D80104" w:rsidP="00D80104">
      <w:pPr>
        <w:pStyle w:val="Default"/>
        <w:tabs>
          <w:tab w:val="left" w:pos="6010"/>
        </w:tabs>
        <w:jc w:val="both"/>
        <w:rPr>
          <w:rFonts w:ascii="Times New Roman" w:eastAsia="Arial" w:hAnsi="Times New Roman" w:cs="Times New Roman"/>
          <w:lang w:val="en-US"/>
        </w:rPr>
      </w:pPr>
      <w:r w:rsidRPr="00D80104">
        <w:rPr>
          <w:rFonts w:ascii="Times New Roman" w:eastAsia="Arial" w:hAnsi="Times New Roman" w:cs="Times New Roman"/>
          <w:lang w:val="en-US"/>
        </w:rPr>
        <w:t xml:space="preserve">In addition to the Itabirites, there are ferruginous dolomites and hematitic </w:t>
      </w:r>
      <w:r w:rsidRPr="00D80104">
        <w:rPr>
          <w:rFonts w:ascii="Times New Roman" w:eastAsia="Arial" w:hAnsi="Times New Roman" w:cs="Times New Roman"/>
          <w:lang w:val="en-US"/>
        </w:rPr>
        <w:t>phyllites that make up a set of metamorphic iron formations.</w:t>
      </w:r>
    </w:p>
    <w:p w14:paraId="17DB594A" w14:textId="1E625EF6" w:rsidR="00EF39B6" w:rsidRPr="00D80104" w:rsidRDefault="00D80104" w:rsidP="00D80104">
      <w:pPr>
        <w:pStyle w:val="Default"/>
        <w:tabs>
          <w:tab w:val="left" w:pos="6010"/>
        </w:tabs>
        <w:jc w:val="both"/>
        <w:rPr>
          <w:rFonts w:ascii="Times New Roman" w:eastAsia="Arial" w:hAnsi="Times New Roman" w:cs="Times New Roman"/>
          <w:lang w:val="en-US"/>
        </w:rPr>
      </w:pPr>
      <w:ins w:id="19" w:author="Writefull" w:date="2022-07-19T15:19:00Z">
        <w:r>
          <w:rPr>
            <w:rFonts w:ascii="Times New Roman" w:eastAsia="Arial" w:hAnsi="Times New Roman" w:cs="Times New Roman"/>
            <w:lang w:val="en-US"/>
          </w:rPr>
          <w:t>Table</w:t>
        </w:r>
      </w:ins>
      <w:del w:id="20" w:author="Writefull" w:date="2022-07-19T15:19:00Z">
        <w:r>
          <w:rPr>
            <w:rFonts w:ascii="Times New Roman" w:eastAsia="Arial" w:hAnsi="Times New Roman" w:cs="Times New Roman"/>
            <w:lang w:val="en-US"/>
          </w:rPr>
          <w:delText>The table</w:delText>
        </w:r>
      </w:del>
      <w:r>
        <w:rPr>
          <w:rFonts w:ascii="Times New Roman" w:eastAsia="Arial" w:hAnsi="Times New Roman" w:cs="Times New Roman"/>
          <w:lang w:val="en-US"/>
        </w:rPr>
        <w:t xml:space="preserve"> 1 lists the lithologies analyzed in the study along with the UCS value assigned from geological reports and the ore/waste classification. A reference image of each rock type is also included.</w:t>
      </w:r>
    </w:p>
    <w:p w14:paraId="6548C50C" w14:textId="442D177B" w:rsidR="00EF39B6" w:rsidRPr="00D80104" w:rsidRDefault="00EF39B6" w:rsidP="007D42E2">
      <w:pPr>
        <w:pStyle w:val="Default"/>
        <w:tabs>
          <w:tab w:val="left" w:pos="6010"/>
        </w:tabs>
        <w:ind w:firstLine="709"/>
        <w:jc w:val="both"/>
        <w:rPr>
          <w:rFonts w:ascii="Times New Roman" w:eastAsia="Arial" w:hAnsi="Times New Roman" w:cs="Times New Roman"/>
          <w:lang w:val="en-US"/>
        </w:rPr>
      </w:pPr>
    </w:p>
    <w:p w14:paraId="10EAA254" w14:textId="77777777" w:rsidR="000814DF" w:rsidRPr="00D80104" w:rsidRDefault="000814DF" w:rsidP="007D42E2">
      <w:pPr>
        <w:pStyle w:val="Default"/>
        <w:tabs>
          <w:tab w:val="left" w:pos="6010"/>
        </w:tabs>
        <w:ind w:firstLine="709"/>
        <w:jc w:val="both"/>
        <w:rPr>
          <w:rFonts w:ascii="Times New Roman" w:eastAsia="Arial" w:hAnsi="Times New Roman" w:cs="Times New Roman"/>
          <w:lang w:val="en-US"/>
        </w:rPr>
      </w:pPr>
    </w:p>
    <w:p w14:paraId="58985A70" w14:textId="5BDBC880" w:rsidR="00EF39B6" w:rsidRDefault="00EF39B6" w:rsidP="007D42E2">
      <w:pPr>
        <w:pStyle w:val="Default"/>
        <w:tabs>
          <w:tab w:val="left" w:pos="6010"/>
        </w:tabs>
        <w:ind w:firstLine="709"/>
        <w:jc w:val="both"/>
        <w:rPr>
          <w:rFonts w:ascii="Times New Roman" w:eastAsia="Arial" w:hAnsi="Times New Roman" w:cs="Times New Roman"/>
          <w:lang w:val="en-US"/>
        </w:rPr>
      </w:pPr>
    </w:p>
    <w:p w14:paraId="19A7C15A" w14:textId="53B14DEB" w:rsidR="002F5EA6" w:rsidRDefault="002F5EA6" w:rsidP="007D42E2">
      <w:pPr>
        <w:pStyle w:val="Default"/>
        <w:tabs>
          <w:tab w:val="left" w:pos="6010"/>
        </w:tabs>
        <w:ind w:firstLine="709"/>
        <w:jc w:val="both"/>
        <w:rPr>
          <w:rFonts w:ascii="Times New Roman" w:eastAsia="Arial" w:hAnsi="Times New Roman" w:cs="Times New Roman"/>
          <w:lang w:val="en-US"/>
        </w:rPr>
      </w:pPr>
    </w:p>
    <w:p w14:paraId="5407215D" w14:textId="77777777" w:rsidR="002F5EA6" w:rsidRPr="00D80104" w:rsidRDefault="002F5EA6" w:rsidP="007D42E2">
      <w:pPr>
        <w:pStyle w:val="Default"/>
        <w:tabs>
          <w:tab w:val="left" w:pos="6010"/>
        </w:tabs>
        <w:ind w:firstLine="709"/>
        <w:jc w:val="both"/>
        <w:rPr>
          <w:rFonts w:ascii="Times New Roman" w:eastAsia="Arial" w:hAnsi="Times New Roman" w:cs="Times New Roman"/>
          <w:lang w:val="en-US"/>
        </w:rPr>
      </w:pPr>
    </w:p>
    <w:p w14:paraId="2E97BB60" w14:textId="486AB450" w:rsidR="00033238" w:rsidRPr="00D80104" w:rsidRDefault="00033238" w:rsidP="007D42E2">
      <w:pPr>
        <w:pStyle w:val="Default"/>
        <w:tabs>
          <w:tab w:val="left" w:pos="6010"/>
        </w:tabs>
        <w:ind w:firstLine="709"/>
        <w:jc w:val="both"/>
        <w:rPr>
          <w:rFonts w:ascii="Times New Roman" w:eastAsia="Arial" w:hAnsi="Times New Roman" w:cs="Times New Roman"/>
          <w:lang w:val="en-US"/>
        </w:rPr>
      </w:pPr>
    </w:p>
    <w:p w14:paraId="464A8008" w14:textId="77777777" w:rsidR="008F2816" w:rsidRPr="00D80104" w:rsidRDefault="008F2816" w:rsidP="008F2816">
      <w:pPr>
        <w:pStyle w:val="Legenda"/>
        <w:keepNext/>
        <w:spacing w:line="240" w:lineRule="auto"/>
        <w:jc w:val="both"/>
        <w:rPr>
          <w:lang w:val="en-US"/>
        </w:rPr>
        <w:sectPr w:rsidR="008F2816" w:rsidRPr="00D80104" w:rsidSect="008241F1">
          <w:type w:val="continuous"/>
          <w:pgSz w:w="11906" w:h="16838" w:code="9"/>
          <w:pgMar w:top="1701" w:right="1134" w:bottom="1134" w:left="1701" w:header="709" w:footer="709" w:gutter="0"/>
          <w:cols w:num="2" w:space="708"/>
          <w:docGrid w:linePitch="360"/>
        </w:sectPr>
      </w:pPr>
    </w:p>
    <w:p w14:paraId="74F67A78" w14:textId="5EC237BD" w:rsidR="002B1A6D" w:rsidRPr="002F5EA6" w:rsidRDefault="00951D1E" w:rsidP="002F5EA6">
      <w:pPr>
        <w:pStyle w:val="Legenda"/>
        <w:keepNext/>
        <w:spacing w:line="240" w:lineRule="auto"/>
        <w:jc w:val="both"/>
        <w:rPr>
          <w:b w:val="0"/>
          <w:bCs w:val="0"/>
        </w:rPr>
        <w:sectPr w:rsidR="002B1A6D" w:rsidRPr="002F5EA6" w:rsidSect="008F2816">
          <w:type w:val="continuous"/>
          <w:pgSz w:w="11906" w:h="16838" w:code="9"/>
          <w:pgMar w:top="1701" w:right="1134" w:bottom="1134" w:left="1701" w:header="709" w:footer="709" w:gutter="0"/>
          <w:cols w:space="708"/>
          <w:docGrid w:linePitch="360"/>
        </w:sectPr>
      </w:pPr>
      <w:r w:rsidRPr="002F5EA6">
        <w:rPr>
          <w:b w:val="0"/>
          <w:bCs w:val="0"/>
        </w:rPr>
        <w:t xml:space="preserve">Table </w:t>
      </w:r>
      <w:r>
        <w:rPr>
          <w:b w:val="0"/>
          <w:bCs w:val="0"/>
        </w:rPr>
        <w:fldChar w:fldCharType="begin"/>
      </w:r>
      <w:r>
        <w:rPr>
          <w:b w:val="0"/>
          <w:bCs w:val="0"/>
        </w:rPr>
        <w:instrText xml:space="preserve"> SEQ Tabela \* ARABIC </w:instrText>
      </w:r>
      <w:r>
        <w:rPr>
          <w:b w:val="0"/>
          <w:bCs w:val="0"/>
        </w:rPr>
        <w:fldChar w:fldCharType="separate"/>
      </w:r>
      <w:r w:rsidR="00E1684C" w:rsidRPr="002F5EA6">
        <w:rPr>
          <w:b w:val="0"/>
          <w:bCs w:val="0"/>
          <w:noProof/>
        </w:rPr>
        <w:t>1</w:t>
      </w:r>
      <w:r>
        <w:rPr>
          <w:b w:val="0"/>
          <w:bCs w:val="0"/>
          <w:noProof/>
        </w:rPr>
        <w:fldChar w:fldCharType="end"/>
      </w:r>
      <w:r w:rsidR="00805113" w:rsidRPr="002F5EA6">
        <w:rPr>
          <w:b w:val="0"/>
          <w:bCs w:val="0"/>
        </w:rPr>
        <w:t xml:space="preserve"> - M</w:t>
      </w:r>
      <w:r w:rsidR="002F5EA6" w:rsidRPr="002F5EA6">
        <w:rPr>
          <w:b w:val="0"/>
          <w:bCs w:val="0"/>
          <w:color w:val="000000"/>
          <w:lang w:eastAsia="pt-BR"/>
        </w:rPr>
        <w:t>ine lithologies</w:t>
      </w:r>
    </w:p>
    <w:tbl>
      <w:tblPr>
        <w:tblW w:w="5000" w:type="pct"/>
        <w:tblCellMar>
          <w:left w:w="70" w:type="dxa"/>
          <w:right w:w="70" w:type="dxa"/>
        </w:tblCellMar>
        <w:tblLook w:val="04A0" w:firstRow="1" w:lastRow="0" w:firstColumn="1" w:lastColumn="0" w:noHBand="0" w:noVBand="1"/>
      </w:tblPr>
      <w:tblGrid>
        <w:gridCol w:w="763"/>
        <w:gridCol w:w="2077"/>
        <w:gridCol w:w="2077"/>
        <w:gridCol w:w="2077"/>
        <w:gridCol w:w="2077"/>
      </w:tblGrid>
      <w:tr w:rsidR="00815F42" w:rsidRPr="00524836" w14:paraId="4D7DA61D" w14:textId="77777777" w:rsidTr="00AE0BC3">
        <w:trPr>
          <w:trHeight w:val="330"/>
        </w:trPr>
        <w:tc>
          <w:tcPr>
            <w:tcW w:w="547" w:type="pct"/>
            <w:tcBorders>
              <w:top w:val="single" w:sz="8" w:space="0" w:color="auto"/>
              <w:left w:val="nil"/>
              <w:bottom w:val="single" w:sz="8" w:space="0" w:color="auto"/>
              <w:right w:val="nil"/>
            </w:tcBorders>
            <w:shd w:val="clear" w:color="auto" w:fill="auto"/>
            <w:noWrap/>
            <w:vAlign w:val="bottom"/>
            <w:hideMark/>
          </w:tcPr>
          <w:p w14:paraId="5F02A1D4" w14:textId="0B1B648D" w:rsidR="00815F42" w:rsidRPr="00524836" w:rsidRDefault="002F5EA6" w:rsidP="001A4A2F">
            <w:pPr>
              <w:spacing w:line="240" w:lineRule="auto"/>
              <w:jc w:val="both"/>
              <w:rPr>
                <w:color w:val="000000"/>
                <w:lang w:eastAsia="pt-BR"/>
              </w:rPr>
            </w:pPr>
            <w:r w:rsidRPr="002F5EA6">
              <w:rPr>
                <w:color w:val="000000"/>
                <w:lang w:eastAsia="pt-BR"/>
              </w:rPr>
              <w:t>Rock Type</w:t>
            </w:r>
          </w:p>
        </w:tc>
        <w:tc>
          <w:tcPr>
            <w:tcW w:w="1078" w:type="pct"/>
            <w:tcBorders>
              <w:top w:val="single" w:sz="8" w:space="0" w:color="auto"/>
              <w:left w:val="nil"/>
              <w:bottom w:val="single" w:sz="8" w:space="0" w:color="auto"/>
              <w:right w:val="nil"/>
            </w:tcBorders>
            <w:shd w:val="clear" w:color="auto" w:fill="auto"/>
            <w:noWrap/>
            <w:vAlign w:val="bottom"/>
            <w:hideMark/>
          </w:tcPr>
          <w:p w14:paraId="03073C1E" w14:textId="190FBF6A" w:rsidR="00815F42" w:rsidRPr="00524836" w:rsidRDefault="002F5EA6" w:rsidP="00B07F31">
            <w:pPr>
              <w:spacing w:line="240" w:lineRule="auto"/>
              <w:jc w:val="center"/>
              <w:rPr>
                <w:color w:val="000000"/>
                <w:lang w:eastAsia="pt-BR"/>
              </w:rPr>
            </w:pPr>
            <w:r w:rsidRPr="002F5EA6">
              <w:rPr>
                <w:color w:val="000000"/>
                <w:lang w:eastAsia="pt-BR"/>
              </w:rPr>
              <w:t>Schist</w:t>
            </w:r>
          </w:p>
        </w:tc>
        <w:tc>
          <w:tcPr>
            <w:tcW w:w="1125" w:type="pct"/>
            <w:tcBorders>
              <w:top w:val="single" w:sz="8" w:space="0" w:color="auto"/>
              <w:left w:val="nil"/>
              <w:bottom w:val="single" w:sz="8" w:space="0" w:color="auto"/>
              <w:right w:val="nil"/>
            </w:tcBorders>
            <w:shd w:val="clear" w:color="auto" w:fill="auto"/>
            <w:noWrap/>
            <w:vAlign w:val="bottom"/>
            <w:hideMark/>
          </w:tcPr>
          <w:p w14:paraId="4799EA85" w14:textId="0305A558" w:rsidR="00815F42" w:rsidRPr="00524836" w:rsidRDefault="00815F42" w:rsidP="00B07F31">
            <w:pPr>
              <w:spacing w:line="240" w:lineRule="auto"/>
              <w:jc w:val="center"/>
              <w:rPr>
                <w:color w:val="000000"/>
                <w:lang w:eastAsia="pt-BR"/>
              </w:rPr>
            </w:pPr>
            <w:r w:rsidRPr="00524836">
              <w:rPr>
                <w:color w:val="000000"/>
                <w:lang w:eastAsia="pt-BR"/>
              </w:rPr>
              <w:t>Gneiss</w:t>
            </w:r>
          </w:p>
        </w:tc>
        <w:tc>
          <w:tcPr>
            <w:tcW w:w="1125" w:type="pct"/>
            <w:tcBorders>
              <w:top w:val="single" w:sz="8" w:space="0" w:color="auto"/>
              <w:left w:val="nil"/>
              <w:bottom w:val="single" w:sz="8" w:space="0" w:color="auto"/>
              <w:right w:val="nil"/>
            </w:tcBorders>
            <w:shd w:val="clear" w:color="auto" w:fill="auto"/>
            <w:noWrap/>
            <w:vAlign w:val="bottom"/>
            <w:hideMark/>
          </w:tcPr>
          <w:p w14:paraId="76C6BCD1" w14:textId="65486EF3" w:rsidR="00815F42" w:rsidRPr="00524836" w:rsidRDefault="002F5EA6" w:rsidP="00B07F31">
            <w:pPr>
              <w:spacing w:line="240" w:lineRule="auto"/>
              <w:jc w:val="center"/>
              <w:rPr>
                <w:color w:val="000000"/>
                <w:lang w:eastAsia="pt-BR"/>
              </w:rPr>
            </w:pPr>
            <w:r w:rsidRPr="002F5EA6">
              <w:rPr>
                <w:color w:val="000000"/>
                <w:lang w:eastAsia="pt-BR"/>
              </w:rPr>
              <w:t>Itabirite Compact</w:t>
            </w:r>
          </w:p>
        </w:tc>
        <w:tc>
          <w:tcPr>
            <w:tcW w:w="1125" w:type="pct"/>
            <w:tcBorders>
              <w:top w:val="single" w:sz="8" w:space="0" w:color="auto"/>
              <w:left w:val="nil"/>
              <w:bottom w:val="single" w:sz="8" w:space="0" w:color="auto"/>
              <w:right w:val="nil"/>
            </w:tcBorders>
            <w:shd w:val="clear" w:color="auto" w:fill="auto"/>
            <w:noWrap/>
            <w:vAlign w:val="bottom"/>
            <w:hideMark/>
          </w:tcPr>
          <w:p w14:paraId="4146A03A" w14:textId="331EBDC3" w:rsidR="00815F42" w:rsidRPr="00524836" w:rsidRDefault="002F5EA6" w:rsidP="00B07F31">
            <w:pPr>
              <w:spacing w:line="240" w:lineRule="auto"/>
              <w:jc w:val="center"/>
              <w:rPr>
                <w:color w:val="000000"/>
                <w:lang w:eastAsia="pt-BR"/>
              </w:rPr>
            </w:pPr>
            <w:r w:rsidRPr="002F5EA6">
              <w:rPr>
                <w:color w:val="000000"/>
                <w:lang w:eastAsia="pt-BR"/>
              </w:rPr>
              <w:t>Hematite</w:t>
            </w:r>
          </w:p>
        </w:tc>
      </w:tr>
      <w:tr w:rsidR="00815F42" w:rsidRPr="00524836" w14:paraId="09D5DF10" w14:textId="77777777" w:rsidTr="00AE0BC3">
        <w:trPr>
          <w:trHeight w:val="315"/>
        </w:trPr>
        <w:tc>
          <w:tcPr>
            <w:tcW w:w="547" w:type="pct"/>
            <w:tcBorders>
              <w:top w:val="nil"/>
              <w:left w:val="nil"/>
              <w:bottom w:val="single" w:sz="8" w:space="0" w:color="auto"/>
              <w:right w:val="nil"/>
            </w:tcBorders>
            <w:shd w:val="clear" w:color="auto" w:fill="auto"/>
            <w:noWrap/>
            <w:vAlign w:val="bottom"/>
            <w:hideMark/>
          </w:tcPr>
          <w:p w14:paraId="685A8697" w14:textId="77777777" w:rsidR="00815F42" w:rsidRPr="00524836" w:rsidRDefault="00815F42" w:rsidP="001A4A2F">
            <w:pPr>
              <w:spacing w:line="240" w:lineRule="auto"/>
              <w:jc w:val="both"/>
              <w:rPr>
                <w:color w:val="000000"/>
                <w:lang w:eastAsia="pt-BR"/>
              </w:rPr>
            </w:pPr>
            <w:r w:rsidRPr="00524836">
              <w:rPr>
                <w:color w:val="000000"/>
                <w:lang w:eastAsia="pt-BR"/>
              </w:rPr>
              <w:t>UCS (Mpa)</w:t>
            </w:r>
          </w:p>
        </w:tc>
        <w:tc>
          <w:tcPr>
            <w:tcW w:w="1078" w:type="pct"/>
            <w:tcBorders>
              <w:top w:val="nil"/>
              <w:left w:val="nil"/>
              <w:bottom w:val="single" w:sz="8" w:space="0" w:color="auto"/>
              <w:right w:val="nil"/>
            </w:tcBorders>
            <w:shd w:val="clear" w:color="auto" w:fill="auto"/>
            <w:noWrap/>
            <w:vAlign w:val="bottom"/>
            <w:hideMark/>
          </w:tcPr>
          <w:p w14:paraId="73EA49CF" w14:textId="77777777" w:rsidR="00815F42" w:rsidRPr="00524836" w:rsidRDefault="00815F42" w:rsidP="00B07F31">
            <w:pPr>
              <w:spacing w:line="240" w:lineRule="auto"/>
              <w:jc w:val="center"/>
              <w:rPr>
                <w:color w:val="000000"/>
                <w:lang w:eastAsia="pt-BR"/>
              </w:rPr>
            </w:pPr>
            <w:r w:rsidRPr="00524836">
              <w:rPr>
                <w:color w:val="000000"/>
                <w:lang w:eastAsia="pt-BR"/>
              </w:rPr>
              <w:t>49</w:t>
            </w:r>
          </w:p>
        </w:tc>
        <w:tc>
          <w:tcPr>
            <w:tcW w:w="1125" w:type="pct"/>
            <w:tcBorders>
              <w:top w:val="nil"/>
              <w:left w:val="nil"/>
              <w:bottom w:val="single" w:sz="8" w:space="0" w:color="auto"/>
              <w:right w:val="nil"/>
            </w:tcBorders>
            <w:shd w:val="clear" w:color="auto" w:fill="auto"/>
            <w:noWrap/>
            <w:vAlign w:val="bottom"/>
            <w:hideMark/>
          </w:tcPr>
          <w:p w14:paraId="7E1E8D2C" w14:textId="77777777" w:rsidR="00815F42" w:rsidRPr="00524836" w:rsidRDefault="00815F42" w:rsidP="00B07F31">
            <w:pPr>
              <w:spacing w:line="240" w:lineRule="auto"/>
              <w:jc w:val="center"/>
              <w:rPr>
                <w:color w:val="000000"/>
                <w:lang w:eastAsia="pt-BR"/>
              </w:rPr>
            </w:pPr>
            <w:r w:rsidRPr="00524836">
              <w:rPr>
                <w:color w:val="000000"/>
                <w:lang w:eastAsia="pt-BR"/>
              </w:rPr>
              <w:t>113</w:t>
            </w:r>
          </w:p>
        </w:tc>
        <w:tc>
          <w:tcPr>
            <w:tcW w:w="1125" w:type="pct"/>
            <w:tcBorders>
              <w:top w:val="nil"/>
              <w:left w:val="nil"/>
              <w:bottom w:val="single" w:sz="8" w:space="0" w:color="auto"/>
              <w:right w:val="nil"/>
            </w:tcBorders>
            <w:shd w:val="clear" w:color="auto" w:fill="auto"/>
            <w:noWrap/>
            <w:vAlign w:val="bottom"/>
            <w:hideMark/>
          </w:tcPr>
          <w:p w14:paraId="751ABE4D" w14:textId="77777777" w:rsidR="00815F42" w:rsidRPr="00524836" w:rsidRDefault="00815F42" w:rsidP="00B07F31">
            <w:pPr>
              <w:spacing w:line="240" w:lineRule="auto"/>
              <w:jc w:val="center"/>
              <w:rPr>
                <w:color w:val="000000"/>
                <w:lang w:eastAsia="pt-BR"/>
              </w:rPr>
            </w:pPr>
            <w:r w:rsidRPr="00524836">
              <w:rPr>
                <w:color w:val="000000"/>
                <w:lang w:eastAsia="pt-BR"/>
              </w:rPr>
              <w:t>429</w:t>
            </w:r>
          </w:p>
        </w:tc>
        <w:tc>
          <w:tcPr>
            <w:tcW w:w="1125" w:type="pct"/>
            <w:tcBorders>
              <w:top w:val="nil"/>
              <w:left w:val="nil"/>
              <w:bottom w:val="single" w:sz="8" w:space="0" w:color="auto"/>
              <w:right w:val="nil"/>
            </w:tcBorders>
            <w:shd w:val="clear" w:color="auto" w:fill="auto"/>
            <w:noWrap/>
            <w:vAlign w:val="bottom"/>
            <w:hideMark/>
          </w:tcPr>
          <w:p w14:paraId="1E0390C7" w14:textId="77777777" w:rsidR="00815F42" w:rsidRPr="00524836" w:rsidRDefault="00815F42" w:rsidP="00B07F31">
            <w:pPr>
              <w:spacing w:line="240" w:lineRule="auto"/>
              <w:jc w:val="center"/>
              <w:rPr>
                <w:color w:val="000000"/>
                <w:lang w:eastAsia="pt-BR"/>
              </w:rPr>
            </w:pPr>
            <w:r w:rsidRPr="00524836">
              <w:rPr>
                <w:color w:val="000000"/>
                <w:lang w:eastAsia="pt-BR"/>
              </w:rPr>
              <w:t>239</w:t>
            </w:r>
          </w:p>
        </w:tc>
      </w:tr>
      <w:tr w:rsidR="00815F42" w:rsidRPr="00524836" w14:paraId="0C175BEB" w14:textId="77777777" w:rsidTr="00AE0BC3">
        <w:trPr>
          <w:trHeight w:val="315"/>
        </w:trPr>
        <w:tc>
          <w:tcPr>
            <w:tcW w:w="547" w:type="pct"/>
            <w:tcBorders>
              <w:top w:val="nil"/>
              <w:left w:val="nil"/>
              <w:bottom w:val="single" w:sz="8" w:space="0" w:color="auto"/>
              <w:right w:val="nil"/>
            </w:tcBorders>
            <w:shd w:val="clear" w:color="auto" w:fill="auto"/>
            <w:noWrap/>
            <w:vAlign w:val="bottom"/>
            <w:hideMark/>
          </w:tcPr>
          <w:p w14:paraId="28C79363" w14:textId="5D9179D3" w:rsidR="00805113" w:rsidRPr="00524836" w:rsidRDefault="002F5EA6" w:rsidP="001A4A2F">
            <w:pPr>
              <w:spacing w:line="240" w:lineRule="auto"/>
              <w:jc w:val="both"/>
              <w:rPr>
                <w:color w:val="000000"/>
                <w:lang w:eastAsia="pt-BR"/>
              </w:rPr>
            </w:pPr>
            <w:r>
              <w:rPr>
                <w:color w:val="000000"/>
                <w:lang w:eastAsia="pt-BR"/>
              </w:rPr>
              <w:t>Ore/</w:t>
            </w:r>
          </w:p>
          <w:p w14:paraId="6CDB2833" w14:textId="46D4A2AC" w:rsidR="00815F42" w:rsidRPr="00524836" w:rsidRDefault="002F5EA6" w:rsidP="001A4A2F">
            <w:pPr>
              <w:spacing w:line="240" w:lineRule="auto"/>
              <w:jc w:val="both"/>
              <w:rPr>
                <w:color w:val="000000"/>
                <w:lang w:eastAsia="pt-BR"/>
              </w:rPr>
            </w:pPr>
            <w:r w:rsidRPr="002F5EA6">
              <w:rPr>
                <w:color w:val="000000"/>
                <w:lang w:eastAsia="pt-BR"/>
              </w:rPr>
              <w:t>Sterile</w:t>
            </w:r>
          </w:p>
        </w:tc>
        <w:tc>
          <w:tcPr>
            <w:tcW w:w="1078" w:type="pct"/>
            <w:tcBorders>
              <w:top w:val="nil"/>
              <w:left w:val="nil"/>
              <w:bottom w:val="single" w:sz="8" w:space="0" w:color="auto"/>
              <w:right w:val="nil"/>
            </w:tcBorders>
            <w:shd w:val="clear" w:color="auto" w:fill="auto"/>
            <w:noWrap/>
            <w:vAlign w:val="bottom"/>
            <w:hideMark/>
          </w:tcPr>
          <w:p w14:paraId="2EA21FFE" w14:textId="19BA6B79" w:rsidR="00815F42" w:rsidRPr="00524836" w:rsidRDefault="00B07F31" w:rsidP="00B07F31">
            <w:pPr>
              <w:spacing w:line="240" w:lineRule="auto"/>
              <w:jc w:val="center"/>
              <w:rPr>
                <w:color w:val="000000"/>
                <w:lang w:eastAsia="pt-BR"/>
              </w:rPr>
            </w:pPr>
            <w:r w:rsidRPr="00B07F31">
              <w:rPr>
                <w:color w:val="000000"/>
                <w:lang w:eastAsia="pt-BR"/>
              </w:rPr>
              <w:t>Sterile</w:t>
            </w:r>
          </w:p>
        </w:tc>
        <w:tc>
          <w:tcPr>
            <w:tcW w:w="1125" w:type="pct"/>
            <w:tcBorders>
              <w:top w:val="nil"/>
              <w:left w:val="nil"/>
              <w:bottom w:val="single" w:sz="8" w:space="0" w:color="auto"/>
              <w:right w:val="nil"/>
            </w:tcBorders>
            <w:shd w:val="clear" w:color="auto" w:fill="auto"/>
            <w:noWrap/>
            <w:vAlign w:val="bottom"/>
            <w:hideMark/>
          </w:tcPr>
          <w:p w14:paraId="1CB229AB" w14:textId="71F52990" w:rsidR="00815F42" w:rsidRPr="00524836" w:rsidRDefault="00B07F31" w:rsidP="00B07F31">
            <w:pPr>
              <w:spacing w:line="240" w:lineRule="auto"/>
              <w:jc w:val="center"/>
              <w:rPr>
                <w:color w:val="000000"/>
                <w:lang w:eastAsia="pt-BR"/>
              </w:rPr>
            </w:pPr>
            <w:r w:rsidRPr="00B07F31">
              <w:rPr>
                <w:color w:val="000000"/>
                <w:lang w:eastAsia="pt-BR"/>
              </w:rPr>
              <w:t>Sterile</w:t>
            </w:r>
          </w:p>
        </w:tc>
        <w:tc>
          <w:tcPr>
            <w:tcW w:w="1125" w:type="pct"/>
            <w:tcBorders>
              <w:top w:val="nil"/>
              <w:left w:val="nil"/>
              <w:bottom w:val="single" w:sz="8" w:space="0" w:color="auto"/>
              <w:right w:val="nil"/>
            </w:tcBorders>
            <w:shd w:val="clear" w:color="auto" w:fill="auto"/>
            <w:noWrap/>
            <w:vAlign w:val="bottom"/>
            <w:hideMark/>
          </w:tcPr>
          <w:p w14:paraId="79F54927" w14:textId="6585010F" w:rsidR="00815F42" w:rsidRPr="00524836" w:rsidRDefault="00B07F31" w:rsidP="00B07F31">
            <w:pPr>
              <w:spacing w:line="240" w:lineRule="auto"/>
              <w:jc w:val="center"/>
              <w:rPr>
                <w:color w:val="000000"/>
                <w:lang w:eastAsia="pt-BR"/>
              </w:rPr>
            </w:pPr>
            <w:r>
              <w:rPr>
                <w:color w:val="000000"/>
                <w:lang w:eastAsia="pt-BR"/>
              </w:rPr>
              <w:t>Ore</w:t>
            </w:r>
          </w:p>
        </w:tc>
        <w:tc>
          <w:tcPr>
            <w:tcW w:w="1125" w:type="pct"/>
            <w:tcBorders>
              <w:top w:val="nil"/>
              <w:left w:val="nil"/>
              <w:bottom w:val="single" w:sz="8" w:space="0" w:color="auto"/>
              <w:right w:val="nil"/>
            </w:tcBorders>
            <w:shd w:val="clear" w:color="auto" w:fill="auto"/>
            <w:noWrap/>
            <w:vAlign w:val="bottom"/>
            <w:hideMark/>
          </w:tcPr>
          <w:p w14:paraId="52045AAC" w14:textId="57A40295" w:rsidR="00815F42" w:rsidRPr="00524836" w:rsidRDefault="00B07F31" w:rsidP="00B07F31">
            <w:pPr>
              <w:spacing w:line="240" w:lineRule="auto"/>
              <w:jc w:val="center"/>
              <w:rPr>
                <w:color w:val="000000"/>
                <w:lang w:eastAsia="pt-BR"/>
              </w:rPr>
            </w:pPr>
            <w:r>
              <w:rPr>
                <w:color w:val="000000"/>
                <w:lang w:eastAsia="pt-BR"/>
              </w:rPr>
              <w:t>Ore</w:t>
            </w:r>
          </w:p>
        </w:tc>
      </w:tr>
      <w:tr w:rsidR="00815F42" w:rsidRPr="00524836" w14:paraId="368D8B21" w14:textId="77777777" w:rsidTr="00AE0BC3">
        <w:trPr>
          <w:trHeight w:val="300"/>
        </w:trPr>
        <w:tc>
          <w:tcPr>
            <w:tcW w:w="547" w:type="pct"/>
            <w:tcBorders>
              <w:top w:val="nil"/>
              <w:left w:val="nil"/>
              <w:bottom w:val="nil"/>
              <w:right w:val="nil"/>
            </w:tcBorders>
            <w:shd w:val="clear" w:color="auto" w:fill="auto"/>
            <w:noWrap/>
            <w:vAlign w:val="bottom"/>
            <w:hideMark/>
          </w:tcPr>
          <w:p w14:paraId="772DFB44" w14:textId="77777777" w:rsidR="00815F42" w:rsidRPr="00524836" w:rsidRDefault="00815F42" w:rsidP="001A4A2F">
            <w:pPr>
              <w:spacing w:line="240" w:lineRule="auto"/>
              <w:jc w:val="both"/>
              <w:rPr>
                <w:color w:val="000000"/>
                <w:sz w:val="22"/>
                <w:szCs w:val="22"/>
                <w:lang w:eastAsia="pt-BR"/>
              </w:rPr>
            </w:pPr>
          </w:p>
        </w:tc>
        <w:tc>
          <w:tcPr>
            <w:tcW w:w="1078" w:type="pct"/>
            <w:tcBorders>
              <w:top w:val="nil"/>
              <w:left w:val="nil"/>
              <w:bottom w:val="nil"/>
              <w:right w:val="nil"/>
            </w:tcBorders>
            <w:shd w:val="clear" w:color="auto" w:fill="auto"/>
            <w:noWrap/>
            <w:vAlign w:val="bottom"/>
            <w:hideMark/>
          </w:tcPr>
          <w:p w14:paraId="3A0D690C" w14:textId="0691A756" w:rsidR="00815F42" w:rsidRPr="00524836" w:rsidRDefault="00815F42" w:rsidP="001A4A2F">
            <w:pPr>
              <w:spacing w:line="240" w:lineRule="auto"/>
              <w:jc w:val="both"/>
              <w:rPr>
                <w:color w:val="000000"/>
                <w:sz w:val="22"/>
                <w:szCs w:val="22"/>
                <w:lang w:eastAsia="pt-BR"/>
              </w:rPr>
            </w:pPr>
          </w:p>
          <w:tbl>
            <w:tblPr>
              <w:tblW w:w="0" w:type="auto"/>
              <w:tblCellSpacing w:w="0" w:type="dxa"/>
              <w:tblCellMar>
                <w:left w:w="0" w:type="dxa"/>
                <w:right w:w="0" w:type="dxa"/>
              </w:tblCellMar>
              <w:tblLook w:val="04A0" w:firstRow="1" w:lastRow="0" w:firstColumn="1" w:lastColumn="0" w:noHBand="0" w:noVBand="1"/>
            </w:tblPr>
            <w:tblGrid>
              <w:gridCol w:w="1937"/>
            </w:tblGrid>
            <w:tr w:rsidR="00815F42" w:rsidRPr="00524836" w14:paraId="6DCC788F" w14:textId="77777777" w:rsidTr="006F683E">
              <w:trPr>
                <w:trHeight w:val="300"/>
                <w:tblCellSpacing w:w="0" w:type="dxa"/>
              </w:trPr>
              <w:tc>
                <w:tcPr>
                  <w:tcW w:w="2920" w:type="dxa"/>
                  <w:tcBorders>
                    <w:top w:val="nil"/>
                    <w:left w:val="nil"/>
                    <w:bottom w:val="nil"/>
                    <w:right w:val="nil"/>
                  </w:tcBorders>
                  <w:shd w:val="clear" w:color="auto" w:fill="auto"/>
                  <w:noWrap/>
                  <w:vAlign w:val="bottom"/>
                  <w:hideMark/>
                </w:tcPr>
                <w:p w14:paraId="2F83C940" w14:textId="77777777" w:rsidR="00815F42" w:rsidRPr="00524836" w:rsidRDefault="00815F42" w:rsidP="001A4A2F">
                  <w:pPr>
                    <w:spacing w:line="240" w:lineRule="auto"/>
                    <w:jc w:val="both"/>
                    <w:rPr>
                      <w:color w:val="000000"/>
                      <w:sz w:val="22"/>
                      <w:szCs w:val="22"/>
                      <w:lang w:eastAsia="pt-BR"/>
                    </w:rPr>
                  </w:pPr>
                </w:p>
              </w:tc>
            </w:tr>
          </w:tbl>
          <w:p w14:paraId="5839FDC2" w14:textId="77777777" w:rsidR="00815F42" w:rsidRPr="00524836" w:rsidRDefault="00815F42" w:rsidP="001A4A2F">
            <w:pPr>
              <w:spacing w:line="240" w:lineRule="auto"/>
              <w:jc w:val="both"/>
              <w:rPr>
                <w:color w:val="000000"/>
                <w:sz w:val="22"/>
                <w:szCs w:val="22"/>
                <w:lang w:eastAsia="pt-BR"/>
              </w:rPr>
            </w:pPr>
          </w:p>
        </w:tc>
        <w:tc>
          <w:tcPr>
            <w:tcW w:w="1125" w:type="pct"/>
            <w:tcBorders>
              <w:top w:val="nil"/>
              <w:left w:val="nil"/>
              <w:bottom w:val="nil"/>
              <w:right w:val="nil"/>
            </w:tcBorders>
            <w:shd w:val="clear" w:color="auto" w:fill="auto"/>
            <w:noWrap/>
            <w:vAlign w:val="bottom"/>
            <w:hideMark/>
          </w:tcPr>
          <w:p w14:paraId="43C8E666" w14:textId="20078603" w:rsidR="00815F42" w:rsidRPr="00524836" w:rsidRDefault="00815F42" w:rsidP="001A4A2F">
            <w:pPr>
              <w:spacing w:line="240" w:lineRule="auto"/>
              <w:jc w:val="both"/>
              <w:rPr>
                <w:color w:val="000000"/>
                <w:sz w:val="22"/>
                <w:szCs w:val="22"/>
                <w:lang w:eastAsia="pt-BR"/>
              </w:rPr>
            </w:pPr>
          </w:p>
          <w:tbl>
            <w:tblPr>
              <w:tblW w:w="0" w:type="auto"/>
              <w:tblCellSpacing w:w="0" w:type="dxa"/>
              <w:tblCellMar>
                <w:left w:w="0" w:type="dxa"/>
                <w:right w:w="0" w:type="dxa"/>
              </w:tblCellMar>
              <w:tblLook w:val="04A0" w:firstRow="1" w:lastRow="0" w:firstColumn="1" w:lastColumn="0" w:noHBand="0" w:noVBand="1"/>
            </w:tblPr>
            <w:tblGrid>
              <w:gridCol w:w="1937"/>
            </w:tblGrid>
            <w:tr w:rsidR="00815F42" w:rsidRPr="00524836" w14:paraId="4726258B" w14:textId="77777777" w:rsidTr="006F683E">
              <w:trPr>
                <w:trHeight w:val="300"/>
                <w:tblCellSpacing w:w="0" w:type="dxa"/>
              </w:trPr>
              <w:tc>
                <w:tcPr>
                  <w:tcW w:w="2920" w:type="dxa"/>
                  <w:tcBorders>
                    <w:top w:val="nil"/>
                    <w:left w:val="nil"/>
                    <w:bottom w:val="nil"/>
                    <w:right w:val="nil"/>
                  </w:tcBorders>
                  <w:shd w:val="clear" w:color="auto" w:fill="auto"/>
                  <w:noWrap/>
                  <w:vAlign w:val="bottom"/>
                  <w:hideMark/>
                </w:tcPr>
                <w:p w14:paraId="0D3BB89D" w14:textId="77777777" w:rsidR="00815F42" w:rsidRPr="00524836" w:rsidRDefault="00815F42" w:rsidP="001A4A2F">
                  <w:pPr>
                    <w:spacing w:line="240" w:lineRule="auto"/>
                    <w:jc w:val="both"/>
                    <w:rPr>
                      <w:color w:val="000000"/>
                      <w:sz w:val="22"/>
                      <w:szCs w:val="22"/>
                      <w:lang w:eastAsia="pt-BR"/>
                    </w:rPr>
                  </w:pPr>
                </w:p>
              </w:tc>
            </w:tr>
          </w:tbl>
          <w:p w14:paraId="1D7B1C6A" w14:textId="77777777" w:rsidR="00815F42" w:rsidRPr="00524836" w:rsidRDefault="00815F42" w:rsidP="001A4A2F">
            <w:pPr>
              <w:spacing w:line="240" w:lineRule="auto"/>
              <w:jc w:val="both"/>
              <w:rPr>
                <w:color w:val="000000"/>
                <w:sz w:val="22"/>
                <w:szCs w:val="22"/>
                <w:lang w:eastAsia="pt-BR"/>
              </w:rPr>
            </w:pPr>
          </w:p>
        </w:tc>
        <w:tc>
          <w:tcPr>
            <w:tcW w:w="1125" w:type="pct"/>
            <w:tcBorders>
              <w:top w:val="nil"/>
              <w:left w:val="nil"/>
              <w:bottom w:val="nil"/>
              <w:right w:val="nil"/>
            </w:tcBorders>
            <w:shd w:val="clear" w:color="auto" w:fill="auto"/>
            <w:noWrap/>
            <w:vAlign w:val="bottom"/>
            <w:hideMark/>
          </w:tcPr>
          <w:p w14:paraId="16FDDCF6" w14:textId="77777777" w:rsidR="00815F42" w:rsidRPr="00524836" w:rsidRDefault="00815F42" w:rsidP="001A4A2F">
            <w:pPr>
              <w:spacing w:line="240" w:lineRule="auto"/>
              <w:jc w:val="both"/>
              <w:rPr>
                <w:color w:val="000000"/>
                <w:sz w:val="22"/>
                <w:szCs w:val="22"/>
                <w:lang w:eastAsia="pt-BR"/>
              </w:rPr>
            </w:pPr>
          </w:p>
          <w:tbl>
            <w:tblPr>
              <w:tblW w:w="0" w:type="auto"/>
              <w:tblCellSpacing w:w="0" w:type="dxa"/>
              <w:tblCellMar>
                <w:left w:w="0" w:type="dxa"/>
                <w:right w:w="0" w:type="dxa"/>
              </w:tblCellMar>
              <w:tblLook w:val="04A0" w:firstRow="1" w:lastRow="0" w:firstColumn="1" w:lastColumn="0" w:noHBand="0" w:noVBand="1"/>
            </w:tblPr>
            <w:tblGrid>
              <w:gridCol w:w="1937"/>
            </w:tblGrid>
            <w:tr w:rsidR="00815F42" w:rsidRPr="00524836" w14:paraId="7551D05E" w14:textId="77777777" w:rsidTr="006F683E">
              <w:trPr>
                <w:trHeight w:val="300"/>
                <w:tblCellSpacing w:w="0" w:type="dxa"/>
              </w:trPr>
              <w:tc>
                <w:tcPr>
                  <w:tcW w:w="2920" w:type="dxa"/>
                  <w:tcBorders>
                    <w:top w:val="nil"/>
                    <w:left w:val="nil"/>
                    <w:bottom w:val="nil"/>
                    <w:right w:val="nil"/>
                  </w:tcBorders>
                  <w:shd w:val="clear" w:color="auto" w:fill="auto"/>
                  <w:noWrap/>
                  <w:vAlign w:val="bottom"/>
                  <w:hideMark/>
                </w:tcPr>
                <w:p w14:paraId="241283AA" w14:textId="3B922D28" w:rsidR="00815F42" w:rsidRPr="00524836" w:rsidRDefault="00815F42" w:rsidP="001A4A2F">
                  <w:pPr>
                    <w:spacing w:line="240" w:lineRule="auto"/>
                    <w:jc w:val="both"/>
                    <w:rPr>
                      <w:color w:val="000000"/>
                      <w:sz w:val="22"/>
                      <w:szCs w:val="22"/>
                      <w:lang w:eastAsia="pt-BR"/>
                    </w:rPr>
                  </w:pPr>
                </w:p>
              </w:tc>
            </w:tr>
          </w:tbl>
          <w:p w14:paraId="5EB3AE84" w14:textId="77777777" w:rsidR="00815F42" w:rsidRPr="00524836" w:rsidRDefault="00815F42" w:rsidP="001A4A2F">
            <w:pPr>
              <w:spacing w:line="240" w:lineRule="auto"/>
              <w:jc w:val="both"/>
              <w:rPr>
                <w:color w:val="000000"/>
                <w:sz w:val="22"/>
                <w:szCs w:val="22"/>
                <w:lang w:eastAsia="pt-BR"/>
              </w:rPr>
            </w:pPr>
          </w:p>
        </w:tc>
        <w:tc>
          <w:tcPr>
            <w:tcW w:w="1125" w:type="pct"/>
            <w:tcBorders>
              <w:top w:val="nil"/>
              <w:left w:val="nil"/>
              <w:bottom w:val="nil"/>
              <w:right w:val="nil"/>
            </w:tcBorders>
            <w:shd w:val="clear" w:color="auto" w:fill="auto"/>
            <w:noWrap/>
            <w:vAlign w:val="bottom"/>
            <w:hideMark/>
          </w:tcPr>
          <w:p w14:paraId="2E3AEE46" w14:textId="77777777" w:rsidR="00815F42" w:rsidRPr="00524836" w:rsidRDefault="00815F42" w:rsidP="001A4A2F">
            <w:pPr>
              <w:spacing w:line="240" w:lineRule="auto"/>
              <w:jc w:val="both"/>
              <w:rPr>
                <w:color w:val="000000"/>
                <w:sz w:val="22"/>
                <w:szCs w:val="22"/>
                <w:lang w:eastAsia="pt-BR"/>
              </w:rPr>
            </w:pPr>
          </w:p>
          <w:tbl>
            <w:tblPr>
              <w:tblW w:w="0" w:type="auto"/>
              <w:tblCellSpacing w:w="0" w:type="dxa"/>
              <w:tblCellMar>
                <w:left w:w="0" w:type="dxa"/>
                <w:right w:w="0" w:type="dxa"/>
              </w:tblCellMar>
              <w:tblLook w:val="04A0" w:firstRow="1" w:lastRow="0" w:firstColumn="1" w:lastColumn="0" w:noHBand="0" w:noVBand="1"/>
            </w:tblPr>
            <w:tblGrid>
              <w:gridCol w:w="1937"/>
            </w:tblGrid>
            <w:tr w:rsidR="00815F42" w:rsidRPr="00524836" w14:paraId="4551F176" w14:textId="77777777" w:rsidTr="006F683E">
              <w:trPr>
                <w:trHeight w:val="300"/>
                <w:tblCellSpacing w:w="0" w:type="dxa"/>
              </w:trPr>
              <w:tc>
                <w:tcPr>
                  <w:tcW w:w="2920" w:type="dxa"/>
                  <w:tcBorders>
                    <w:top w:val="nil"/>
                    <w:left w:val="nil"/>
                    <w:bottom w:val="nil"/>
                    <w:right w:val="nil"/>
                  </w:tcBorders>
                  <w:shd w:val="clear" w:color="auto" w:fill="auto"/>
                  <w:noWrap/>
                  <w:vAlign w:val="bottom"/>
                  <w:hideMark/>
                </w:tcPr>
                <w:p w14:paraId="25D3B19F" w14:textId="77777777" w:rsidR="00815F42" w:rsidRPr="00524836" w:rsidRDefault="00815F42" w:rsidP="001A4A2F">
                  <w:pPr>
                    <w:spacing w:line="240" w:lineRule="auto"/>
                    <w:jc w:val="both"/>
                    <w:rPr>
                      <w:color w:val="000000"/>
                      <w:sz w:val="22"/>
                      <w:szCs w:val="22"/>
                      <w:lang w:eastAsia="pt-BR"/>
                    </w:rPr>
                  </w:pPr>
                </w:p>
              </w:tc>
            </w:tr>
          </w:tbl>
          <w:p w14:paraId="73A90764" w14:textId="77777777" w:rsidR="00815F42" w:rsidRPr="00524836" w:rsidRDefault="00815F42" w:rsidP="001A4A2F">
            <w:pPr>
              <w:spacing w:line="240" w:lineRule="auto"/>
              <w:jc w:val="both"/>
              <w:rPr>
                <w:color w:val="000000"/>
                <w:sz w:val="22"/>
                <w:szCs w:val="22"/>
                <w:lang w:eastAsia="pt-BR"/>
              </w:rPr>
            </w:pPr>
          </w:p>
        </w:tc>
      </w:tr>
      <w:tr w:rsidR="00815F42" w:rsidRPr="00524836" w14:paraId="2A4EAF41" w14:textId="77777777" w:rsidTr="00AE0BC3">
        <w:trPr>
          <w:trHeight w:val="300"/>
        </w:trPr>
        <w:tc>
          <w:tcPr>
            <w:tcW w:w="547" w:type="pct"/>
            <w:tcBorders>
              <w:top w:val="nil"/>
              <w:left w:val="nil"/>
              <w:bottom w:val="nil"/>
              <w:right w:val="nil"/>
            </w:tcBorders>
            <w:shd w:val="clear" w:color="auto" w:fill="auto"/>
            <w:noWrap/>
            <w:vAlign w:val="bottom"/>
            <w:hideMark/>
          </w:tcPr>
          <w:p w14:paraId="6F1F37F1" w14:textId="77777777" w:rsidR="00815F42" w:rsidRPr="00524836" w:rsidRDefault="00815F42" w:rsidP="001A4A2F">
            <w:pPr>
              <w:spacing w:line="240" w:lineRule="auto"/>
              <w:jc w:val="both"/>
              <w:rPr>
                <w:lang w:eastAsia="pt-BR"/>
              </w:rPr>
            </w:pPr>
          </w:p>
        </w:tc>
        <w:tc>
          <w:tcPr>
            <w:tcW w:w="1078" w:type="pct"/>
            <w:tcBorders>
              <w:top w:val="nil"/>
              <w:left w:val="nil"/>
              <w:bottom w:val="nil"/>
              <w:right w:val="nil"/>
            </w:tcBorders>
            <w:shd w:val="clear" w:color="auto" w:fill="auto"/>
            <w:noWrap/>
            <w:vAlign w:val="bottom"/>
            <w:hideMark/>
          </w:tcPr>
          <w:p w14:paraId="1BB21948" w14:textId="77777777" w:rsidR="00815F42" w:rsidRPr="00524836" w:rsidRDefault="00815F42" w:rsidP="001A4A2F">
            <w:pPr>
              <w:spacing w:line="240" w:lineRule="auto"/>
              <w:jc w:val="both"/>
              <w:rPr>
                <w:lang w:eastAsia="pt-BR"/>
              </w:rPr>
            </w:pPr>
          </w:p>
        </w:tc>
        <w:tc>
          <w:tcPr>
            <w:tcW w:w="1125" w:type="pct"/>
            <w:tcBorders>
              <w:top w:val="nil"/>
              <w:left w:val="nil"/>
              <w:bottom w:val="nil"/>
              <w:right w:val="nil"/>
            </w:tcBorders>
            <w:shd w:val="clear" w:color="auto" w:fill="auto"/>
            <w:noWrap/>
            <w:vAlign w:val="bottom"/>
            <w:hideMark/>
          </w:tcPr>
          <w:p w14:paraId="1A809508" w14:textId="7E36C74A" w:rsidR="00815F42" w:rsidRPr="00524836" w:rsidRDefault="00815F42" w:rsidP="001A4A2F">
            <w:pPr>
              <w:spacing w:line="240" w:lineRule="auto"/>
              <w:jc w:val="both"/>
              <w:rPr>
                <w:lang w:eastAsia="pt-BR"/>
              </w:rPr>
            </w:pPr>
          </w:p>
        </w:tc>
        <w:tc>
          <w:tcPr>
            <w:tcW w:w="1125" w:type="pct"/>
            <w:tcBorders>
              <w:top w:val="nil"/>
              <w:left w:val="nil"/>
              <w:bottom w:val="nil"/>
              <w:right w:val="nil"/>
            </w:tcBorders>
            <w:shd w:val="clear" w:color="auto" w:fill="auto"/>
            <w:noWrap/>
            <w:vAlign w:val="bottom"/>
            <w:hideMark/>
          </w:tcPr>
          <w:p w14:paraId="51E21E62" w14:textId="77777777" w:rsidR="00815F42" w:rsidRPr="00524836" w:rsidRDefault="00815F42" w:rsidP="001A4A2F">
            <w:pPr>
              <w:spacing w:line="240" w:lineRule="auto"/>
              <w:jc w:val="both"/>
              <w:rPr>
                <w:lang w:eastAsia="pt-BR"/>
              </w:rPr>
            </w:pPr>
          </w:p>
        </w:tc>
        <w:tc>
          <w:tcPr>
            <w:tcW w:w="1125" w:type="pct"/>
            <w:tcBorders>
              <w:top w:val="nil"/>
              <w:left w:val="nil"/>
              <w:bottom w:val="nil"/>
              <w:right w:val="nil"/>
            </w:tcBorders>
            <w:shd w:val="clear" w:color="auto" w:fill="auto"/>
            <w:noWrap/>
            <w:vAlign w:val="bottom"/>
            <w:hideMark/>
          </w:tcPr>
          <w:p w14:paraId="6AB48491" w14:textId="563083B6" w:rsidR="00815F42" w:rsidRPr="00524836" w:rsidRDefault="00815F42" w:rsidP="001A4A2F">
            <w:pPr>
              <w:spacing w:line="240" w:lineRule="auto"/>
              <w:jc w:val="both"/>
              <w:rPr>
                <w:lang w:eastAsia="pt-BR"/>
              </w:rPr>
            </w:pPr>
          </w:p>
        </w:tc>
      </w:tr>
      <w:tr w:rsidR="00815F42" w:rsidRPr="00524836" w14:paraId="49E5ACFD" w14:textId="77777777" w:rsidTr="00AE0BC3">
        <w:trPr>
          <w:trHeight w:val="300"/>
        </w:trPr>
        <w:tc>
          <w:tcPr>
            <w:tcW w:w="547" w:type="pct"/>
            <w:tcBorders>
              <w:top w:val="nil"/>
              <w:left w:val="nil"/>
              <w:bottom w:val="nil"/>
              <w:right w:val="nil"/>
            </w:tcBorders>
            <w:shd w:val="clear" w:color="auto" w:fill="auto"/>
            <w:noWrap/>
            <w:vAlign w:val="bottom"/>
            <w:hideMark/>
          </w:tcPr>
          <w:p w14:paraId="27A61EC4" w14:textId="0643749E" w:rsidR="00815F42" w:rsidRPr="00524836" w:rsidRDefault="00B07F31" w:rsidP="001A4A2F">
            <w:pPr>
              <w:spacing w:line="240" w:lineRule="auto"/>
              <w:jc w:val="both"/>
              <w:rPr>
                <w:color w:val="000000"/>
                <w:lang w:eastAsia="pt-BR"/>
              </w:rPr>
            </w:pPr>
            <w:r>
              <w:rPr>
                <w:color w:val="000000"/>
                <w:lang w:eastAsia="pt-BR"/>
              </w:rPr>
              <w:t>P</w:t>
            </w:r>
            <w:r w:rsidRPr="00B07F31">
              <w:rPr>
                <w:color w:val="000000"/>
                <w:sz w:val="18"/>
                <w:szCs w:val="18"/>
                <w:lang w:eastAsia="pt-BR"/>
              </w:rPr>
              <w:t>ictures</w:t>
            </w:r>
          </w:p>
        </w:tc>
        <w:tc>
          <w:tcPr>
            <w:tcW w:w="1078" w:type="pct"/>
            <w:tcBorders>
              <w:top w:val="nil"/>
              <w:left w:val="nil"/>
              <w:bottom w:val="nil"/>
              <w:right w:val="nil"/>
            </w:tcBorders>
            <w:shd w:val="clear" w:color="auto" w:fill="auto"/>
            <w:noWrap/>
            <w:vAlign w:val="bottom"/>
            <w:hideMark/>
          </w:tcPr>
          <w:p w14:paraId="2AF709FD" w14:textId="77777777" w:rsidR="00815F42" w:rsidRPr="00524836" w:rsidRDefault="00815F42" w:rsidP="001A4A2F">
            <w:pPr>
              <w:spacing w:line="240" w:lineRule="auto"/>
              <w:jc w:val="both"/>
              <w:rPr>
                <w:color w:val="000000"/>
                <w:sz w:val="22"/>
                <w:szCs w:val="22"/>
                <w:lang w:eastAsia="pt-BR"/>
              </w:rPr>
            </w:pPr>
          </w:p>
        </w:tc>
        <w:tc>
          <w:tcPr>
            <w:tcW w:w="1125" w:type="pct"/>
            <w:tcBorders>
              <w:top w:val="nil"/>
              <w:left w:val="nil"/>
              <w:bottom w:val="nil"/>
              <w:right w:val="nil"/>
            </w:tcBorders>
            <w:shd w:val="clear" w:color="auto" w:fill="auto"/>
            <w:noWrap/>
            <w:vAlign w:val="bottom"/>
            <w:hideMark/>
          </w:tcPr>
          <w:p w14:paraId="6246FF02" w14:textId="3A12C5DD" w:rsidR="00815F42" w:rsidRPr="00524836" w:rsidRDefault="00815F42" w:rsidP="001A4A2F">
            <w:pPr>
              <w:spacing w:line="240" w:lineRule="auto"/>
              <w:jc w:val="both"/>
              <w:rPr>
                <w:lang w:eastAsia="pt-BR"/>
              </w:rPr>
            </w:pPr>
          </w:p>
        </w:tc>
        <w:tc>
          <w:tcPr>
            <w:tcW w:w="1125" w:type="pct"/>
            <w:tcBorders>
              <w:top w:val="nil"/>
              <w:left w:val="nil"/>
              <w:bottom w:val="nil"/>
              <w:right w:val="nil"/>
            </w:tcBorders>
            <w:shd w:val="clear" w:color="auto" w:fill="auto"/>
            <w:noWrap/>
            <w:vAlign w:val="bottom"/>
            <w:hideMark/>
          </w:tcPr>
          <w:p w14:paraId="58B1D03C" w14:textId="786F7330" w:rsidR="00815F42" w:rsidRPr="00524836" w:rsidRDefault="00815F42" w:rsidP="001A4A2F">
            <w:pPr>
              <w:spacing w:line="240" w:lineRule="auto"/>
              <w:jc w:val="both"/>
              <w:rPr>
                <w:lang w:eastAsia="pt-BR"/>
              </w:rPr>
            </w:pPr>
          </w:p>
        </w:tc>
        <w:tc>
          <w:tcPr>
            <w:tcW w:w="1125" w:type="pct"/>
            <w:tcBorders>
              <w:top w:val="nil"/>
              <w:left w:val="nil"/>
              <w:bottom w:val="nil"/>
              <w:right w:val="nil"/>
            </w:tcBorders>
            <w:shd w:val="clear" w:color="auto" w:fill="auto"/>
            <w:noWrap/>
            <w:vAlign w:val="bottom"/>
            <w:hideMark/>
          </w:tcPr>
          <w:p w14:paraId="388E65D7" w14:textId="728211EC" w:rsidR="00815F42" w:rsidRPr="00524836" w:rsidRDefault="00666440" w:rsidP="001A4A2F">
            <w:pPr>
              <w:spacing w:line="240" w:lineRule="auto"/>
              <w:jc w:val="both"/>
              <w:rPr>
                <w:lang w:eastAsia="pt-BR"/>
              </w:rPr>
            </w:pPr>
            <w:r>
              <w:rPr>
                <w:noProof/>
                <w:color w:val="000000"/>
                <w:sz w:val="22"/>
                <w:szCs w:val="22"/>
                <w:lang w:eastAsia="pt-BR"/>
              </w:rPr>
              <w:drawing>
                <wp:anchor distT="0" distB="0" distL="114300" distR="114300" simplePos="0" relativeHeight="251657216" behindDoc="0" locked="0" layoutInCell="1" allowOverlap="1" wp14:anchorId="45DE4DB0" wp14:editId="18555904">
                  <wp:simplePos x="0" y="0"/>
                  <wp:positionH relativeFrom="column">
                    <wp:posOffset>72390</wp:posOffset>
                  </wp:positionH>
                  <wp:positionV relativeFrom="paragraph">
                    <wp:posOffset>-339090</wp:posOffset>
                  </wp:positionV>
                  <wp:extent cx="1221105" cy="970280"/>
                  <wp:effectExtent l="19050" t="19050" r="17145" b="20320"/>
                  <wp:wrapNone/>
                  <wp:docPr id="17" name="Picture 17">
                    <a:extLst xmlns:a="http://schemas.openxmlformats.org/drawingml/2006/main">
                      <a:ext uri="{FF2B5EF4-FFF2-40B4-BE49-F238E27FC236}">
                        <a16:creationId xmlns:a16="http://schemas.microsoft.com/office/drawing/2014/main" id="{00000000-0008-0000-0700-000007000000}"/>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0000000-0008-0000-0700-00000700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1105" cy="9702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tc>
      </w:tr>
      <w:tr w:rsidR="00815F42" w:rsidRPr="00524836" w14:paraId="40E82E83" w14:textId="77777777" w:rsidTr="00AE0BC3">
        <w:trPr>
          <w:trHeight w:val="300"/>
        </w:trPr>
        <w:tc>
          <w:tcPr>
            <w:tcW w:w="547" w:type="pct"/>
            <w:tcBorders>
              <w:top w:val="nil"/>
              <w:left w:val="nil"/>
              <w:bottom w:val="nil"/>
              <w:right w:val="nil"/>
            </w:tcBorders>
            <w:shd w:val="clear" w:color="auto" w:fill="auto"/>
            <w:noWrap/>
            <w:vAlign w:val="bottom"/>
            <w:hideMark/>
          </w:tcPr>
          <w:p w14:paraId="0B2A557B" w14:textId="77777777" w:rsidR="00815F42" w:rsidRPr="00524836" w:rsidRDefault="00815F42" w:rsidP="001A4A2F">
            <w:pPr>
              <w:spacing w:line="240" w:lineRule="auto"/>
              <w:jc w:val="both"/>
              <w:rPr>
                <w:lang w:eastAsia="pt-BR"/>
              </w:rPr>
            </w:pPr>
          </w:p>
        </w:tc>
        <w:tc>
          <w:tcPr>
            <w:tcW w:w="1078" w:type="pct"/>
            <w:tcBorders>
              <w:top w:val="nil"/>
              <w:left w:val="nil"/>
              <w:bottom w:val="nil"/>
              <w:right w:val="nil"/>
            </w:tcBorders>
            <w:shd w:val="clear" w:color="auto" w:fill="auto"/>
            <w:noWrap/>
            <w:vAlign w:val="bottom"/>
            <w:hideMark/>
          </w:tcPr>
          <w:p w14:paraId="721E14EA" w14:textId="77777777" w:rsidR="00815F42" w:rsidRPr="00524836" w:rsidRDefault="00815F42" w:rsidP="001A4A2F">
            <w:pPr>
              <w:spacing w:line="240" w:lineRule="auto"/>
              <w:jc w:val="both"/>
              <w:rPr>
                <w:lang w:eastAsia="pt-BR"/>
              </w:rPr>
            </w:pPr>
            <w:r>
              <w:rPr>
                <w:noProof/>
                <w:color w:val="000000"/>
                <w:sz w:val="22"/>
                <w:szCs w:val="22"/>
                <w:lang w:eastAsia="pt-BR"/>
              </w:rPr>
              <w:drawing>
                <wp:anchor distT="0" distB="0" distL="114300" distR="114300" simplePos="0" relativeHeight="251659264" behindDoc="0" locked="0" layoutInCell="1" allowOverlap="1" wp14:anchorId="7BB68D21" wp14:editId="20F0A044">
                  <wp:simplePos x="0" y="0"/>
                  <wp:positionH relativeFrom="column">
                    <wp:posOffset>-67310</wp:posOffset>
                  </wp:positionH>
                  <wp:positionV relativeFrom="paragraph">
                    <wp:posOffset>-525780</wp:posOffset>
                  </wp:positionV>
                  <wp:extent cx="1276350" cy="971550"/>
                  <wp:effectExtent l="19050" t="19050" r="19050" b="19050"/>
                  <wp:wrapNone/>
                  <wp:docPr id="25" name="Picture 25">
                    <a:extLst xmlns:a="http://schemas.openxmlformats.org/drawingml/2006/main">
                      <a:ext uri="{FF2B5EF4-FFF2-40B4-BE49-F238E27FC236}">
                        <a16:creationId xmlns:a16="http://schemas.microsoft.com/office/drawing/2014/main" id="{00000000-0008-0000-0700-00000C000000}"/>
                      </a:ext>
                    </a:extLst>
                  </wp:docPr>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0000000-0008-0000-0700-00000C00000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350" cy="9715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tc>
        <w:tc>
          <w:tcPr>
            <w:tcW w:w="1125" w:type="pct"/>
            <w:tcBorders>
              <w:top w:val="nil"/>
              <w:left w:val="nil"/>
              <w:bottom w:val="nil"/>
              <w:right w:val="nil"/>
            </w:tcBorders>
            <w:shd w:val="clear" w:color="auto" w:fill="auto"/>
            <w:noWrap/>
            <w:vAlign w:val="bottom"/>
            <w:hideMark/>
          </w:tcPr>
          <w:p w14:paraId="07154EEC" w14:textId="7D3D733E" w:rsidR="00815F42" w:rsidRPr="00524836" w:rsidRDefault="00666440" w:rsidP="001A4A2F">
            <w:pPr>
              <w:spacing w:line="240" w:lineRule="auto"/>
              <w:jc w:val="both"/>
              <w:rPr>
                <w:lang w:eastAsia="pt-BR"/>
              </w:rPr>
            </w:pPr>
            <w:r>
              <w:rPr>
                <w:noProof/>
                <w:color w:val="000000"/>
                <w:sz w:val="22"/>
                <w:szCs w:val="22"/>
                <w:lang w:eastAsia="pt-BR"/>
              </w:rPr>
              <w:drawing>
                <wp:anchor distT="0" distB="0" distL="114300" distR="114300" simplePos="0" relativeHeight="251658240" behindDoc="0" locked="0" layoutInCell="1" allowOverlap="1" wp14:anchorId="25512C3E" wp14:editId="680CCF86">
                  <wp:simplePos x="0" y="0"/>
                  <wp:positionH relativeFrom="column">
                    <wp:posOffset>-50165</wp:posOffset>
                  </wp:positionH>
                  <wp:positionV relativeFrom="paragraph">
                    <wp:posOffset>-520700</wp:posOffset>
                  </wp:positionV>
                  <wp:extent cx="1351280" cy="960120"/>
                  <wp:effectExtent l="19050" t="19050" r="20320" b="11430"/>
                  <wp:wrapNone/>
                  <wp:docPr id="23" name="Picture 23">
                    <a:extLst xmlns:a="http://schemas.openxmlformats.org/drawingml/2006/main">
                      <a:ext uri="{FF2B5EF4-FFF2-40B4-BE49-F238E27FC236}">
                        <a16:creationId xmlns:a16="http://schemas.microsoft.com/office/drawing/2014/main" id="{00000000-0008-0000-0700-00000B000000}"/>
                      </a:ext>
                    </a:extLst>
                  </wp:docPr>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0000000-0008-0000-0700-00000B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1280" cy="9601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tc>
        <w:tc>
          <w:tcPr>
            <w:tcW w:w="1125" w:type="pct"/>
            <w:tcBorders>
              <w:top w:val="nil"/>
              <w:left w:val="nil"/>
              <w:bottom w:val="nil"/>
              <w:right w:val="nil"/>
            </w:tcBorders>
            <w:shd w:val="clear" w:color="auto" w:fill="auto"/>
            <w:noWrap/>
            <w:vAlign w:val="bottom"/>
            <w:hideMark/>
          </w:tcPr>
          <w:p w14:paraId="5781553A" w14:textId="5B1F6916" w:rsidR="00815F42" w:rsidRPr="00524836" w:rsidRDefault="00815F42" w:rsidP="001A4A2F">
            <w:pPr>
              <w:spacing w:line="240" w:lineRule="auto"/>
              <w:jc w:val="both"/>
              <w:rPr>
                <w:lang w:eastAsia="pt-BR"/>
              </w:rPr>
            </w:pPr>
          </w:p>
        </w:tc>
        <w:tc>
          <w:tcPr>
            <w:tcW w:w="1125" w:type="pct"/>
            <w:tcBorders>
              <w:top w:val="nil"/>
              <w:left w:val="nil"/>
              <w:bottom w:val="nil"/>
              <w:right w:val="nil"/>
            </w:tcBorders>
            <w:shd w:val="clear" w:color="auto" w:fill="auto"/>
            <w:noWrap/>
            <w:vAlign w:val="bottom"/>
            <w:hideMark/>
          </w:tcPr>
          <w:p w14:paraId="17AF7354" w14:textId="62D723B7" w:rsidR="00815F42" w:rsidRPr="00524836" w:rsidRDefault="00815F42" w:rsidP="001A4A2F">
            <w:pPr>
              <w:spacing w:line="240" w:lineRule="auto"/>
              <w:jc w:val="both"/>
              <w:rPr>
                <w:lang w:eastAsia="pt-BR"/>
              </w:rPr>
            </w:pPr>
          </w:p>
        </w:tc>
      </w:tr>
      <w:tr w:rsidR="00815F42" w:rsidRPr="00524836" w14:paraId="16BDA1B1" w14:textId="77777777" w:rsidTr="00AE0BC3">
        <w:trPr>
          <w:trHeight w:val="300"/>
        </w:trPr>
        <w:tc>
          <w:tcPr>
            <w:tcW w:w="547" w:type="pct"/>
            <w:tcBorders>
              <w:top w:val="nil"/>
              <w:left w:val="nil"/>
              <w:bottom w:val="nil"/>
              <w:right w:val="nil"/>
            </w:tcBorders>
            <w:shd w:val="clear" w:color="auto" w:fill="auto"/>
            <w:noWrap/>
            <w:vAlign w:val="bottom"/>
            <w:hideMark/>
          </w:tcPr>
          <w:p w14:paraId="264D3EFE" w14:textId="77777777" w:rsidR="00815F42" w:rsidRPr="00524836" w:rsidRDefault="00815F42" w:rsidP="001A4A2F">
            <w:pPr>
              <w:spacing w:line="240" w:lineRule="auto"/>
              <w:jc w:val="both"/>
              <w:rPr>
                <w:lang w:eastAsia="pt-BR"/>
              </w:rPr>
            </w:pPr>
          </w:p>
        </w:tc>
        <w:tc>
          <w:tcPr>
            <w:tcW w:w="1078" w:type="pct"/>
            <w:tcBorders>
              <w:top w:val="nil"/>
              <w:left w:val="nil"/>
              <w:bottom w:val="nil"/>
              <w:right w:val="nil"/>
            </w:tcBorders>
            <w:shd w:val="clear" w:color="auto" w:fill="auto"/>
            <w:noWrap/>
            <w:vAlign w:val="bottom"/>
            <w:hideMark/>
          </w:tcPr>
          <w:p w14:paraId="7C766339" w14:textId="77777777" w:rsidR="00815F42" w:rsidRPr="00524836" w:rsidRDefault="00815F42" w:rsidP="001A4A2F">
            <w:pPr>
              <w:spacing w:line="240" w:lineRule="auto"/>
              <w:jc w:val="both"/>
              <w:rPr>
                <w:lang w:eastAsia="pt-BR"/>
              </w:rPr>
            </w:pPr>
          </w:p>
        </w:tc>
        <w:tc>
          <w:tcPr>
            <w:tcW w:w="1125" w:type="pct"/>
            <w:tcBorders>
              <w:top w:val="nil"/>
              <w:left w:val="nil"/>
              <w:bottom w:val="nil"/>
              <w:right w:val="nil"/>
            </w:tcBorders>
            <w:shd w:val="clear" w:color="auto" w:fill="auto"/>
            <w:noWrap/>
            <w:vAlign w:val="bottom"/>
            <w:hideMark/>
          </w:tcPr>
          <w:p w14:paraId="64C97073" w14:textId="77777777" w:rsidR="00815F42" w:rsidRPr="00524836" w:rsidRDefault="00815F42" w:rsidP="001A4A2F">
            <w:pPr>
              <w:spacing w:line="240" w:lineRule="auto"/>
              <w:jc w:val="both"/>
              <w:rPr>
                <w:lang w:eastAsia="pt-BR"/>
              </w:rPr>
            </w:pPr>
          </w:p>
        </w:tc>
        <w:tc>
          <w:tcPr>
            <w:tcW w:w="1125" w:type="pct"/>
            <w:tcBorders>
              <w:top w:val="nil"/>
              <w:left w:val="nil"/>
              <w:bottom w:val="nil"/>
              <w:right w:val="nil"/>
            </w:tcBorders>
            <w:shd w:val="clear" w:color="auto" w:fill="auto"/>
            <w:noWrap/>
            <w:vAlign w:val="bottom"/>
            <w:hideMark/>
          </w:tcPr>
          <w:p w14:paraId="1EEBD79A" w14:textId="66A2E6F5" w:rsidR="00815F42" w:rsidRPr="00524836" w:rsidRDefault="00666440" w:rsidP="001A4A2F">
            <w:pPr>
              <w:spacing w:line="240" w:lineRule="auto"/>
              <w:jc w:val="both"/>
              <w:rPr>
                <w:lang w:eastAsia="pt-BR"/>
              </w:rPr>
            </w:pPr>
            <w:r>
              <w:rPr>
                <w:noProof/>
                <w:color w:val="000000"/>
                <w:sz w:val="22"/>
                <w:szCs w:val="22"/>
                <w:lang w:eastAsia="pt-BR"/>
              </w:rPr>
              <w:drawing>
                <wp:anchor distT="0" distB="0" distL="114300" distR="114300" simplePos="0" relativeHeight="251656192" behindDoc="0" locked="0" layoutInCell="1" allowOverlap="1" wp14:anchorId="361B06BD" wp14:editId="3D16031A">
                  <wp:simplePos x="0" y="0"/>
                  <wp:positionH relativeFrom="column">
                    <wp:posOffset>41910</wp:posOffset>
                  </wp:positionH>
                  <wp:positionV relativeFrom="paragraph">
                    <wp:posOffset>-715010</wp:posOffset>
                  </wp:positionV>
                  <wp:extent cx="1291590" cy="970280"/>
                  <wp:effectExtent l="19050" t="19050" r="22860" b="20320"/>
                  <wp:wrapNone/>
                  <wp:docPr id="19" name="Picture 19">
                    <a:extLst xmlns:a="http://schemas.openxmlformats.org/drawingml/2006/main">
                      <a:ext uri="{FF2B5EF4-FFF2-40B4-BE49-F238E27FC236}">
                        <a16:creationId xmlns:a16="http://schemas.microsoft.com/office/drawing/2014/main" id="{00000000-0008-0000-0700-000005000000}"/>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0000000-0008-0000-0700-00000500000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1590" cy="9702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tc>
        <w:tc>
          <w:tcPr>
            <w:tcW w:w="1125" w:type="pct"/>
            <w:tcBorders>
              <w:top w:val="nil"/>
              <w:left w:val="nil"/>
              <w:bottom w:val="nil"/>
              <w:right w:val="nil"/>
            </w:tcBorders>
            <w:shd w:val="clear" w:color="auto" w:fill="auto"/>
            <w:noWrap/>
            <w:vAlign w:val="bottom"/>
            <w:hideMark/>
          </w:tcPr>
          <w:p w14:paraId="58BAF108" w14:textId="77777777" w:rsidR="00815F42" w:rsidRPr="00524836" w:rsidRDefault="00815F42" w:rsidP="001A4A2F">
            <w:pPr>
              <w:spacing w:line="240" w:lineRule="auto"/>
              <w:jc w:val="both"/>
              <w:rPr>
                <w:lang w:eastAsia="pt-BR"/>
              </w:rPr>
            </w:pPr>
          </w:p>
        </w:tc>
      </w:tr>
      <w:tr w:rsidR="00815F42" w:rsidRPr="00524836" w14:paraId="7C17AC23" w14:textId="77777777" w:rsidTr="00AE0BC3">
        <w:trPr>
          <w:trHeight w:val="315"/>
        </w:trPr>
        <w:tc>
          <w:tcPr>
            <w:tcW w:w="547" w:type="pct"/>
            <w:tcBorders>
              <w:top w:val="nil"/>
              <w:left w:val="nil"/>
              <w:bottom w:val="single" w:sz="8" w:space="0" w:color="auto"/>
              <w:right w:val="nil"/>
            </w:tcBorders>
            <w:shd w:val="clear" w:color="auto" w:fill="auto"/>
            <w:noWrap/>
            <w:vAlign w:val="bottom"/>
            <w:hideMark/>
          </w:tcPr>
          <w:p w14:paraId="03F0B85B" w14:textId="7C86B113" w:rsidR="00815F42" w:rsidRPr="00524836" w:rsidRDefault="00815F42" w:rsidP="001A4A2F">
            <w:pPr>
              <w:spacing w:line="240" w:lineRule="auto"/>
              <w:jc w:val="both"/>
              <w:outlineLvl w:val="0"/>
              <w:rPr>
                <w:color w:val="000000"/>
                <w:sz w:val="22"/>
                <w:szCs w:val="22"/>
                <w:lang w:eastAsia="pt-BR"/>
              </w:rPr>
            </w:pPr>
            <w:r w:rsidRPr="00524836">
              <w:rPr>
                <w:color w:val="000000"/>
                <w:sz w:val="22"/>
                <w:szCs w:val="22"/>
                <w:lang w:eastAsia="pt-BR"/>
              </w:rPr>
              <w:t> </w:t>
            </w:r>
          </w:p>
        </w:tc>
        <w:tc>
          <w:tcPr>
            <w:tcW w:w="1078" w:type="pct"/>
            <w:tcBorders>
              <w:top w:val="nil"/>
              <w:left w:val="nil"/>
              <w:bottom w:val="single" w:sz="8" w:space="0" w:color="auto"/>
              <w:right w:val="nil"/>
            </w:tcBorders>
            <w:shd w:val="clear" w:color="auto" w:fill="auto"/>
            <w:noWrap/>
            <w:vAlign w:val="bottom"/>
            <w:hideMark/>
          </w:tcPr>
          <w:p w14:paraId="44DD1F40" w14:textId="77777777" w:rsidR="00815F42" w:rsidRPr="00524836" w:rsidRDefault="00815F42" w:rsidP="001A4A2F">
            <w:pPr>
              <w:spacing w:line="240" w:lineRule="auto"/>
              <w:jc w:val="both"/>
              <w:outlineLvl w:val="0"/>
              <w:rPr>
                <w:color w:val="000000"/>
                <w:sz w:val="22"/>
                <w:szCs w:val="22"/>
                <w:lang w:eastAsia="pt-BR"/>
              </w:rPr>
            </w:pPr>
            <w:r w:rsidRPr="00524836">
              <w:rPr>
                <w:color w:val="000000"/>
                <w:sz w:val="22"/>
                <w:szCs w:val="22"/>
                <w:lang w:eastAsia="pt-BR"/>
              </w:rPr>
              <w:t> </w:t>
            </w:r>
          </w:p>
        </w:tc>
        <w:tc>
          <w:tcPr>
            <w:tcW w:w="1125" w:type="pct"/>
            <w:tcBorders>
              <w:top w:val="nil"/>
              <w:left w:val="nil"/>
              <w:bottom w:val="single" w:sz="8" w:space="0" w:color="auto"/>
              <w:right w:val="nil"/>
            </w:tcBorders>
            <w:shd w:val="clear" w:color="auto" w:fill="auto"/>
            <w:noWrap/>
            <w:vAlign w:val="bottom"/>
            <w:hideMark/>
          </w:tcPr>
          <w:p w14:paraId="7204A9D2" w14:textId="77777777" w:rsidR="00815F42" w:rsidRPr="00524836" w:rsidRDefault="00815F42" w:rsidP="001A4A2F">
            <w:pPr>
              <w:spacing w:line="240" w:lineRule="auto"/>
              <w:jc w:val="both"/>
              <w:outlineLvl w:val="0"/>
              <w:rPr>
                <w:color w:val="000000"/>
                <w:sz w:val="22"/>
                <w:szCs w:val="22"/>
                <w:lang w:eastAsia="pt-BR"/>
              </w:rPr>
            </w:pPr>
            <w:r w:rsidRPr="00524836">
              <w:rPr>
                <w:color w:val="000000"/>
                <w:sz w:val="22"/>
                <w:szCs w:val="22"/>
                <w:lang w:eastAsia="pt-BR"/>
              </w:rPr>
              <w:t> </w:t>
            </w:r>
          </w:p>
        </w:tc>
        <w:tc>
          <w:tcPr>
            <w:tcW w:w="1125" w:type="pct"/>
            <w:tcBorders>
              <w:top w:val="nil"/>
              <w:left w:val="nil"/>
              <w:bottom w:val="single" w:sz="8" w:space="0" w:color="auto"/>
              <w:right w:val="nil"/>
            </w:tcBorders>
            <w:shd w:val="clear" w:color="auto" w:fill="auto"/>
            <w:noWrap/>
            <w:vAlign w:val="bottom"/>
            <w:hideMark/>
          </w:tcPr>
          <w:p w14:paraId="37F3D9BF" w14:textId="77777777" w:rsidR="00815F42" w:rsidRPr="00524836" w:rsidRDefault="00815F42" w:rsidP="001A4A2F">
            <w:pPr>
              <w:spacing w:line="240" w:lineRule="auto"/>
              <w:jc w:val="both"/>
              <w:outlineLvl w:val="0"/>
              <w:rPr>
                <w:color w:val="000000"/>
                <w:sz w:val="22"/>
                <w:szCs w:val="22"/>
                <w:lang w:eastAsia="pt-BR"/>
              </w:rPr>
            </w:pPr>
            <w:r w:rsidRPr="00524836">
              <w:rPr>
                <w:color w:val="000000"/>
                <w:sz w:val="22"/>
                <w:szCs w:val="22"/>
                <w:lang w:eastAsia="pt-BR"/>
              </w:rPr>
              <w:t> </w:t>
            </w:r>
          </w:p>
        </w:tc>
        <w:tc>
          <w:tcPr>
            <w:tcW w:w="1125" w:type="pct"/>
            <w:tcBorders>
              <w:top w:val="nil"/>
              <w:left w:val="nil"/>
              <w:bottom w:val="single" w:sz="8" w:space="0" w:color="auto"/>
              <w:right w:val="nil"/>
            </w:tcBorders>
            <w:shd w:val="clear" w:color="auto" w:fill="auto"/>
            <w:noWrap/>
            <w:vAlign w:val="bottom"/>
            <w:hideMark/>
          </w:tcPr>
          <w:p w14:paraId="20F542FD" w14:textId="77777777" w:rsidR="00815F42" w:rsidRPr="00524836" w:rsidRDefault="00815F42" w:rsidP="001A4A2F">
            <w:pPr>
              <w:spacing w:line="240" w:lineRule="auto"/>
              <w:jc w:val="both"/>
              <w:outlineLvl w:val="0"/>
              <w:rPr>
                <w:color w:val="000000"/>
                <w:sz w:val="22"/>
                <w:szCs w:val="22"/>
                <w:lang w:eastAsia="pt-BR"/>
              </w:rPr>
            </w:pPr>
            <w:r w:rsidRPr="00524836">
              <w:rPr>
                <w:color w:val="000000"/>
                <w:sz w:val="22"/>
                <w:szCs w:val="22"/>
                <w:lang w:eastAsia="pt-BR"/>
              </w:rPr>
              <w:t> </w:t>
            </w:r>
          </w:p>
        </w:tc>
      </w:tr>
    </w:tbl>
    <w:p w14:paraId="4E664548" w14:textId="1DFF75A4" w:rsidR="000763BE" w:rsidRPr="00CC2AE7" w:rsidRDefault="00CC2AE7" w:rsidP="001A4A2F">
      <w:pPr>
        <w:pStyle w:val="Default"/>
        <w:tabs>
          <w:tab w:val="left" w:pos="6010"/>
        </w:tabs>
        <w:jc w:val="both"/>
        <w:outlineLvl w:val="0"/>
        <w:rPr>
          <w:rFonts w:ascii="Times New Roman" w:hAnsi="Times New Roman" w:cs="Times New Roman"/>
          <w:bCs/>
          <w:sz w:val="20"/>
          <w:szCs w:val="20"/>
          <w:lang w:val="en-US"/>
        </w:rPr>
      </w:pPr>
      <w:r w:rsidRPr="00CC2AE7">
        <w:rPr>
          <w:rFonts w:ascii="Times New Roman" w:hAnsi="Times New Roman" w:cs="Times New Roman"/>
          <w:bCs/>
          <w:sz w:val="20"/>
          <w:szCs w:val="20"/>
          <w:lang w:val="en-US"/>
        </w:rPr>
        <w:t>Source: Prepared by the Author.</w:t>
      </w:r>
    </w:p>
    <w:p w14:paraId="2EC54901" w14:textId="117EF413" w:rsidR="00302DDE" w:rsidRPr="00CC2AE7" w:rsidRDefault="00302DDE" w:rsidP="001A4A2F">
      <w:pPr>
        <w:pStyle w:val="Default"/>
        <w:tabs>
          <w:tab w:val="left" w:pos="6010"/>
        </w:tabs>
        <w:jc w:val="both"/>
        <w:outlineLvl w:val="0"/>
        <w:rPr>
          <w:rFonts w:ascii="Times New Roman" w:hAnsi="Times New Roman" w:cs="Times New Roman"/>
          <w:bCs/>
          <w:sz w:val="20"/>
          <w:szCs w:val="20"/>
          <w:lang w:val="en-US"/>
        </w:rPr>
        <w:sectPr w:rsidR="00302DDE" w:rsidRPr="00CC2AE7" w:rsidSect="008F2816">
          <w:type w:val="continuous"/>
          <w:pgSz w:w="11906" w:h="16838" w:code="9"/>
          <w:pgMar w:top="1701" w:right="1134" w:bottom="1134" w:left="1701" w:header="709" w:footer="709" w:gutter="0"/>
          <w:cols w:space="708"/>
          <w:docGrid w:linePitch="360"/>
        </w:sectPr>
      </w:pPr>
    </w:p>
    <w:p w14:paraId="632C1464" w14:textId="77777777" w:rsidR="00801C32" w:rsidRPr="00CC2AE7" w:rsidRDefault="00801C32" w:rsidP="007D42E2">
      <w:pPr>
        <w:pStyle w:val="Default"/>
        <w:tabs>
          <w:tab w:val="left" w:pos="6010"/>
        </w:tabs>
        <w:jc w:val="both"/>
        <w:rPr>
          <w:b/>
          <w:bCs/>
          <w:color w:val="auto"/>
          <w:lang w:val="en-US"/>
        </w:rPr>
      </w:pPr>
    </w:p>
    <w:p w14:paraId="2D173092" w14:textId="19946B4F" w:rsidR="003A6492" w:rsidRPr="00C66B67" w:rsidRDefault="005C0718" w:rsidP="007D42E2">
      <w:pPr>
        <w:pStyle w:val="Default"/>
        <w:tabs>
          <w:tab w:val="left" w:pos="6010"/>
        </w:tabs>
        <w:jc w:val="both"/>
        <w:rPr>
          <w:rFonts w:ascii="Times New Roman" w:hAnsi="Times New Roman" w:cs="Times New Roman"/>
          <w:b/>
          <w:bCs/>
          <w:color w:val="auto"/>
        </w:rPr>
      </w:pPr>
      <w:r w:rsidRPr="00C66B67">
        <w:rPr>
          <w:rFonts w:ascii="Times New Roman" w:hAnsi="Times New Roman" w:cs="Times New Roman"/>
          <w:b/>
          <w:bCs/>
          <w:color w:val="auto"/>
        </w:rPr>
        <w:t xml:space="preserve">2.2 Drilling Equipment </w:t>
      </w:r>
    </w:p>
    <w:p w14:paraId="31614332" w14:textId="77777777" w:rsidR="000814DF" w:rsidRDefault="000814DF" w:rsidP="000814DF">
      <w:pPr>
        <w:spacing w:line="240" w:lineRule="auto"/>
        <w:jc w:val="both"/>
        <w:rPr>
          <w:rFonts w:eastAsia="Arial"/>
          <w:color w:val="000000"/>
          <w:sz w:val="24"/>
          <w:szCs w:val="24"/>
        </w:rPr>
      </w:pPr>
    </w:p>
    <w:p w14:paraId="3B5C7856" w14:textId="14436A69" w:rsidR="00FE7B92" w:rsidRPr="000A123E" w:rsidRDefault="009A5B2C" w:rsidP="00013739">
      <w:pPr>
        <w:spacing w:line="240" w:lineRule="auto"/>
        <w:jc w:val="both"/>
        <w:rPr>
          <w:rFonts w:eastAsia="Arial"/>
          <w:color w:val="000000"/>
          <w:sz w:val="24"/>
          <w:szCs w:val="24"/>
          <w:lang w:val="en-US"/>
        </w:rPr>
      </w:pPr>
      <w:r>
        <w:rPr>
          <w:rFonts w:eastAsia="Arial"/>
          <w:color w:val="000000"/>
          <w:sz w:val="24"/>
          <w:szCs w:val="24"/>
          <w:lang w:val="en-US"/>
        </w:rPr>
        <w:t xml:space="preserve">Three Epiroc model PV275 drills with </w:t>
      </w:r>
      <w:ins w:id="21" w:author="Writefull" w:date="2022-07-19T15:19:00Z">
        <w:r>
          <w:rPr>
            <w:rFonts w:eastAsia="Arial"/>
            <w:color w:val="000000"/>
            <w:sz w:val="24"/>
            <w:szCs w:val="24"/>
            <w:lang w:val="en-US"/>
          </w:rPr>
          <w:t>an embedded</w:t>
        </w:r>
      </w:ins>
      <w:del w:id="22" w:author="Writefull" w:date="2022-07-19T15:19:00Z">
        <w:r>
          <w:rPr>
            <w:rFonts w:eastAsia="Arial"/>
            <w:color w:val="000000"/>
            <w:sz w:val="24"/>
            <w:szCs w:val="24"/>
            <w:lang w:val="en-US"/>
          </w:rPr>
          <w:delText>embedded</w:delText>
        </w:r>
      </w:del>
      <w:r>
        <w:rPr>
          <w:rFonts w:eastAsia="Arial"/>
          <w:color w:val="000000"/>
          <w:sz w:val="24"/>
          <w:szCs w:val="24"/>
          <w:lang w:val="en-US"/>
        </w:rPr>
        <w:t xml:space="preserve"> control system called RCS (rig control system) were used, identified in this work as P50, </w:t>
      </w:r>
      <w:ins w:id="23" w:author="Writefull" w:date="2022-07-19T15:19:00Z">
        <w:r>
          <w:rPr>
            <w:rFonts w:eastAsia="Arial"/>
            <w:color w:val="000000"/>
            <w:sz w:val="24"/>
            <w:szCs w:val="24"/>
            <w:lang w:val="en-US"/>
          </w:rPr>
          <w:t>P51,</w:t>
        </w:r>
      </w:ins>
      <w:del w:id="24" w:author="Writefull" w:date="2022-07-19T15:19:00Z">
        <w:r>
          <w:rPr>
            <w:rFonts w:eastAsia="Arial"/>
            <w:color w:val="000000"/>
            <w:sz w:val="24"/>
            <w:szCs w:val="24"/>
            <w:lang w:val="en-US"/>
          </w:rPr>
          <w:delText>P51</w:delText>
        </w:r>
      </w:del>
      <w:r>
        <w:rPr>
          <w:rFonts w:eastAsia="Arial"/>
          <w:color w:val="000000"/>
          <w:sz w:val="24"/>
          <w:szCs w:val="24"/>
          <w:lang w:val="en-US"/>
        </w:rPr>
        <w:t xml:space="preserve"> and P53. These machines are considered a staple in the mineral extraction industry thanks to their proven performance and reliability. With a bit load capacity of up to 85,000 lb (42.5 tons), they can use rotary tricone bits up to 12-1/4” (311 mm). These equipment can be used to drill rocks in the most diverse types of lithologies, from copper to iron </w:t>
      </w:r>
      <w:ins w:id="25" w:author="Writefull" w:date="2022-07-19T15:19:00Z">
        <w:r>
          <w:rPr>
            <w:rFonts w:eastAsia="Arial"/>
            <w:color w:val="000000"/>
            <w:sz w:val="24"/>
            <w:szCs w:val="24"/>
            <w:lang w:val="en-US"/>
          </w:rPr>
          <w:t>ore</w:t>
        </w:r>
      </w:ins>
      <w:del w:id="26" w:author="Writefull" w:date="2022-07-19T15:19:00Z">
        <w:r>
          <w:rPr>
            <w:rFonts w:eastAsia="Arial"/>
            <w:color w:val="000000"/>
            <w:sz w:val="24"/>
            <w:szCs w:val="24"/>
            <w:lang w:val="en-US"/>
          </w:rPr>
          <w:delText>ores</w:delText>
        </w:r>
      </w:del>
      <w:r>
        <w:rPr>
          <w:rFonts w:eastAsia="Arial"/>
          <w:color w:val="000000"/>
          <w:sz w:val="24"/>
          <w:szCs w:val="24"/>
          <w:lang w:val="en-US"/>
        </w:rPr>
        <w:t>. See figure 1.</w:t>
      </w:r>
    </w:p>
    <w:p w14:paraId="148971FA" w14:textId="77777777" w:rsidR="00013739" w:rsidRPr="000A123E" w:rsidRDefault="00013739" w:rsidP="00013739">
      <w:pPr>
        <w:spacing w:line="240" w:lineRule="auto"/>
        <w:jc w:val="both"/>
        <w:rPr>
          <w:rFonts w:eastAsia="Arial"/>
          <w:color w:val="000000"/>
          <w:sz w:val="24"/>
          <w:szCs w:val="24"/>
          <w:lang w:val="en-US"/>
        </w:rPr>
      </w:pPr>
    </w:p>
    <w:p w14:paraId="0DA2BDDD" w14:textId="04C44CC6" w:rsidR="00013739" w:rsidRPr="000A123E" w:rsidRDefault="000A123E" w:rsidP="00013739">
      <w:pPr>
        <w:pStyle w:val="Legenda"/>
        <w:keepNext/>
        <w:spacing w:line="240" w:lineRule="auto"/>
        <w:jc w:val="both"/>
        <w:rPr>
          <w:b w:val="0"/>
          <w:bCs w:val="0"/>
          <w:lang w:val="en-US"/>
        </w:rPr>
      </w:pPr>
      <w:r w:rsidRPr="000A123E">
        <w:rPr>
          <w:b w:val="0"/>
          <w:bCs w:val="0"/>
          <w:lang w:val="en-US"/>
        </w:rPr>
        <w:t xml:space="preserve">Figure 1- Epiroc PV275 Drill </w:t>
      </w:r>
    </w:p>
    <w:p w14:paraId="433D809C" w14:textId="426F8E99" w:rsidR="00090EF6" w:rsidRDefault="00401CF6" w:rsidP="00013739">
      <w:pPr>
        <w:keepNext/>
        <w:spacing w:line="240" w:lineRule="auto"/>
        <w:jc w:val="both"/>
        <w:rPr>
          <w:rFonts w:ascii="Arial" w:hAnsi="Arial" w:cs="Arial"/>
          <w:noProof/>
          <w:sz w:val="24"/>
          <w:szCs w:val="24"/>
          <w:lang w:eastAsia="pt-BR"/>
        </w:rPr>
      </w:pPr>
      <w:r>
        <w:rPr>
          <w:rFonts w:ascii="Arial" w:hAnsi="Arial" w:cs="Arial"/>
          <w:noProof/>
          <w:sz w:val="24"/>
          <w:szCs w:val="24"/>
          <w:lang w:eastAsia="pt-BR"/>
        </w:rPr>
        <w:drawing>
          <wp:inline distT="0" distB="0" distL="0" distR="0" wp14:anchorId="4CBE4BD0" wp14:editId="158FC463">
            <wp:extent cx="2656800" cy="1980000"/>
            <wp:effectExtent l="19050" t="19050" r="10795" b="2032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6800" cy="1980000"/>
                    </a:xfrm>
                    <a:prstGeom prst="rect">
                      <a:avLst/>
                    </a:prstGeom>
                    <a:noFill/>
                    <a:ln>
                      <a:solidFill>
                        <a:schemeClr val="tx1"/>
                      </a:solidFill>
                    </a:ln>
                  </pic:spPr>
                </pic:pic>
              </a:graphicData>
            </a:graphic>
          </wp:inline>
        </w:drawing>
      </w:r>
    </w:p>
    <w:p w14:paraId="22CDD6D4" w14:textId="0B76F858" w:rsidR="000A123E" w:rsidRDefault="000A123E" w:rsidP="000A123E">
      <w:pPr>
        <w:jc w:val="both"/>
        <w:rPr>
          <w:lang w:val="en-US"/>
        </w:rPr>
      </w:pPr>
      <w:r w:rsidRPr="00B95B7A">
        <w:rPr>
          <w:lang w:val="en-US"/>
        </w:rPr>
        <w:t>Source: Prepared by the Author.</w:t>
      </w:r>
    </w:p>
    <w:p w14:paraId="6E21F85F" w14:textId="77777777" w:rsidR="00622EF0" w:rsidRPr="000A123E" w:rsidRDefault="00622EF0" w:rsidP="000A123E">
      <w:pPr>
        <w:jc w:val="both"/>
        <w:rPr>
          <w:lang w:val="en-US"/>
        </w:rPr>
      </w:pPr>
    </w:p>
    <w:p w14:paraId="5D556D44" w14:textId="3F8F15E5" w:rsidR="00A84962" w:rsidRPr="009B410A" w:rsidRDefault="00A84962" w:rsidP="007D42E2">
      <w:pPr>
        <w:pStyle w:val="Default"/>
        <w:tabs>
          <w:tab w:val="left" w:pos="6010"/>
        </w:tabs>
        <w:jc w:val="both"/>
        <w:rPr>
          <w:rFonts w:ascii="Times New Roman" w:hAnsi="Times New Roman" w:cs="Times New Roman"/>
          <w:b/>
          <w:bCs/>
          <w:color w:val="auto"/>
        </w:rPr>
      </w:pPr>
      <w:r w:rsidRPr="009B410A">
        <w:rPr>
          <w:rFonts w:ascii="Times New Roman" w:hAnsi="Times New Roman" w:cs="Times New Roman"/>
          <w:b/>
          <w:bCs/>
          <w:color w:val="auto"/>
        </w:rPr>
        <w:t>2.3 Available data</w:t>
      </w:r>
    </w:p>
    <w:p w14:paraId="195F2ECF" w14:textId="77777777" w:rsidR="000814DF" w:rsidRDefault="000814DF" w:rsidP="000814DF">
      <w:pPr>
        <w:spacing w:line="240" w:lineRule="auto"/>
        <w:jc w:val="both"/>
        <w:rPr>
          <w:rFonts w:ascii="Arial" w:hAnsi="Arial" w:cs="Arial"/>
          <w:sz w:val="24"/>
          <w:szCs w:val="24"/>
          <w:lang w:eastAsia="ar-SA"/>
        </w:rPr>
      </w:pPr>
    </w:p>
    <w:p w14:paraId="0E816F64" w14:textId="5787AFFA" w:rsidR="00A84962" w:rsidRPr="00622EF0" w:rsidRDefault="00622EF0" w:rsidP="000814DF">
      <w:pPr>
        <w:spacing w:line="240" w:lineRule="auto"/>
        <w:jc w:val="both"/>
        <w:rPr>
          <w:rFonts w:eastAsia="Arial"/>
          <w:color w:val="000000"/>
          <w:sz w:val="24"/>
          <w:szCs w:val="24"/>
          <w:lang w:val="en-US"/>
        </w:rPr>
      </w:pPr>
      <w:r>
        <w:rPr>
          <w:rFonts w:eastAsia="Arial"/>
          <w:color w:val="000000"/>
          <w:sz w:val="24"/>
          <w:szCs w:val="24"/>
          <w:lang w:val="en-US"/>
        </w:rPr>
        <w:t xml:space="preserve">The RCS embedded system has four data logging options available in IREDES (extension of XML files) and text (extension of </w:t>
      </w:r>
      <w:ins w:id="27" w:author="Writefull" w:date="2022-07-19T15:19:00Z">
        <w:r>
          <w:rPr>
            <w:rFonts w:eastAsia="Arial"/>
            <w:color w:val="000000"/>
            <w:sz w:val="24"/>
            <w:szCs w:val="24"/>
            <w:lang w:val="en-US"/>
          </w:rPr>
          <w:t>text</w:t>
        </w:r>
      </w:ins>
      <w:del w:id="28" w:author="Writefull" w:date="2022-07-19T15:19:00Z">
        <w:r>
          <w:rPr>
            <w:rFonts w:eastAsia="Arial"/>
            <w:color w:val="000000"/>
            <w:sz w:val="24"/>
            <w:szCs w:val="24"/>
            <w:lang w:val="en-US"/>
          </w:rPr>
          <w:delText>txt</w:delText>
        </w:r>
      </w:del>
      <w:r>
        <w:rPr>
          <w:rFonts w:eastAsia="Arial"/>
          <w:color w:val="000000"/>
          <w:sz w:val="24"/>
          <w:szCs w:val="24"/>
          <w:lang w:val="en-US"/>
        </w:rPr>
        <w:t>) data formats:</w:t>
      </w:r>
    </w:p>
    <w:p w14:paraId="169B014F" w14:textId="77777777" w:rsidR="00A84962" w:rsidRPr="00622EF0" w:rsidRDefault="00A84962" w:rsidP="007D42E2">
      <w:pPr>
        <w:spacing w:line="240" w:lineRule="auto"/>
        <w:ind w:firstLine="708"/>
        <w:jc w:val="both"/>
        <w:rPr>
          <w:rFonts w:eastAsia="Arial"/>
          <w:color w:val="000000"/>
          <w:sz w:val="24"/>
          <w:szCs w:val="24"/>
          <w:lang w:val="en-US"/>
        </w:rPr>
      </w:pPr>
    </w:p>
    <w:p w14:paraId="40C45CF6" w14:textId="5E0DE7F6" w:rsidR="000814DF" w:rsidRPr="00622EF0" w:rsidRDefault="00622EF0" w:rsidP="000814DF">
      <w:pPr>
        <w:pStyle w:val="PargrafodaLista"/>
        <w:numPr>
          <w:ilvl w:val="0"/>
          <w:numId w:val="5"/>
        </w:numPr>
        <w:spacing w:line="240" w:lineRule="auto"/>
        <w:ind w:left="357" w:hanging="357"/>
        <w:jc w:val="both"/>
        <w:rPr>
          <w:rFonts w:eastAsia="Arial"/>
          <w:color w:val="000000"/>
          <w:lang w:val="en-US"/>
        </w:rPr>
      </w:pPr>
      <w:r w:rsidRPr="00622EF0">
        <w:rPr>
          <w:rFonts w:eastAsia="Arial"/>
          <w:color w:val="000000"/>
          <w:lang w:val="en-US"/>
        </w:rPr>
        <w:lastRenderedPageBreak/>
        <w:t>MWD Record (Measurement During Drilling) – Includes annotations of events (anomalies) and equipment status (drilling, locomotion, etc.). The file is saved after the holes are completed;</w:t>
      </w:r>
    </w:p>
    <w:p w14:paraId="5645E904" w14:textId="5E4B4116" w:rsidR="000814DF" w:rsidRPr="00966325" w:rsidRDefault="00966325" w:rsidP="000814DF">
      <w:pPr>
        <w:pStyle w:val="PargrafodaLista"/>
        <w:numPr>
          <w:ilvl w:val="0"/>
          <w:numId w:val="5"/>
        </w:numPr>
        <w:spacing w:line="240" w:lineRule="auto"/>
        <w:ind w:left="357" w:hanging="357"/>
        <w:jc w:val="both"/>
        <w:rPr>
          <w:rFonts w:eastAsia="Arial"/>
          <w:color w:val="000000"/>
          <w:lang w:val="en-US"/>
        </w:rPr>
      </w:pPr>
      <w:r w:rsidRPr="00966325">
        <w:rPr>
          <w:rFonts w:eastAsia="Arial"/>
          <w:color w:val="000000"/>
          <w:lang w:val="en-US"/>
        </w:rPr>
        <w:t>Quality registration - It is applied when using the global positioning system (GPS), in this case, the file is generated when the hole is completed.</w:t>
      </w:r>
    </w:p>
    <w:p w14:paraId="178014B2" w14:textId="0CD2E85D" w:rsidR="000814DF" w:rsidRPr="004B22A9" w:rsidRDefault="004B22A9" w:rsidP="000814DF">
      <w:pPr>
        <w:pStyle w:val="PargrafodaLista"/>
        <w:numPr>
          <w:ilvl w:val="0"/>
          <w:numId w:val="5"/>
        </w:numPr>
        <w:spacing w:line="240" w:lineRule="auto"/>
        <w:ind w:left="357" w:hanging="357"/>
        <w:jc w:val="both"/>
        <w:rPr>
          <w:rFonts w:eastAsia="Arial"/>
          <w:color w:val="000000"/>
          <w:lang w:val="en-US"/>
        </w:rPr>
      </w:pPr>
      <w:r w:rsidRPr="004B22A9">
        <w:rPr>
          <w:rFonts w:eastAsia="Arial"/>
          <w:color w:val="000000"/>
          <w:lang w:val="en-US"/>
        </w:rPr>
        <w:t>Status Log – Shows the operating status of the equipment.</w:t>
      </w:r>
    </w:p>
    <w:p w14:paraId="593E16F7" w14:textId="6BCF5A95" w:rsidR="00B87022" w:rsidRPr="004B22A9" w:rsidRDefault="004B22A9" w:rsidP="000814DF">
      <w:pPr>
        <w:pStyle w:val="PargrafodaLista"/>
        <w:numPr>
          <w:ilvl w:val="0"/>
          <w:numId w:val="5"/>
        </w:numPr>
        <w:spacing w:line="240" w:lineRule="auto"/>
        <w:ind w:left="357" w:hanging="357"/>
        <w:jc w:val="both"/>
        <w:rPr>
          <w:rFonts w:eastAsia="Arial"/>
          <w:color w:val="000000"/>
          <w:lang w:val="en-US"/>
        </w:rPr>
      </w:pPr>
      <w:r>
        <w:rPr>
          <w:rFonts w:eastAsia="Arial"/>
          <w:color w:val="000000"/>
          <w:lang w:val="en-US"/>
        </w:rPr>
        <w:t xml:space="preserve">Event Log – Provides proof of operator </w:t>
      </w:r>
      <w:ins w:id="29" w:author="Writefull" w:date="2022-07-19T15:19:00Z">
        <w:r>
          <w:rPr>
            <w:rFonts w:eastAsia="Arial"/>
            <w:color w:val="000000"/>
            <w:lang w:val="en-US"/>
          </w:rPr>
          <w:t>input</w:t>
        </w:r>
      </w:ins>
      <w:del w:id="30" w:author="Writefull" w:date="2022-07-19T15:19:00Z">
        <w:r>
          <w:rPr>
            <w:rFonts w:eastAsia="Arial"/>
            <w:color w:val="000000"/>
            <w:lang w:val="en-US"/>
          </w:rPr>
          <w:delText>inputs</w:delText>
        </w:r>
      </w:del>
      <w:r>
        <w:rPr>
          <w:rFonts w:eastAsia="Arial"/>
          <w:color w:val="000000"/>
          <w:lang w:val="en-US"/>
        </w:rPr>
        <w:t>/</w:t>
      </w:r>
      <w:ins w:id="31" w:author="Writefull" w:date="2022-07-19T15:19:00Z">
        <w:r>
          <w:rPr>
            <w:rFonts w:eastAsia="Arial"/>
            <w:color w:val="000000"/>
            <w:lang w:val="en-US"/>
          </w:rPr>
          <w:t>output</w:t>
        </w:r>
      </w:ins>
      <w:del w:id="32" w:author="Writefull" w:date="2022-07-19T15:19:00Z">
        <w:r>
          <w:rPr>
            <w:rFonts w:eastAsia="Arial"/>
            <w:color w:val="000000"/>
            <w:lang w:val="en-US"/>
          </w:rPr>
          <w:delText>outputs</w:delText>
        </w:r>
      </w:del>
      <w:r>
        <w:rPr>
          <w:rFonts w:eastAsia="Arial"/>
          <w:color w:val="000000"/>
          <w:lang w:val="en-US"/>
        </w:rPr>
        <w:t xml:space="preserve">, in addition to recording drilling conditions, locomotion, leveling, user-defined delay codes, consumables (drilling </w:t>
      </w:r>
      <w:ins w:id="33" w:author="Writefull" w:date="2022-07-19T15:19:00Z">
        <w:r>
          <w:rPr>
            <w:rFonts w:eastAsia="Arial"/>
            <w:color w:val="000000"/>
            <w:lang w:val="en-US"/>
          </w:rPr>
          <w:t>tools),</w:t>
        </w:r>
      </w:ins>
      <w:del w:id="34" w:author="Writefull" w:date="2022-07-19T15:19:00Z">
        <w:r>
          <w:rPr>
            <w:rFonts w:eastAsia="Arial"/>
            <w:color w:val="000000"/>
            <w:lang w:val="en-US"/>
          </w:rPr>
          <w:delText>tools)</w:delText>
        </w:r>
      </w:del>
      <w:r>
        <w:rPr>
          <w:rFonts w:eastAsia="Arial"/>
          <w:color w:val="000000"/>
          <w:lang w:val="en-US"/>
        </w:rPr>
        <w:t xml:space="preserve"> and production failures.</w:t>
      </w:r>
    </w:p>
    <w:p w14:paraId="45D32140" w14:textId="77777777" w:rsidR="00B87022" w:rsidRPr="004B22A9" w:rsidRDefault="00B87022" w:rsidP="00B87022">
      <w:pPr>
        <w:pStyle w:val="PargrafodaLista"/>
        <w:spacing w:line="240" w:lineRule="auto"/>
        <w:ind w:left="357"/>
        <w:jc w:val="both"/>
        <w:rPr>
          <w:rFonts w:eastAsia="Arial"/>
          <w:color w:val="000000"/>
          <w:lang w:val="en-US"/>
        </w:rPr>
      </w:pPr>
    </w:p>
    <w:p w14:paraId="44AB244F" w14:textId="77777777" w:rsidR="00677240" w:rsidRDefault="00677240" w:rsidP="00B87022">
      <w:pPr>
        <w:pStyle w:val="PargrafodaLista"/>
        <w:spacing w:line="240" w:lineRule="auto"/>
        <w:ind w:left="0"/>
        <w:jc w:val="both"/>
        <w:rPr>
          <w:rFonts w:eastAsia="Arial"/>
          <w:color w:val="000000"/>
          <w:lang w:val="en-US"/>
        </w:rPr>
      </w:pPr>
      <w:r>
        <w:rPr>
          <w:rFonts w:eastAsia="Arial"/>
          <w:color w:val="000000"/>
          <w:lang w:val="en-US"/>
        </w:rPr>
        <w:t xml:space="preserve">The files are generated by the "Refresh Rate" setting and come </w:t>
      </w:r>
      <w:ins w:id="35" w:author="Writefull" w:date="2022-07-19T15:19:00Z">
        <w:r>
          <w:rPr>
            <w:rFonts w:eastAsia="Arial"/>
            <w:color w:val="000000"/>
            <w:lang w:val="en-US"/>
          </w:rPr>
          <w:t>to</w:t>
        </w:r>
      </w:ins>
      <w:del w:id="36" w:author="Writefull" w:date="2022-07-19T15:19:00Z">
        <w:r>
          <w:rPr>
            <w:rFonts w:eastAsia="Arial"/>
            <w:color w:val="000000"/>
            <w:lang w:val="en-US"/>
          </w:rPr>
          <w:delText>with</w:delText>
        </w:r>
      </w:del>
      <w:r>
        <w:rPr>
          <w:rFonts w:eastAsia="Arial"/>
          <w:color w:val="000000"/>
          <w:lang w:val="en-US"/>
        </w:rPr>
        <w:t xml:space="preserve"> the MWD record which is saved as “DSxxxxxx.xml” where xxxxxx is based on the date and time the event was generated.</w:t>
      </w:r>
    </w:p>
    <w:p w14:paraId="2EF39B97" w14:textId="749CB8EC" w:rsidR="00A84962" w:rsidRPr="00677240" w:rsidRDefault="00B87022" w:rsidP="00B87022">
      <w:pPr>
        <w:pStyle w:val="PargrafodaLista"/>
        <w:spacing w:line="240" w:lineRule="auto"/>
        <w:ind w:left="0"/>
        <w:jc w:val="both"/>
        <w:rPr>
          <w:rFonts w:eastAsia="Arial"/>
          <w:color w:val="000000"/>
          <w:lang w:val="en-US"/>
        </w:rPr>
      </w:pPr>
      <w:r w:rsidRPr="00677240">
        <w:rPr>
          <w:rFonts w:eastAsia="Arial"/>
          <w:color w:val="000000"/>
          <w:lang w:val="en-US"/>
        </w:rPr>
        <w:t xml:space="preserve"> There are two ways to collect data from machines:</w:t>
      </w:r>
    </w:p>
    <w:p w14:paraId="52A4AB6C" w14:textId="77777777" w:rsidR="00C20627" w:rsidRPr="00677240" w:rsidRDefault="00C20627" w:rsidP="007D42E2">
      <w:pPr>
        <w:spacing w:line="240" w:lineRule="auto"/>
        <w:jc w:val="both"/>
        <w:rPr>
          <w:rFonts w:eastAsia="Arial"/>
          <w:color w:val="000000"/>
          <w:sz w:val="24"/>
          <w:szCs w:val="24"/>
          <w:lang w:val="en-US"/>
        </w:rPr>
      </w:pPr>
    </w:p>
    <w:p w14:paraId="552AC3D8" w14:textId="3988A253" w:rsidR="004B2A74" w:rsidRPr="00604B7D" w:rsidRDefault="004B2A74" w:rsidP="007A164E">
      <w:pPr>
        <w:pStyle w:val="PargrafodaLista"/>
        <w:spacing w:line="240" w:lineRule="auto"/>
        <w:ind w:left="0"/>
        <w:jc w:val="both"/>
        <w:rPr>
          <w:rFonts w:eastAsia="Arial"/>
          <w:color w:val="000000"/>
          <w:lang w:val="en-US"/>
        </w:rPr>
      </w:pPr>
      <w:r w:rsidRPr="00604B7D">
        <w:rPr>
          <w:rFonts w:eastAsia="Arial"/>
          <w:color w:val="000000"/>
          <w:lang w:val="en-US"/>
        </w:rPr>
        <w:t>1ª. Using a USB memory stick connected to a USB hub or port in the machine cabin;</w:t>
      </w:r>
    </w:p>
    <w:p w14:paraId="50CE37CE" w14:textId="1E4433EC" w:rsidR="00A84962" w:rsidRPr="00604B7D" w:rsidRDefault="007A164E" w:rsidP="007A164E">
      <w:pPr>
        <w:pStyle w:val="PargrafodaLista"/>
        <w:spacing w:line="240" w:lineRule="auto"/>
        <w:ind w:left="0"/>
        <w:jc w:val="both"/>
        <w:rPr>
          <w:rFonts w:eastAsia="Arial"/>
          <w:color w:val="000000"/>
          <w:lang w:val="en-US"/>
        </w:rPr>
      </w:pPr>
      <w:r w:rsidRPr="00604B7D">
        <w:rPr>
          <w:rFonts w:eastAsia="Arial"/>
          <w:color w:val="000000"/>
          <w:lang w:val="en-US"/>
        </w:rPr>
        <w:t>2ª. Using CCI (Common Communication Interface - Machine Server) which sends the information to another external server.</w:t>
      </w:r>
    </w:p>
    <w:p w14:paraId="123FAA2A" w14:textId="77777777" w:rsidR="00C20627" w:rsidRPr="00604B7D" w:rsidRDefault="00C20627" w:rsidP="007D42E2">
      <w:pPr>
        <w:pStyle w:val="PargrafodaLista"/>
        <w:spacing w:line="240" w:lineRule="auto"/>
        <w:jc w:val="both"/>
        <w:rPr>
          <w:rFonts w:ascii="Arial" w:hAnsi="Arial" w:cs="Arial"/>
          <w:lang w:val="en-US" w:eastAsia="ar-SA"/>
        </w:rPr>
      </w:pPr>
    </w:p>
    <w:p w14:paraId="196BA452" w14:textId="77777777" w:rsidR="00CC7BBC" w:rsidRDefault="002E6422" w:rsidP="007D42E2">
      <w:pPr>
        <w:spacing w:line="240" w:lineRule="auto"/>
        <w:jc w:val="both"/>
        <w:rPr>
          <w:rFonts w:eastAsia="Arial"/>
          <w:color w:val="000000"/>
          <w:sz w:val="24"/>
          <w:szCs w:val="24"/>
          <w:lang w:val="en-US"/>
        </w:rPr>
      </w:pPr>
      <w:r w:rsidRPr="002E6422">
        <w:rPr>
          <w:lang w:val="en-US"/>
        </w:rPr>
        <w:t xml:space="preserve"> </w:t>
      </w:r>
      <w:r w:rsidRPr="002E6422">
        <w:rPr>
          <w:rFonts w:eastAsia="Arial"/>
          <w:color w:val="000000"/>
          <w:sz w:val="24"/>
          <w:szCs w:val="24"/>
          <w:lang w:val="en-US"/>
        </w:rPr>
        <w:t>In this study, the USB method was used for data collection, since the machines were not connected to the mine's data network.</w:t>
      </w:r>
    </w:p>
    <w:p w14:paraId="6C1FBF97" w14:textId="0251DBD8" w:rsidR="006F4FFA" w:rsidRPr="002E6422" w:rsidRDefault="002E6422" w:rsidP="007D42E2">
      <w:pPr>
        <w:spacing w:line="240" w:lineRule="auto"/>
        <w:jc w:val="both"/>
        <w:rPr>
          <w:rFonts w:eastAsia="Arial"/>
          <w:color w:val="000000"/>
          <w:sz w:val="24"/>
          <w:szCs w:val="24"/>
          <w:lang w:val="en-US"/>
        </w:rPr>
      </w:pPr>
      <w:r w:rsidRPr="002E6422">
        <w:rPr>
          <w:rFonts w:eastAsia="Arial"/>
          <w:color w:val="000000"/>
          <w:sz w:val="24"/>
          <w:szCs w:val="24"/>
          <w:lang w:val="en-US"/>
        </w:rPr>
        <w:t xml:space="preserve"> Table 2 describes the data collected in the field via systems embedded in the machines, it also presents the mode of operation and the type(s) of rock identified from the geological reports.</w:t>
      </w:r>
    </w:p>
    <w:p w14:paraId="78F915F8" w14:textId="77777777" w:rsidR="00B63EBF" w:rsidRPr="002E6422" w:rsidRDefault="00B63EBF" w:rsidP="007D42E2">
      <w:pPr>
        <w:spacing w:line="240" w:lineRule="auto"/>
        <w:jc w:val="both"/>
        <w:rPr>
          <w:rFonts w:ascii="Arial" w:hAnsi="Arial" w:cs="Arial"/>
          <w:color w:val="333333"/>
          <w:sz w:val="24"/>
          <w:szCs w:val="24"/>
          <w:lang w:val="en-US" w:eastAsia="pt-BR"/>
        </w:rPr>
      </w:pPr>
    </w:p>
    <w:p w14:paraId="7E16A73D" w14:textId="77777777" w:rsidR="00B63EBF" w:rsidRPr="002E6422" w:rsidRDefault="00B63EBF" w:rsidP="007D42E2">
      <w:pPr>
        <w:pStyle w:val="Legenda"/>
        <w:keepNext/>
        <w:spacing w:line="240" w:lineRule="auto"/>
        <w:jc w:val="both"/>
        <w:rPr>
          <w:lang w:val="en-US"/>
        </w:rPr>
      </w:pPr>
    </w:p>
    <w:p w14:paraId="0FB6FBE9" w14:textId="6FD0A310" w:rsidR="00822DA5" w:rsidRPr="002E6422" w:rsidRDefault="00822DA5" w:rsidP="00822DA5">
      <w:pPr>
        <w:rPr>
          <w:lang w:val="en-US"/>
        </w:rPr>
      </w:pPr>
    </w:p>
    <w:p w14:paraId="320CA2B6" w14:textId="29CAEA5F" w:rsidR="00677240" w:rsidRPr="002E6422" w:rsidRDefault="00677240" w:rsidP="00822DA5">
      <w:pPr>
        <w:rPr>
          <w:lang w:val="en-US"/>
        </w:rPr>
      </w:pPr>
    </w:p>
    <w:p w14:paraId="688E1893" w14:textId="6021BB8F" w:rsidR="00677240" w:rsidRDefault="00677240" w:rsidP="00822DA5">
      <w:pPr>
        <w:rPr>
          <w:lang w:val="en-US"/>
        </w:rPr>
      </w:pPr>
    </w:p>
    <w:p w14:paraId="09254E78" w14:textId="77400C2F" w:rsidR="002E6422" w:rsidRDefault="002E6422" w:rsidP="00822DA5">
      <w:pPr>
        <w:rPr>
          <w:lang w:val="en-US"/>
        </w:rPr>
      </w:pPr>
    </w:p>
    <w:p w14:paraId="6F2068EC" w14:textId="77777777" w:rsidR="002E6422" w:rsidRPr="002E6422" w:rsidRDefault="002E6422" w:rsidP="00822DA5">
      <w:pPr>
        <w:rPr>
          <w:lang w:val="en-US"/>
        </w:rPr>
      </w:pPr>
    </w:p>
    <w:p w14:paraId="06CCC156" w14:textId="461ADDAC" w:rsidR="00822DA5" w:rsidRPr="002E6422" w:rsidRDefault="00822DA5" w:rsidP="00822DA5">
      <w:pPr>
        <w:rPr>
          <w:lang w:val="en-US"/>
        </w:rPr>
        <w:sectPr w:rsidR="00822DA5" w:rsidRPr="002E6422" w:rsidSect="008241F1">
          <w:type w:val="continuous"/>
          <w:pgSz w:w="11906" w:h="16838" w:code="9"/>
          <w:pgMar w:top="1701" w:right="1134" w:bottom="1134" w:left="1701" w:header="709" w:footer="709" w:gutter="0"/>
          <w:cols w:num="2" w:space="708"/>
          <w:docGrid w:linePitch="360"/>
        </w:sectPr>
      </w:pPr>
    </w:p>
    <w:p w14:paraId="11BD7FEA" w14:textId="7BF59FF8" w:rsidR="002928D1" w:rsidRPr="00535EBE" w:rsidRDefault="006E50B3" w:rsidP="002B5DF7">
      <w:pPr>
        <w:pStyle w:val="Legenda"/>
        <w:keepNext/>
        <w:spacing w:line="240" w:lineRule="auto"/>
        <w:jc w:val="both"/>
        <w:rPr>
          <w:b w:val="0"/>
          <w:bCs w:val="0"/>
          <w:lang w:val="en-US"/>
        </w:rPr>
      </w:pPr>
      <w:r w:rsidRPr="002E6422">
        <w:rPr>
          <w:b w:val="0"/>
          <w:bCs w:val="0"/>
          <w:lang w:val="en-US"/>
        </w:rPr>
        <w:t xml:space="preserve"> Table 2 - Drilling data</w:t>
      </w:r>
    </w:p>
    <w:p w14:paraId="326AA416" w14:textId="693E6A9A" w:rsidR="00375C9F" w:rsidRPr="00FD7F88" w:rsidRDefault="00535EBE" w:rsidP="002B5DF7">
      <w:pPr>
        <w:spacing w:line="240" w:lineRule="auto"/>
        <w:jc w:val="both"/>
        <w:rPr>
          <w:color w:val="000000"/>
          <w:sz w:val="16"/>
          <w:szCs w:val="16"/>
          <w:lang w:val="en-US" w:eastAsia="pt-BR"/>
        </w:rPr>
        <w:sectPr w:rsidR="00375C9F" w:rsidRPr="00FD7F88" w:rsidSect="00B63EBF">
          <w:type w:val="continuous"/>
          <w:pgSz w:w="11906" w:h="16838" w:code="9"/>
          <w:pgMar w:top="1701" w:right="1134" w:bottom="1134" w:left="1701" w:header="709" w:footer="709" w:gutter="0"/>
          <w:cols w:space="708"/>
          <w:docGrid w:linePitch="360"/>
        </w:sectPr>
      </w:pPr>
      <w:r>
        <w:rPr>
          <w:noProof/>
          <w:color w:val="000000"/>
          <w:sz w:val="16"/>
          <w:szCs w:val="16"/>
          <w:lang w:eastAsia="pt-BR"/>
        </w:rPr>
        <w:drawing>
          <wp:inline distT="0" distB="0" distL="0" distR="0" wp14:anchorId="3F9E071B" wp14:editId="0D670F83">
            <wp:extent cx="5753100" cy="2419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r w:rsidRPr="00B95B7A">
        <w:rPr>
          <w:lang w:val="en-US"/>
        </w:rPr>
        <w:t>Source: Prepared by the Author.</w:t>
      </w:r>
    </w:p>
    <w:p w14:paraId="7821A5A1" w14:textId="77777777" w:rsidR="00B63EBF" w:rsidRPr="00535EBE" w:rsidRDefault="00B63EBF" w:rsidP="002B5DF7">
      <w:pPr>
        <w:spacing w:line="240" w:lineRule="auto"/>
        <w:jc w:val="both"/>
        <w:rPr>
          <w:color w:val="000000"/>
          <w:sz w:val="16"/>
          <w:szCs w:val="16"/>
          <w:lang w:val="en-US" w:eastAsia="pt-BR"/>
        </w:rPr>
        <w:sectPr w:rsidR="00B63EBF" w:rsidRPr="00535EBE" w:rsidSect="00B63EBF">
          <w:type w:val="continuous"/>
          <w:pgSz w:w="11906" w:h="16838" w:code="9"/>
          <w:pgMar w:top="1701" w:right="1134" w:bottom="1134" w:left="1701" w:header="709" w:footer="709" w:gutter="0"/>
          <w:cols w:space="708"/>
          <w:docGrid w:linePitch="360"/>
        </w:sectPr>
      </w:pPr>
    </w:p>
    <w:p w14:paraId="2AC3372C" w14:textId="77777777" w:rsidR="001D2C6A" w:rsidRPr="00535EBE" w:rsidRDefault="001D2C6A" w:rsidP="007D42E2">
      <w:pPr>
        <w:spacing w:line="240" w:lineRule="auto"/>
        <w:jc w:val="both"/>
        <w:rPr>
          <w:color w:val="333333"/>
          <w:sz w:val="24"/>
          <w:szCs w:val="24"/>
          <w:lang w:val="en-US" w:eastAsia="pt-BR"/>
        </w:rPr>
        <w:sectPr w:rsidR="001D2C6A" w:rsidRPr="00535EBE" w:rsidSect="008241F1">
          <w:type w:val="continuous"/>
          <w:pgSz w:w="11906" w:h="16838" w:code="9"/>
          <w:pgMar w:top="1701" w:right="1134" w:bottom="1134" w:left="1701" w:header="709" w:footer="709" w:gutter="0"/>
          <w:cols w:num="2" w:space="708"/>
          <w:docGrid w:linePitch="360"/>
        </w:sectPr>
      </w:pPr>
    </w:p>
    <w:p w14:paraId="3AAB25AB" w14:textId="77777777" w:rsidR="003F699E" w:rsidRPr="00535EBE" w:rsidRDefault="003F699E" w:rsidP="007D42E2">
      <w:pPr>
        <w:spacing w:line="240" w:lineRule="auto"/>
        <w:jc w:val="both"/>
        <w:rPr>
          <w:lang w:val="en-US"/>
        </w:rPr>
      </w:pPr>
    </w:p>
    <w:p w14:paraId="7864D09F" w14:textId="77777777" w:rsidR="00FC776C" w:rsidRPr="00535EBE" w:rsidRDefault="00FC776C" w:rsidP="007D42E2">
      <w:pPr>
        <w:spacing w:line="240" w:lineRule="auto"/>
        <w:jc w:val="both"/>
        <w:rPr>
          <w:lang w:val="en-US"/>
        </w:rPr>
      </w:pPr>
    </w:p>
    <w:p w14:paraId="5C482E66" w14:textId="65F0513C" w:rsidR="005611B9" w:rsidRPr="009A14C7" w:rsidRDefault="00FD7F88" w:rsidP="007D42E2">
      <w:pPr>
        <w:pStyle w:val="SeoPrimria"/>
        <w:spacing w:after="0" w:line="240" w:lineRule="auto"/>
        <w:jc w:val="both"/>
        <w:rPr>
          <w:rFonts w:cs="Times New Roman"/>
          <w:caps w:val="0"/>
          <w:kern w:val="0"/>
        </w:rPr>
      </w:pPr>
      <w:r w:rsidRPr="00FD7F88">
        <w:rPr>
          <w:rFonts w:cs="Times New Roman"/>
          <w:caps w:val="0"/>
          <w:kern w:val="0"/>
        </w:rPr>
        <w:t>DATA ANALYSIS</w:t>
      </w:r>
    </w:p>
    <w:p w14:paraId="5828DC7D" w14:textId="6802EAED" w:rsidR="00843684" w:rsidRPr="009A14C7" w:rsidRDefault="00843684" w:rsidP="007D42E2">
      <w:pPr>
        <w:pStyle w:val="TextoTCC"/>
        <w:spacing w:line="240" w:lineRule="auto"/>
        <w:ind w:firstLine="0"/>
        <w:rPr>
          <w:rFonts w:cs="Times New Roman"/>
          <w:b/>
          <w:bCs/>
          <w:color w:val="auto"/>
          <w:szCs w:val="24"/>
        </w:rPr>
      </w:pPr>
      <w:r w:rsidRPr="009A14C7">
        <w:rPr>
          <w:rFonts w:cs="Times New Roman"/>
          <w:b/>
          <w:bCs/>
          <w:color w:val="auto"/>
          <w:szCs w:val="24"/>
        </w:rPr>
        <w:t>3.1 Data processing</w:t>
      </w:r>
    </w:p>
    <w:p w14:paraId="329F94A8" w14:textId="77777777" w:rsidR="005611B9" w:rsidRPr="009A14C7" w:rsidRDefault="005611B9" w:rsidP="007D42E2">
      <w:pPr>
        <w:pStyle w:val="TextoTCC"/>
        <w:spacing w:line="240" w:lineRule="auto"/>
        <w:rPr>
          <w:rFonts w:cs="Times New Roman"/>
        </w:rPr>
      </w:pPr>
    </w:p>
    <w:p w14:paraId="4DA0F534" w14:textId="779C261D" w:rsidR="00FD7F88" w:rsidRPr="00FD7F88" w:rsidRDefault="00FD7F88" w:rsidP="006877DC">
      <w:pPr>
        <w:pStyle w:val="TextoTCC"/>
        <w:spacing w:line="240" w:lineRule="auto"/>
        <w:ind w:firstLine="0"/>
        <w:rPr>
          <w:rFonts w:cs="Times New Roman"/>
          <w:color w:val="auto"/>
          <w:szCs w:val="24"/>
          <w:lang w:val="en-US" w:eastAsia="ar-SA"/>
        </w:rPr>
      </w:pPr>
      <w:r>
        <w:rPr>
          <w:rFonts w:cs="Times New Roman"/>
          <w:color w:val="auto"/>
          <w:szCs w:val="24"/>
          <w:lang w:val="en-US" w:eastAsia="ar-SA"/>
        </w:rPr>
        <w:t xml:space="preserve">In general, the data generated by the embedded systems, as well as the MWD, are directly affected by the conditions of </w:t>
      </w:r>
      <w:r>
        <w:rPr>
          <w:rFonts w:cs="Times New Roman"/>
          <w:color w:val="auto"/>
          <w:szCs w:val="24"/>
          <w:lang w:val="en-US" w:eastAsia="ar-SA"/>
        </w:rPr>
        <w:t xml:space="preserve">application of the equipment and </w:t>
      </w:r>
      <w:ins w:id="37" w:author="Writefull" w:date="2022-07-19T15:19:00Z">
        <w:r>
          <w:rPr>
            <w:rFonts w:cs="Times New Roman"/>
            <w:color w:val="auto"/>
            <w:szCs w:val="24"/>
            <w:lang w:val="en-US" w:eastAsia="ar-SA"/>
          </w:rPr>
          <w:t>using</w:t>
        </w:r>
      </w:ins>
      <w:del w:id="38" w:author="Writefull" w:date="2022-07-19T15:19:00Z">
        <w:r>
          <w:rPr>
            <w:rFonts w:cs="Times New Roman"/>
            <w:color w:val="auto"/>
            <w:szCs w:val="24"/>
            <w:lang w:val="en-US" w:eastAsia="ar-SA"/>
          </w:rPr>
          <w:delText>by the use of</w:delText>
        </w:r>
      </w:del>
      <w:r>
        <w:rPr>
          <w:rFonts w:cs="Times New Roman"/>
          <w:color w:val="auto"/>
          <w:szCs w:val="24"/>
          <w:lang w:val="en-US" w:eastAsia="ar-SA"/>
        </w:rPr>
        <w:t xml:space="preserve"> its operational control system. In this way, uncertainties are attached to the data, these must be corrected </w:t>
      </w:r>
      <w:ins w:id="39" w:author="Writefull" w:date="2022-07-19T15:19:00Z">
        <w:r>
          <w:rPr>
            <w:rFonts w:cs="Times New Roman"/>
            <w:color w:val="auto"/>
            <w:szCs w:val="24"/>
            <w:lang w:val="en-US" w:eastAsia="ar-SA"/>
          </w:rPr>
          <w:t>to</w:t>
        </w:r>
      </w:ins>
      <w:del w:id="40" w:author="Writefull" w:date="2022-07-19T15:19:00Z">
        <w:r>
          <w:rPr>
            <w:rFonts w:cs="Times New Roman"/>
            <w:color w:val="auto"/>
            <w:szCs w:val="24"/>
            <w:lang w:val="en-US" w:eastAsia="ar-SA"/>
          </w:rPr>
          <w:delText>in order to</w:delText>
        </w:r>
      </w:del>
      <w:r>
        <w:rPr>
          <w:rFonts w:cs="Times New Roman"/>
          <w:color w:val="auto"/>
          <w:szCs w:val="24"/>
          <w:lang w:val="en-US" w:eastAsia="ar-SA"/>
        </w:rPr>
        <w:t xml:space="preserve"> prioritize changes in parameters that depend on the rock properties.</w:t>
      </w:r>
    </w:p>
    <w:p w14:paraId="5BD5D8B6" w14:textId="77777777" w:rsidR="00FD7F88" w:rsidRPr="00FD7F88" w:rsidRDefault="00FD7F88" w:rsidP="00FD7F88">
      <w:pPr>
        <w:pStyle w:val="TextoTCC"/>
        <w:spacing w:line="240" w:lineRule="auto"/>
        <w:ind w:firstLine="0"/>
        <w:rPr>
          <w:rFonts w:cs="Times New Roman"/>
          <w:color w:val="auto"/>
          <w:szCs w:val="24"/>
          <w:lang w:val="en-US" w:eastAsia="ar-SA"/>
        </w:rPr>
      </w:pPr>
      <w:r>
        <w:rPr>
          <w:rFonts w:cs="Times New Roman"/>
          <w:color w:val="auto"/>
          <w:szCs w:val="24"/>
          <w:lang w:val="en-US" w:eastAsia="ar-SA"/>
        </w:rPr>
        <w:t xml:space="preserve">A priori is a simple process that starts with a filtering to remove unrealistic values (for </w:t>
      </w:r>
      <w:r>
        <w:rPr>
          <w:rFonts w:cs="Times New Roman"/>
          <w:color w:val="auto"/>
          <w:szCs w:val="24"/>
          <w:lang w:val="en-US" w:eastAsia="ar-SA"/>
        </w:rPr>
        <w:lastRenderedPageBreak/>
        <w:t xml:space="preserve">example, negative WOB values that can give rise to an idea of fluctuation in </w:t>
      </w:r>
      <w:ins w:id="41" w:author="Writefull" w:date="2022-07-19T15:19:00Z">
        <w:r>
          <w:rPr>
            <w:rFonts w:cs="Times New Roman"/>
            <w:color w:val="auto"/>
            <w:szCs w:val="24"/>
            <w:lang w:val="en-US" w:eastAsia="ar-SA"/>
          </w:rPr>
          <w:t>advance</w:t>
        </w:r>
      </w:ins>
      <w:del w:id="42" w:author="Writefull" w:date="2022-07-19T15:19:00Z">
        <w:r>
          <w:rPr>
            <w:rFonts w:cs="Times New Roman"/>
            <w:color w:val="auto"/>
            <w:szCs w:val="24"/>
            <w:lang w:val="en-US" w:eastAsia="ar-SA"/>
          </w:rPr>
          <w:delText>the advance</w:delText>
        </w:r>
      </w:del>
      <w:r>
        <w:rPr>
          <w:rFonts w:cs="Times New Roman"/>
          <w:color w:val="auto"/>
          <w:szCs w:val="24"/>
          <w:lang w:val="en-US" w:eastAsia="ar-SA"/>
        </w:rPr>
        <w:t xml:space="preserve"> systems of </w:t>
      </w:r>
      <w:ins w:id="43" w:author="Writefull" w:date="2022-07-19T15:19:00Z">
        <w:r>
          <w:rPr>
            <w:rFonts w:cs="Times New Roman"/>
            <w:color w:val="auto"/>
            <w:szCs w:val="24"/>
            <w:lang w:val="en-US" w:eastAsia="ar-SA"/>
          </w:rPr>
          <w:t>machines).</w:t>
        </w:r>
      </w:ins>
      <w:del w:id="44" w:author="Writefull" w:date="2022-07-19T15:19:00Z">
        <w:r>
          <w:rPr>
            <w:rFonts w:cs="Times New Roman"/>
            <w:color w:val="auto"/>
            <w:szCs w:val="24"/>
            <w:lang w:val="en-US" w:eastAsia="ar-SA"/>
          </w:rPr>
          <w:delText>the machines).</w:delText>
        </w:r>
      </w:del>
      <w:r>
        <w:rPr>
          <w:rFonts w:cs="Times New Roman"/>
          <w:color w:val="auto"/>
          <w:szCs w:val="24"/>
          <w:lang w:val="en-US" w:eastAsia="ar-SA"/>
        </w:rPr>
        <w:t xml:space="preserve"> Then, the peaks of values that exceed the </w:t>
      </w:r>
      <w:ins w:id="45" w:author="Writefull" w:date="2022-07-19T15:19:00Z">
        <w:r>
          <w:rPr>
            <w:rFonts w:cs="Times New Roman"/>
            <w:color w:val="auto"/>
            <w:szCs w:val="24"/>
            <w:lang w:val="en-US" w:eastAsia="ar-SA"/>
          </w:rPr>
          <w:t>capacity</w:t>
        </w:r>
      </w:ins>
      <w:del w:id="46" w:author="Writefull" w:date="2022-07-19T15:19:00Z">
        <w:r>
          <w:rPr>
            <w:rFonts w:cs="Times New Roman"/>
            <w:color w:val="auto"/>
            <w:szCs w:val="24"/>
            <w:lang w:val="en-US" w:eastAsia="ar-SA"/>
          </w:rPr>
          <w:delText>capacities</w:delText>
        </w:r>
      </w:del>
      <w:r>
        <w:rPr>
          <w:rFonts w:cs="Times New Roman"/>
          <w:color w:val="auto"/>
          <w:szCs w:val="24"/>
          <w:lang w:val="en-US" w:eastAsia="ar-SA"/>
        </w:rPr>
        <w:t xml:space="preserve"> must be removed.</w:t>
      </w:r>
    </w:p>
    <w:p w14:paraId="2F16C46E" w14:textId="35E7957C" w:rsidR="00CF373A" w:rsidRPr="00FD7F88" w:rsidRDefault="00FD7F88" w:rsidP="00FD7F88">
      <w:pPr>
        <w:pStyle w:val="TextoTCC"/>
        <w:spacing w:line="240" w:lineRule="auto"/>
        <w:ind w:firstLine="0"/>
        <w:rPr>
          <w:rFonts w:cs="Times New Roman"/>
          <w:color w:val="auto"/>
          <w:szCs w:val="24"/>
          <w:lang w:val="en-US" w:eastAsia="ar-SA"/>
        </w:rPr>
      </w:pPr>
      <w:ins w:id="47" w:author="Writefull" w:date="2022-07-19T15:19:00Z">
        <w:r>
          <w:rPr>
            <w:rFonts w:cs="Times New Roman"/>
            <w:color w:val="auto"/>
            <w:szCs w:val="24"/>
            <w:lang w:val="en-US" w:eastAsia="ar-SA"/>
          </w:rPr>
          <w:t>Equipment</w:t>
        </w:r>
      </w:ins>
      <w:del w:id="48" w:author="Writefull" w:date="2022-07-19T15:19:00Z">
        <w:r>
          <w:rPr>
            <w:rFonts w:cs="Times New Roman"/>
            <w:color w:val="auto"/>
            <w:szCs w:val="24"/>
            <w:lang w:val="en-US" w:eastAsia="ar-SA"/>
          </w:rPr>
          <w:delText>equipment</w:delText>
        </w:r>
      </w:del>
      <w:r>
        <w:rPr>
          <w:rFonts w:cs="Times New Roman"/>
          <w:color w:val="auto"/>
          <w:szCs w:val="24"/>
          <w:lang w:val="en-US" w:eastAsia="ar-SA"/>
        </w:rPr>
        <w:t xml:space="preserve"> mechanics, as an example, we can mention the high penetration </w:t>
      </w:r>
      <w:ins w:id="49" w:author="Writefull" w:date="2022-07-19T15:19:00Z">
        <w:r>
          <w:rPr>
            <w:rFonts w:cs="Times New Roman"/>
            <w:color w:val="auto"/>
            <w:szCs w:val="24"/>
            <w:lang w:val="en-US" w:eastAsia="ar-SA"/>
          </w:rPr>
          <w:t>rate</w:t>
        </w:r>
      </w:ins>
      <w:del w:id="50" w:author="Writefull" w:date="2022-07-19T15:19:00Z">
        <w:r>
          <w:rPr>
            <w:rFonts w:cs="Times New Roman"/>
            <w:color w:val="auto"/>
            <w:szCs w:val="24"/>
            <w:lang w:val="en-US" w:eastAsia="ar-SA"/>
          </w:rPr>
          <w:delText>rates</w:delText>
        </w:r>
      </w:del>
      <w:r>
        <w:rPr>
          <w:rFonts w:cs="Times New Roman"/>
          <w:color w:val="auto"/>
          <w:szCs w:val="24"/>
          <w:lang w:val="en-US" w:eastAsia="ar-SA"/>
        </w:rPr>
        <w:t xml:space="preserve"> (ROP). Finally, corrections must be made depending on the influence of hole </w:t>
      </w:r>
      <w:ins w:id="51" w:author="Writefull" w:date="2022-07-19T15:19:00Z">
        <w:r>
          <w:rPr>
            <w:rFonts w:cs="Times New Roman"/>
            <w:color w:val="auto"/>
            <w:szCs w:val="24"/>
            <w:lang w:val="en-US" w:eastAsia="ar-SA"/>
          </w:rPr>
          <w:t>depth</w:t>
        </w:r>
      </w:ins>
      <w:del w:id="52" w:author="Writefull" w:date="2022-07-19T15:19:00Z">
        <w:r>
          <w:rPr>
            <w:rFonts w:cs="Times New Roman"/>
            <w:color w:val="auto"/>
            <w:szCs w:val="24"/>
            <w:lang w:val="en-US" w:eastAsia="ar-SA"/>
          </w:rPr>
          <w:delText>depths</w:delText>
        </w:r>
      </w:del>
      <w:r>
        <w:rPr>
          <w:rFonts w:cs="Times New Roman"/>
          <w:color w:val="auto"/>
          <w:szCs w:val="24"/>
          <w:lang w:val="en-US" w:eastAsia="ar-SA"/>
        </w:rPr>
        <w:t>.</w:t>
      </w:r>
    </w:p>
    <w:p w14:paraId="177A69CF" w14:textId="77777777" w:rsidR="00F51DD7" w:rsidRPr="00FD7F88" w:rsidRDefault="00F51DD7" w:rsidP="007D42E2">
      <w:pPr>
        <w:pStyle w:val="TextoTCC"/>
        <w:spacing w:line="240" w:lineRule="auto"/>
        <w:rPr>
          <w:rFonts w:ascii="Arial" w:hAnsi="Arial"/>
          <w:lang w:val="en-US" w:eastAsia="ar-SA"/>
        </w:rPr>
      </w:pPr>
    </w:p>
    <w:p w14:paraId="4E39E65E" w14:textId="29D9FDA7" w:rsidR="00DA7605" w:rsidRPr="00B94299" w:rsidRDefault="00B94299" w:rsidP="007D42E2">
      <w:pPr>
        <w:pStyle w:val="SeoSecundria"/>
        <w:numPr>
          <w:ilvl w:val="1"/>
          <w:numId w:val="8"/>
        </w:numPr>
        <w:spacing w:before="0" w:after="0" w:line="240" w:lineRule="auto"/>
        <w:ind w:left="454"/>
        <w:jc w:val="both"/>
        <w:rPr>
          <w:rFonts w:cs="Times New Roman"/>
          <w:iCs w:val="0"/>
          <w:lang w:val="en-US"/>
        </w:rPr>
      </w:pPr>
      <w:r w:rsidRPr="00B94299">
        <w:rPr>
          <w:rFonts w:cs="Times New Roman"/>
          <w:iCs w:val="0"/>
          <w:lang w:val="en-US"/>
        </w:rPr>
        <w:t>Conversion of negative values of weight on the bit (WOB)</w:t>
      </w:r>
    </w:p>
    <w:p w14:paraId="1E477885" w14:textId="77777777" w:rsidR="00420ED5" w:rsidRPr="00B94299" w:rsidRDefault="00CF373A" w:rsidP="007D42E2">
      <w:pPr>
        <w:pStyle w:val="SeoSecundria"/>
        <w:numPr>
          <w:ilvl w:val="0"/>
          <w:numId w:val="0"/>
        </w:numPr>
        <w:spacing w:before="0" w:after="0" w:line="240" w:lineRule="auto"/>
        <w:jc w:val="both"/>
        <w:rPr>
          <w:rFonts w:ascii="Arial" w:hAnsi="Arial"/>
          <w:iCs w:val="0"/>
          <w:lang w:val="en-US"/>
        </w:rPr>
      </w:pPr>
      <w:r w:rsidRPr="00B94299">
        <w:rPr>
          <w:rFonts w:ascii="Arial" w:hAnsi="Arial"/>
          <w:iCs w:val="0"/>
          <w:lang w:val="en-US"/>
        </w:rPr>
        <w:t xml:space="preserve">              </w:t>
      </w:r>
    </w:p>
    <w:p w14:paraId="613F62F0" w14:textId="77777777" w:rsidR="00B94299" w:rsidRPr="00B94299" w:rsidRDefault="00B94299" w:rsidP="006877DC">
      <w:pPr>
        <w:pStyle w:val="Corpodetexto"/>
        <w:spacing w:after="0" w:line="240" w:lineRule="auto"/>
        <w:jc w:val="both"/>
        <w:rPr>
          <w:rFonts w:cs="Times New Roman"/>
          <w:sz w:val="24"/>
          <w:szCs w:val="24"/>
          <w:lang w:val="en-US"/>
        </w:rPr>
      </w:pPr>
      <w:r w:rsidRPr="00B94299">
        <w:rPr>
          <w:rFonts w:cs="Times New Roman"/>
          <w:sz w:val="24"/>
          <w:szCs w:val="24"/>
          <w:lang w:val="en-US"/>
        </w:rPr>
        <w:t>Sometimes production data include unrealistic values of high and low performance of the equipment, which can generate difficulties, doubts when analyzing and interpreting them.</w:t>
      </w:r>
    </w:p>
    <w:p w14:paraId="6A278D7D" w14:textId="77777777" w:rsidR="00317529" w:rsidRDefault="00B94299" w:rsidP="00317529">
      <w:pPr>
        <w:pStyle w:val="Corpodetexto"/>
        <w:spacing w:after="0" w:line="240" w:lineRule="auto"/>
        <w:jc w:val="both"/>
        <w:rPr>
          <w:rFonts w:cs="Times New Roman"/>
          <w:sz w:val="24"/>
          <w:szCs w:val="24"/>
          <w:lang w:val="en-US"/>
        </w:rPr>
      </w:pPr>
      <w:r w:rsidRPr="00B94299">
        <w:rPr>
          <w:rFonts w:cs="Times New Roman"/>
          <w:sz w:val="24"/>
          <w:szCs w:val="24"/>
          <w:lang w:val="en-US"/>
        </w:rPr>
        <w:t xml:space="preserve">The experimental probability distribution is composed of the values of the data sample collected from May 21 to September 1, 2021, comprising 617 holes sampled every 0.05 m, totaling more than 10,000 lines with information. </w:t>
      </w:r>
    </w:p>
    <w:p w14:paraId="62A90F80" w14:textId="4136B0C0" w:rsidR="00CE1269" w:rsidRPr="00317529" w:rsidRDefault="00B94299" w:rsidP="00317529">
      <w:pPr>
        <w:pStyle w:val="Corpodetexto"/>
        <w:spacing w:after="0" w:line="240" w:lineRule="auto"/>
        <w:jc w:val="both"/>
        <w:rPr>
          <w:rFonts w:cs="Times New Roman"/>
          <w:sz w:val="24"/>
          <w:szCs w:val="24"/>
          <w:lang w:val="en-US"/>
        </w:rPr>
      </w:pPr>
      <w:r>
        <w:rPr>
          <w:rFonts w:cs="Times New Roman"/>
          <w:sz w:val="24"/>
          <w:szCs w:val="24"/>
          <w:lang w:val="en-US"/>
        </w:rPr>
        <w:t xml:space="preserve">To facilitate the analysis and discussion, the data were divided into six blocks that </w:t>
      </w:r>
      <w:ins w:id="53" w:author="Writefull" w:date="2022-07-19T15:19:00Z">
        <w:r>
          <w:rPr>
            <w:rFonts w:cs="Times New Roman"/>
            <w:sz w:val="24"/>
            <w:szCs w:val="24"/>
            <w:lang w:val="en-US"/>
          </w:rPr>
          <w:t>correspond</w:t>
        </w:r>
      </w:ins>
      <w:del w:id="54" w:author="Writefull" w:date="2022-07-19T15:19:00Z">
        <w:r>
          <w:rPr>
            <w:rFonts w:cs="Times New Roman"/>
            <w:sz w:val="24"/>
            <w:szCs w:val="24"/>
            <w:lang w:val="en-US"/>
          </w:rPr>
          <w:delText>correspond,</w:delText>
        </w:r>
      </w:del>
      <w:r>
        <w:rPr>
          <w:rFonts w:cs="Times New Roman"/>
          <w:sz w:val="24"/>
          <w:szCs w:val="24"/>
          <w:lang w:val="en-US"/>
        </w:rPr>
        <w:t xml:space="preserve"> </w:t>
      </w:r>
      <w:ins w:id="55" w:author="Writefull" w:date="2022-07-19T15:19:00Z">
        <w:r>
          <w:rPr>
            <w:rFonts w:cs="Times New Roman"/>
            <w:sz w:val="24"/>
            <w:szCs w:val="24"/>
            <w:lang w:val="en-US"/>
          </w:rPr>
          <w:t>exactly</w:t>
        </w:r>
      </w:ins>
      <w:del w:id="56" w:author="Writefull" w:date="2022-07-19T15:19:00Z">
        <w:r>
          <w:rPr>
            <w:rFonts w:cs="Times New Roman"/>
            <w:sz w:val="24"/>
            <w:szCs w:val="24"/>
            <w:lang w:val="en-US"/>
          </w:rPr>
          <w:delText>exactly,</w:delText>
        </w:r>
      </w:del>
      <w:r>
        <w:rPr>
          <w:rFonts w:cs="Times New Roman"/>
          <w:sz w:val="24"/>
          <w:szCs w:val="24"/>
          <w:lang w:val="en-US"/>
        </w:rPr>
        <w:t xml:space="preserve"> to the six different mining fronts where they were generated, with three ore banks located in the altimetric quotas (835, 850 and 865) and three of </w:t>
      </w:r>
      <w:ins w:id="57" w:author="Writefull" w:date="2022-07-19T15:19:00Z">
        <w:r>
          <w:rPr>
            <w:rFonts w:cs="Times New Roman"/>
            <w:sz w:val="24"/>
            <w:szCs w:val="24"/>
            <w:lang w:val="en-US"/>
          </w:rPr>
          <w:t>the barren</w:t>
        </w:r>
      </w:ins>
      <w:del w:id="58" w:author="Writefull" w:date="2022-07-19T15:19:00Z">
        <w:r>
          <w:rPr>
            <w:rFonts w:cs="Times New Roman"/>
            <w:sz w:val="24"/>
            <w:szCs w:val="24"/>
            <w:lang w:val="en-US"/>
          </w:rPr>
          <w:delText>barren</w:delText>
        </w:r>
      </w:del>
      <w:r>
        <w:rPr>
          <w:rFonts w:cs="Times New Roman"/>
          <w:sz w:val="24"/>
          <w:szCs w:val="24"/>
          <w:lang w:val="en-US"/>
        </w:rPr>
        <w:t xml:space="preserve"> in the positions with topographical dimensions (868, 900 and 950). Figure 2 illustrates the distribution of holes on the work </w:t>
      </w:r>
      <w:ins w:id="59" w:author="Writefull" w:date="2022-07-19T15:19:00Z">
        <w:r>
          <w:rPr>
            <w:rFonts w:cs="Times New Roman"/>
            <w:sz w:val="24"/>
            <w:szCs w:val="24"/>
            <w:lang w:val="en-US"/>
          </w:rPr>
          <w:t>front</w:t>
        </w:r>
      </w:ins>
      <w:del w:id="60" w:author="Writefull" w:date="2022-07-19T15:19:00Z">
        <w:r>
          <w:rPr>
            <w:rFonts w:cs="Times New Roman"/>
            <w:sz w:val="24"/>
            <w:szCs w:val="24"/>
            <w:lang w:val="en-US"/>
          </w:rPr>
          <w:delText>fronts</w:delText>
        </w:r>
      </w:del>
      <w:r>
        <w:rPr>
          <w:rFonts w:ascii="Arial" w:hAnsi="Arial" w:cs="Arial"/>
          <w:sz w:val="24"/>
          <w:szCs w:val="24"/>
          <w:lang w:val="en-US"/>
        </w:rPr>
        <w:t xml:space="preserve"> and the drilling techniques used.</w:t>
      </w:r>
    </w:p>
    <w:p w14:paraId="67D1879B" w14:textId="77777777" w:rsidR="00317529" w:rsidRPr="00B94299" w:rsidRDefault="00317529" w:rsidP="00B94299">
      <w:pPr>
        <w:spacing w:line="240" w:lineRule="auto"/>
        <w:jc w:val="both"/>
        <w:rPr>
          <w:rFonts w:ascii="Arial" w:hAnsi="Arial" w:cs="Arial"/>
          <w:sz w:val="24"/>
          <w:szCs w:val="24"/>
          <w:lang w:val="en-US"/>
        </w:rPr>
      </w:pPr>
    </w:p>
    <w:p w14:paraId="74F811EC" w14:textId="77777777" w:rsidR="004851DD" w:rsidRPr="00242C08" w:rsidRDefault="004851DD" w:rsidP="004851DD">
      <w:pPr>
        <w:pStyle w:val="Legenda"/>
        <w:keepNext/>
        <w:spacing w:line="240" w:lineRule="auto"/>
        <w:jc w:val="both"/>
        <w:rPr>
          <w:lang w:val="en-US"/>
        </w:rPr>
      </w:pPr>
      <w:r w:rsidRPr="00B94299">
        <w:rPr>
          <w:b w:val="0"/>
          <w:bCs w:val="0"/>
          <w:lang w:val="en-US"/>
        </w:rPr>
        <w:t xml:space="preserve"> Figure 2 – Graphic drilling technique used.</w:t>
      </w:r>
    </w:p>
    <w:p w14:paraId="2EA58B50" w14:textId="33462DD4" w:rsidR="00CE1269" w:rsidRPr="007774F1" w:rsidRDefault="00F41C02" w:rsidP="00242C08">
      <w:pPr>
        <w:keepNext/>
        <w:spacing w:line="240" w:lineRule="auto"/>
        <w:ind w:left="-567" w:firstLine="601"/>
        <w:jc w:val="center"/>
      </w:pPr>
      <w:r>
        <w:rPr>
          <w:noProof/>
        </w:rPr>
        <w:drawing>
          <wp:inline distT="0" distB="0" distL="0" distR="0" wp14:anchorId="0AF91D95" wp14:editId="001B7CB4">
            <wp:extent cx="2700000" cy="2160000"/>
            <wp:effectExtent l="19050" t="19050" r="24765" b="12065"/>
            <wp:docPr id="12" name="Imagem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00" cy="2160000"/>
                    </a:xfrm>
                    <a:prstGeom prst="rect">
                      <a:avLst/>
                    </a:prstGeom>
                    <a:noFill/>
                    <a:ln>
                      <a:solidFill>
                        <a:schemeClr val="tx1"/>
                      </a:solidFill>
                    </a:ln>
                  </pic:spPr>
                </pic:pic>
              </a:graphicData>
            </a:graphic>
          </wp:inline>
        </w:drawing>
      </w:r>
    </w:p>
    <w:p w14:paraId="2EB21AAE" w14:textId="7E6186FC" w:rsidR="00CE1269" w:rsidRPr="00317529" w:rsidRDefault="00242C08" w:rsidP="00317529">
      <w:pPr>
        <w:jc w:val="both"/>
        <w:rPr>
          <w:lang w:val="en-US"/>
        </w:rPr>
      </w:pPr>
      <w:r>
        <w:rPr>
          <w:lang w:val="en-US"/>
        </w:rPr>
        <w:t xml:space="preserve"> Source: Prepared by the Author.</w:t>
      </w:r>
    </w:p>
    <w:p w14:paraId="79FCC0E9" w14:textId="35E1766B" w:rsidR="00933250" w:rsidRDefault="00933250" w:rsidP="00933250">
      <w:pPr>
        <w:spacing w:line="240" w:lineRule="auto"/>
        <w:jc w:val="both"/>
        <w:rPr>
          <w:sz w:val="24"/>
          <w:szCs w:val="24"/>
          <w:lang w:val="en-US"/>
        </w:rPr>
      </w:pPr>
      <w:r>
        <w:rPr>
          <w:sz w:val="24"/>
          <w:szCs w:val="24"/>
          <w:lang w:val="en-US"/>
        </w:rPr>
        <w:t xml:space="preserve">According to Thomas </w:t>
      </w:r>
      <w:ins w:id="61" w:author="Writefull" w:date="2022-07-19T15:19:00Z">
        <w:r>
          <w:rPr>
            <w:sz w:val="24"/>
            <w:szCs w:val="24"/>
            <w:lang w:val="en-US"/>
          </w:rPr>
          <w:t>(2004),</w:t>
        </w:r>
      </w:ins>
      <w:del w:id="62" w:author="Writefull" w:date="2022-07-19T15:19:00Z">
        <w:r>
          <w:rPr>
            <w:sz w:val="24"/>
            <w:szCs w:val="24"/>
            <w:lang w:val="en-US"/>
          </w:rPr>
          <w:delText>(2004)</w:delText>
        </w:r>
      </w:del>
      <w:r>
        <w:rPr>
          <w:sz w:val="24"/>
          <w:szCs w:val="24"/>
          <w:lang w:val="en-US"/>
        </w:rPr>
        <w:t xml:space="preserve"> rocks are </w:t>
      </w:r>
      <w:ins w:id="63" w:author="Writefull" w:date="2022-07-19T15:19:00Z">
        <w:r>
          <w:rPr>
            <w:sz w:val="24"/>
            <w:szCs w:val="24"/>
            <w:lang w:val="en-US"/>
          </w:rPr>
          <w:t>drilled</w:t>
        </w:r>
      </w:ins>
      <w:del w:id="64" w:author="Writefull" w:date="2022-07-19T15:19:00Z">
        <w:r>
          <w:rPr>
            <w:sz w:val="24"/>
            <w:szCs w:val="24"/>
            <w:lang w:val="en-US"/>
          </w:rPr>
          <w:delText>drilled,</w:delText>
        </w:r>
      </w:del>
      <w:r>
        <w:rPr>
          <w:sz w:val="24"/>
          <w:szCs w:val="24"/>
          <w:lang w:val="en-US"/>
        </w:rPr>
        <w:t xml:space="preserve"> basically, by the action of rotation and weight on the drill bit (WOB). From a technical point of view, some may find many of the definitions and units of measurement used when approaching the topic of drilling confusing. It should be noted that several of the terms and units used in drilling have a history that </w:t>
      </w:r>
      <w:ins w:id="65" w:author="Writefull" w:date="2022-07-19T15:19:00Z">
        <w:r>
          <w:rPr>
            <w:sz w:val="24"/>
            <w:szCs w:val="24"/>
            <w:lang w:val="en-US"/>
          </w:rPr>
          <w:t>dates to</w:t>
        </w:r>
      </w:ins>
      <w:del w:id="66" w:author="Writefull" w:date="2022-07-19T15:19:00Z">
        <w:r>
          <w:rPr>
            <w:sz w:val="24"/>
            <w:szCs w:val="24"/>
            <w:lang w:val="en-US"/>
          </w:rPr>
          <w:delText>dates back to</w:delText>
        </w:r>
      </w:del>
      <w:r>
        <w:rPr>
          <w:sz w:val="24"/>
          <w:szCs w:val="24"/>
          <w:lang w:val="en-US"/>
        </w:rPr>
        <w:t xml:space="preserve"> the beginnings where this process was based more on people's practical experience than on engineering standards. For many users and equipment manufacturers, the feed force is commonly referred to as "Weight on Bit" (WOB), expressed in lb (pounds) or </w:t>
      </w:r>
      <w:ins w:id="67" w:author="Writefull" w:date="2022-07-19T15:19:00Z">
        <w:r>
          <w:rPr>
            <w:sz w:val="24"/>
            <w:szCs w:val="24"/>
            <w:lang w:val="en-US"/>
          </w:rPr>
          <w:t>kilogram gram</w:t>
        </w:r>
      </w:ins>
      <w:del w:id="68" w:author="Writefull" w:date="2022-07-19T15:19:00Z">
        <w:r>
          <w:rPr>
            <w:sz w:val="24"/>
            <w:szCs w:val="24"/>
            <w:lang w:val="en-US"/>
          </w:rPr>
          <w:delText>kilogram-gram</w:delText>
        </w:r>
      </w:del>
      <w:r>
        <w:rPr>
          <w:sz w:val="24"/>
          <w:szCs w:val="24"/>
          <w:lang w:val="en-US"/>
        </w:rPr>
        <w:t xml:space="preserve"> (kg).  The “weight on the bit” is defined as a downward force that acts on it, generated by the hydraulic energy of the advance </w:t>
      </w:r>
      <w:ins w:id="69" w:author="Writefull" w:date="2022-07-19T15:19:00Z">
        <w:r>
          <w:rPr>
            <w:sz w:val="24"/>
            <w:szCs w:val="24"/>
            <w:lang w:val="en-US"/>
          </w:rPr>
          <w:t>cylinder</w:t>
        </w:r>
      </w:ins>
      <w:del w:id="70" w:author="Writefull" w:date="2022-07-19T15:19:00Z">
        <w:r>
          <w:rPr>
            <w:sz w:val="24"/>
            <w:szCs w:val="24"/>
            <w:lang w:val="en-US"/>
          </w:rPr>
          <w:delText>cylinders</w:delText>
        </w:r>
      </w:del>
      <w:r>
        <w:rPr>
          <w:sz w:val="24"/>
          <w:szCs w:val="24"/>
          <w:lang w:val="en-US"/>
        </w:rPr>
        <w:t xml:space="preserve"> and added to the weight of the drill string. As weight is a vector quantity directly influenced by gravitational action, it is impossible to conceive the idea of negative values for the WOB variable in a drilling process, whether manual or automated. If it were possible, it would indicate a probable situation of fluctuation of the drilling tool on the rock mass, where the torque values should be null. </w:t>
      </w:r>
      <w:ins w:id="71" w:author="Writefull" w:date="2022-07-19T15:19:00Z">
        <w:r>
          <w:rPr>
            <w:sz w:val="24"/>
            <w:szCs w:val="24"/>
            <w:lang w:val="en-US"/>
          </w:rPr>
          <w:t>To</w:t>
        </w:r>
      </w:ins>
      <w:del w:id="72" w:author="Writefull" w:date="2022-07-19T15:19:00Z">
        <w:r>
          <w:rPr>
            <w:sz w:val="24"/>
            <w:szCs w:val="24"/>
            <w:lang w:val="en-US"/>
          </w:rPr>
          <w:delText>In order to</w:delText>
        </w:r>
      </w:del>
      <w:r>
        <w:rPr>
          <w:sz w:val="24"/>
          <w:szCs w:val="24"/>
          <w:lang w:val="en-US"/>
        </w:rPr>
        <w:t xml:space="preserve"> avoid misinterpretations and to ensure greater precision in the analyses, a multiplicative constant of value (-1) was inserted to transform the negative WOB values into positive values, since their torque torques present different values of zero, as we can see in </w:t>
      </w:r>
      <w:ins w:id="73" w:author="Writefull" w:date="2022-07-19T15:19:00Z">
        <w:r>
          <w:rPr>
            <w:sz w:val="24"/>
            <w:szCs w:val="24"/>
            <w:lang w:val="en-US"/>
          </w:rPr>
          <w:t>Figures</w:t>
        </w:r>
      </w:ins>
      <w:del w:id="74" w:author="Writefull" w:date="2022-07-19T15:19:00Z">
        <w:r>
          <w:rPr>
            <w:sz w:val="24"/>
            <w:szCs w:val="24"/>
            <w:lang w:val="en-US"/>
          </w:rPr>
          <w:delText>figures</w:delText>
        </w:r>
      </w:del>
      <w:r>
        <w:rPr>
          <w:sz w:val="24"/>
          <w:szCs w:val="24"/>
          <w:lang w:val="en-US"/>
        </w:rPr>
        <w:t xml:space="preserve"> 3 and 4.</w:t>
      </w:r>
    </w:p>
    <w:p w14:paraId="2588B9AB" w14:textId="0947A3F3" w:rsidR="00317529" w:rsidRDefault="00317529" w:rsidP="00933250">
      <w:pPr>
        <w:spacing w:line="240" w:lineRule="auto"/>
        <w:jc w:val="both"/>
        <w:rPr>
          <w:sz w:val="24"/>
          <w:szCs w:val="24"/>
          <w:lang w:val="en-US"/>
        </w:rPr>
      </w:pPr>
    </w:p>
    <w:p w14:paraId="1C69580D" w14:textId="1063BC19" w:rsidR="00317529" w:rsidRDefault="00317529" w:rsidP="00933250">
      <w:pPr>
        <w:spacing w:line="240" w:lineRule="auto"/>
        <w:jc w:val="both"/>
        <w:rPr>
          <w:sz w:val="24"/>
          <w:szCs w:val="24"/>
          <w:lang w:val="en-US"/>
        </w:rPr>
      </w:pPr>
    </w:p>
    <w:p w14:paraId="5D33C899" w14:textId="26A3744B" w:rsidR="00317529" w:rsidRDefault="00317529" w:rsidP="00933250">
      <w:pPr>
        <w:spacing w:line="240" w:lineRule="auto"/>
        <w:jc w:val="both"/>
        <w:rPr>
          <w:sz w:val="24"/>
          <w:szCs w:val="24"/>
          <w:lang w:val="en-US"/>
        </w:rPr>
      </w:pPr>
    </w:p>
    <w:p w14:paraId="67B12B7F" w14:textId="12DEA791" w:rsidR="00317529" w:rsidRDefault="00317529" w:rsidP="00933250">
      <w:pPr>
        <w:spacing w:line="240" w:lineRule="auto"/>
        <w:jc w:val="both"/>
        <w:rPr>
          <w:sz w:val="24"/>
          <w:szCs w:val="24"/>
          <w:lang w:val="en-US"/>
        </w:rPr>
      </w:pPr>
    </w:p>
    <w:p w14:paraId="02CF25E5" w14:textId="5FED68DA" w:rsidR="00317529" w:rsidRDefault="00317529" w:rsidP="00933250">
      <w:pPr>
        <w:spacing w:line="240" w:lineRule="auto"/>
        <w:jc w:val="both"/>
        <w:rPr>
          <w:sz w:val="24"/>
          <w:szCs w:val="24"/>
          <w:lang w:val="en-US"/>
        </w:rPr>
      </w:pPr>
    </w:p>
    <w:p w14:paraId="31DC68E9" w14:textId="6FB18AD5" w:rsidR="00317529" w:rsidRDefault="00317529" w:rsidP="00933250">
      <w:pPr>
        <w:spacing w:line="240" w:lineRule="auto"/>
        <w:jc w:val="both"/>
        <w:rPr>
          <w:sz w:val="24"/>
          <w:szCs w:val="24"/>
          <w:lang w:val="en-US"/>
        </w:rPr>
      </w:pPr>
    </w:p>
    <w:p w14:paraId="09280591" w14:textId="5F6A4CA3" w:rsidR="00317529" w:rsidRDefault="00317529" w:rsidP="00933250">
      <w:pPr>
        <w:spacing w:line="240" w:lineRule="auto"/>
        <w:jc w:val="both"/>
        <w:rPr>
          <w:sz w:val="24"/>
          <w:szCs w:val="24"/>
          <w:lang w:val="en-US"/>
        </w:rPr>
      </w:pPr>
    </w:p>
    <w:p w14:paraId="0C0AF591" w14:textId="1B7B61D1" w:rsidR="00317529" w:rsidRDefault="00317529" w:rsidP="00933250">
      <w:pPr>
        <w:spacing w:line="240" w:lineRule="auto"/>
        <w:jc w:val="both"/>
        <w:rPr>
          <w:sz w:val="24"/>
          <w:szCs w:val="24"/>
          <w:lang w:val="en-US"/>
        </w:rPr>
      </w:pPr>
    </w:p>
    <w:p w14:paraId="676453DC" w14:textId="0EF1FCF6" w:rsidR="00317529" w:rsidRDefault="00317529" w:rsidP="00933250">
      <w:pPr>
        <w:spacing w:line="240" w:lineRule="auto"/>
        <w:jc w:val="both"/>
        <w:rPr>
          <w:sz w:val="24"/>
          <w:szCs w:val="24"/>
          <w:lang w:val="en-US"/>
        </w:rPr>
      </w:pPr>
    </w:p>
    <w:p w14:paraId="74821B44" w14:textId="3E5CFEDB" w:rsidR="00317529" w:rsidRDefault="00317529" w:rsidP="00933250">
      <w:pPr>
        <w:spacing w:line="240" w:lineRule="auto"/>
        <w:jc w:val="both"/>
        <w:rPr>
          <w:sz w:val="24"/>
          <w:szCs w:val="24"/>
          <w:lang w:val="en-US"/>
        </w:rPr>
      </w:pPr>
    </w:p>
    <w:p w14:paraId="10A9FAD7" w14:textId="6408D76E" w:rsidR="00317529" w:rsidRDefault="00317529" w:rsidP="00933250">
      <w:pPr>
        <w:spacing w:line="240" w:lineRule="auto"/>
        <w:jc w:val="both"/>
        <w:rPr>
          <w:sz w:val="24"/>
          <w:szCs w:val="24"/>
          <w:lang w:val="en-US"/>
        </w:rPr>
      </w:pPr>
    </w:p>
    <w:p w14:paraId="423D822F" w14:textId="4CB81C24" w:rsidR="00317529" w:rsidRDefault="00317529" w:rsidP="00933250">
      <w:pPr>
        <w:spacing w:line="240" w:lineRule="auto"/>
        <w:jc w:val="both"/>
        <w:rPr>
          <w:sz w:val="24"/>
          <w:szCs w:val="24"/>
          <w:lang w:val="en-US"/>
        </w:rPr>
      </w:pPr>
    </w:p>
    <w:p w14:paraId="4E1C6D77" w14:textId="33A046A6" w:rsidR="00317529" w:rsidRDefault="00317529" w:rsidP="00933250">
      <w:pPr>
        <w:spacing w:line="240" w:lineRule="auto"/>
        <w:jc w:val="both"/>
        <w:rPr>
          <w:sz w:val="24"/>
          <w:szCs w:val="24"/>
          <w:lang w:val="en-US"/>
        </w:rPr>
      </w:pPr>
    </w:p>
    <w:p w14:paraId="26C30EAC" w14:textId="77777777" w:rsidR="00317529" w:rsidRPr="00933250" w:rsidRDefault="00317529" w:rsidP="00933250">
      <w:pPr>
        <w:spacing w:line="240" w:lineRule="auto"/>
        <w:jc w:val="both"/>
        <w:rPr>
          <w:sz w:val="24"/>
          <w:szCs w:val="24"/>
          <w:lang w:val="en-US"/>
        </w:rPr>
      </w:pPr>
    </w:p>
    <w:p w14:paraId="7DFBB443" w14:textId="2FBEBC13" w:rsidR="00CE75E0" w:rsidRPr="004B5D64" w:rsidRDefault="00CE75E0" w:rsidP="00CE75E0">
      <w:pPr>
        <w:pStyle w:val="Legenda"/>
        <w:spacing w:line="240" w:lineRule="auto"/>
        <w:jc w:val="both"/>
        <w:rPr>
          <w:b w:val="0"/>
          <w:bCs w:val="0"/>
          <w:lang w:val="en-US"/>
        </w:rPr>
      </w:pPr>
      <w:r w:rsidRPr="00933250">
        <w:rPr>
          <w:b w:val="0"/>
          <w:bCs w:val="0"/>
          <w:lang w:val="en-US"/>
        </w:rPr>
        <w:lastRenderedPageBreak/>
        <w:t xml:space="preserve"> </w:t>
      </w:r>
      <w:r w:rsidR="004B5D64" w:rsidRPr="004B5D64">
        <w:rPr>
          <w:lang w:val="en-US"/>
        </w:rPr>
        <w:t xml:space="preserve"> </w:t>
      </w:r>
      <w:r w:rsidR="004B5D64" w:rsidRPr="004B5D64">
        <w:rPr>
          <w:b w:val="0"/>
          <w:bCs w:val="0"/>
          <w:lang w:val="en-US"/>
        </w:rPr>
        <w:t>Figure 3 – WOB graph negative values.</w:t>
      </w:r>
    </w:p>
    <w:p w14:paraId="6CC6C282" w14:textId="27B7BFA5" w:rsidR="004C2E7C" w:rsidRPr="004B5D64" w:rsidRDefault="004B5D64" w:rsidP="007D42E2">
      <w:pPr>
        <w:keepNext/>
        <w:spacing w:line="240" w:lineRule="auto"/>
        <w:ind w:left="-567" w:firstLine="601"/>
        <w:jc w:val="both"/>
        <w:rPr>
          <w:lang w:val="en-US"/>
        </w:rPr>
      </w:pPr>
      <w:r>
        <w:rPr>
          <w:noProof/>
          <w:lang w:val="en-US"/>
        </w:rPr>
        <w:drawing>
          <wp:inline distT="0" distB="0" distL="0" distR="0" wp14:anchorId="0BDAFE9A" wp14:editId="7168757F">
            <wp:extent cx="2700000" cy="2160000"/>
            <wp:effectExtent l="19050" t="19050" r="24765" b="12065"/>
            <wp:docPr id="8" name="Imagem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0000" cy="2160000"/>
                    </a:xfrm>
                    <a:prstGeom prst="rect">
                      <a:avLst/>
                    </a:prstGeom>
                    <a:noFill/>
                    <a:ln>
                      <a:solidFill>
                        <a:schemeClr val="tx1"/>
                      </a:solidFill>
                    </a:ln>
                  </pic:spPr>
                </pic:pic>
              </a:graphicData>
            </a:graphic>
          </wp:inline>
        </w:drawing>
      </w:r>
    </w:p>
    <w:p w14:paraId="09D69967" w14:textId="0A7D717B" w:rsidR="004B5D64" w:rsidRPr="00B95B7A" w:rsidRDefault="004B5D64" w:rsidP="004B5D64">
      <w:pPr>
        <w:jc w:val="both"/>
        <w:rPr>
          <w:lang w:val="en-US"/>
        </w:rPr>
      </w:pPr>
      <w:r w:rsidRPr="004B5D64">
        <w:rPr>
          <w:lang w:val="en-US"/>
        </w:rPr>
        <w:t xml:space="preserve"> Source: Prepared by the Author.</w:t>
      </w:r>
    </w:p>
    <w:p w14:paraId="65DCAEA8" w14:textId="77777777" w:rsidR="00F70762" w:rsidRPr="004B5D64" w:rsidRDefault="00F70762" w:rsidP="007D42E2">
      <w:pPr>
        <w:spacing w:line="240" w:lineRule="auto"/>
        <w:jc w:val="both"/>
        <w:rPr>
          <w:lang w:val="en-US"/>
        </w:rPr>
      </w:pPr>
    </w:p>
    <w:p w14:paraId="21EC8523" w14:textId="1ACACB9E" w:rsidR="00AD64B0" w:rsidRPr="004B5D64" w:rsidRDefault="00AD64B0" w:rsidP="00AD64B0">
      <w:pPr>
        <w:pStyle w:val="Legenda"/>
        <w:keepNext/>
        <w:spacing w:line="240" w:lineRule="auto"/>
        <w:jc w:val="both"/>
        <w:rPr>
          <w:b w:val="0"/>
          <w:bCs w:val="0"/>
          <w:lang w:val="en-US"/>
        </w:rPr>
      </w:pPr>
      <w:r w:rsidRPr="004B5D64">
        <w:rPr>
          <w:lang w:val="en-US"/>
        </w:rPr>
        <w:t xml:space="preserve"> </w:t>
      </w:r>
      <w:r w:rsidR="004B5D64" w:rsidRPr="004B5D64">
        <w:rPr>
          <w:b w:val="0"/>
          <w:bCs w:val="0"/>
          <w:lang w:val="en-US"/>
        </w:rPr>
        <w:t>Figure 4 - WOB chart positive values</w:t>
      </w:r>
    </w:p>
    <w:p w14:paraId="73ECF510" w14:textId="128A9D30" w:rsidR="00E25E65" w:rsidRDefault="004B5D64" w:rsidP="007D42E2">
      <w:pPr>
        <w:keepNext/>
        <w:spacing w:line="240" w:lineRule="auto"/>
        <w:jc w:val="both"/>
      </w:pPr>
      <w:r>
        <w:rPr>
          <w:noProof/>
        </w:rPr>
        <w:drawing>
          <wp:inline distT="0" distB="0" distL="0" distR="0" wp14:anchorId="6F2FDA7C" wp14:editId="523F2C24">
            <wp:extent cx="2700000" cy="2160000"/>
            <wp:effectExtent l="19050" t="19050" r="24765" b="12065"/>
            <wp:docPr id="10" name="Imagem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0000" cy="2160000"/>
                    </a:xfrm>
                    <a:prstGeom prst="rect">
                      <a:avLst/>
                    </a:prstGeom>
                    <a:noFill/>
                    <a:ln>
                      <a:solidFill>
                        <a:schemeClr val="tx1"/>
                      </a:solidFill>
                    </a:ln>
                  </pic:spPr>
                </pic:pic>
              </a:graphicData>
            </a:graphic>
          </wp:inline>
        </w:drawing>
      </w:r>
    </w:p>
    <w:p w14:paraId="29E37B61" w14:textId="5BAB4DCD" w:rsidR="00E25E65" w:rsidRPr="004B5D64" w:rsidRDefault="00E25E65" w:rsidP="007D42E2">
      <w:pPr>
        <w:pStyle w:val="Legenda"/>
        <w:spacing w:line="240" w:lineRule="auto"/>
        <w:jc w:val="both"/>
        <w:rPr>
          <w:b w:val="0"/>
          <w:bCs w:val="0"/>
          <w:lang w:val="en-US"/>
        </w:rPr>
      </w:pPr>
      <w:r w:rsidRPr="004B5D64">
        <w:rPr>
          <w:b w:val="0"/>
          <w:bCs w:val="0"/>
          <w:lang w:val="en-US"/>
        </w:rPr>
        <w:t xml:space="preserve"> Source: Prepared by the Author.</w:t>
      </w:r>
    </w:p>
    <w:p w14:paraId="5386FC25" w14:textId="55D48C82" w:rsidR="0005091E" w:rsidRDefault="0005091E" w:rsidP="007D42E2">
      <w:pPr>
        <w:spacing w:line="240" w:lineRule="auto"/>
        <w:jc w:val="both"/>
        <w:rPr>
          <w:lang w:val="en-US"/>
        </w:rPr>
      </w:pPr>
    </w:p>
    <w:p w14:paraId="561F4BAA" w14:textId="77777777" w:rsidR="004B5D64" w:rsidRPr="004B5D64" w:rsidRDefault="004B5D64" w:rsidP="007D42E2">
      <w:pPr>
        <w:spacing w:line="240" w:lineRule="auto"/>
        <w:jc w:val="both"/>
        <w:rPr>
          <w:lang w:val="en-US"/>
        </w:rPr>
      </w:pPr>
    </w:p>
    <w:p w14:paraId="0424C0C1" w14:textId="1D04CEF6" w:rsidR="00DA7763" w:rsidRDefault="00B643F9" w:rsidP="007D42E2">
      <w:pPr>
        <w:pStyle w:val="SeoSecundria"/>
        <w:numPr>
          <w:ilvl w:val="1"/>
          <w:numId w:val="8"/>
        </w:numPr>
        <w:spacing w:before="0" w:after="0" w:line="240" w:lineRule="auto"/>
        <w:ind w:left="454"/>
        <w:jc w:val="both"/>
        <w:rPr>
          <w:rFonts w:cs="Times New Roman"/>
          <w:iCs w:val="0"/>
          <w:lang w:val="en-US"/>
        </w:rPr>
      </w:pPr>
      <w:r w:rsidRPr="00B643F9">
        <w:rPr>
          <w:rFonts w:cs="Times New Roman"/>
          <w:iCs w:val="0"/>
          <w:lang w:val="en-US"/>
        </w:rPr>
        <w:t>Values above the mechanical limits of the equipment</w:t>
      </w:r>
    </w:p>
    <w:p w14:paraId="5C84765B" w14:textId="77777777" w:rsidR="00BD2162" w:rsidRPr="00B643F9" w:rsidRDefault="00BD2162" w:rsidP="00BD2162">
      <w:pPr>
        <w:pStyle w:val="SeoSecundria"/>
        <w:numPr>
          <w:ilvl w:val="0"/>
          <w:numId w:val="0"/>
        </w:numPr>
        <w:spacing w:before="0" w:after="0" w:line="240" w:lineRule="auto"/>
        <w:ind w:left="454"/>
        <w:jc w:val="both"/>
        <w:rPr>
          <w:rFonts w:cs="Times New Roman"/>
          <w:iCs w:val="0"/>
          <w:lang w:val="en-US"/>
        </w:rPr>
      </w:pPr>
    </w:p>
    <w:p w14:paraId="797E3B90" w14:textId="5C79CEE3" w:rsidR="00BD2162" w:rsidRDefault="00BD2162" w:rsidP="005769F3">
      <w:pPr>
        <w:autoSpaceDE w:val="0"/>
        <w:autoSpaceDN w:val="0"/>
        <w:adjustRightInd w:val="0"/>
        <w:spacing w:line="240" w:lineRule="auto"/>
        <w:jc w:val="both"/>
        <w:rPr>
          <w:sz w:val="24"/>
          <w:szCs w:val="24"/>
          <w:lang w:val="en-US"/>
        </w:rPr>
      </w:pPr>
      <w:r>
        <w:rPr>
          <w:sz w:val="24"/>
          <w:szCs w:val="24"/>
          <w:lang w:val="en-US"/>
        </w:rPr>
        <w:t xml:space="preserve">There are several studies and efforts to optimize the operational parameters during drilling, </w:t>
      </w:r>
      <w:ins w:id="75" w:author="Writefull" w:date="2022-07-19T15:19:00Z">
        <w:r>
          <w:rPr>
            <w:sz w:val="24"/>
            <w:szCs w:val="24"/>
            <w:lang w:val="en-US"/>
          </w:rPr>
          <w:t>to</w:t>
        </w:r>
      </w:ins>
      <w:del w:id="76" w:author="Writefull" w:date="2022-07-19T15:19:00Z">
        <w:r>
          <w:rPr>
            <w:sz w:val="24"/>
            <w:szCs w:val="24"/>
            <w:lang w:val="en-US"/>
          </w:rPr>
          <w:delText>in order to</w:delText>
        </w:r>
      </w:del>
      <w:r>
        <w:rPr>
          <w:sz w:val="24"/>
          <w:szCs w:val="24"/>
          <w:lang w:val="en-US"/>
        </w:rPr>
        <w:t xml:space="preserve"> determine the best possible option for rotation (RPM) and weight </w:t>
      </w:r>
      <w:ins w:id="77" w:author="Writefull" w:date="2022-07-19T15:19:00Z">
        <w:r>
          <w:rPr>
            <w:sz w:val="24"/>
            <w:szCs w:val="24"/>
            <w:lang w:val="en-US"/>
          </w:rPr>
          <w:t>of</w:t>
        </w:r>
      </w:ins>
      <w:del w:id="78" w:author="Writefull" w:date="2022-07-19T15:19:00Z">
        <w:r>
          <w:rPr>
            <w:sz w:val="24"/>
            <w:szCs w:val="24"/>
            <w:lang w:val="en-US"/>
          </w:rPr>
          <w:delText>on</w:delText>
        </w:r>
      </w:del>
      <w:r>
        <w:rPr>
          <w:sz w:val="24"/>
          <w:szCs w:val="24"/>
          <w:lang w:val="en-US"/>
        </w:rPr>
        <w:t xml:space="preserve"> the drilling tool (WOB). The main aim is to obtain a maximum penetration rate (ROP). Many times, a maximized ROP is not possible, therefore, a desired penetration rate with minimum energy consumption must be sought. This is an arduous task, which is undoubtedly one of the most complicated, </w:t>
      </w:r>
      <w:ins w:id="79" w:author="Writefull" w:date="2022-07-19T15:19:00Z">
        <w:r>
          <w:rPr>
            <w:sz w:val="24"/>
            <w:szCs w:val="24"/>
            <w:lang w:val="en-US"/>
          </w:rPr>
          <w:t>difficult,</w:t>
        </w:r>
      </w:ins>
      <w:del w:id="80" w:author="Writefull" w:date="2022-07-19T15:19:00Z">
        <w:r>
          <w:rPr>
            <w:sz w:val="24"/>
            <w:szCs w:val="24"/>
            <w:lang w:val="en-US"/>
          </w:rPr>
          <w:delText>difficult</w:delText>
        </w:r>
      </w:del>
      <w:r>
        <w:rPr>
          <w:sz w:val="24"/>
          <w:szCs w:val="24"/>
          <w:lang w:val="en-US"/>
        </w:rPr>
        <w:t xml:space="preserve"> and necessary issues for an effective drilling process.</w:t>
      </w:r>
    </w:p>
    <w:p w14:paraId="3EC80EB6" w14:textId="2CC7875D" w:rsidR="00D72EF1" w:rsidRDefault="00D72EF1" w:rsidP="005769F3">
      <w:pPr>
        <w:autoSpaceDE w:val="0"/>
        <w:autoSpaceDN w:val="0"/>
        <w:adjustRightInd w:val="0"/>
        <w:spacing w:line="240" w:lineRule="auto"/>
        <w:jc w:val="both"/>
        <w:rPr>
          <w:sz w:val="24"/>
          <w:szCs w:val="24"/>
          <w:lang w:val="en-US"/>
        </w:rPr>
      </w:pPr>
      <w:r>
        <w:rPr>
          <w:sz w:val="24"/>
          <w:szCs w:val="24"/>
          <w:lang w:val="en-US"/>
        </w:rPr>
        <w:t xml:space="preserve">There are several complicating factors that tend to lead to a limitation in the advance speed of the drill (cleanliness of the bottom </w:t>
      </w:r>
      <w:r>
        <w:rPr>
          <w:sz w:val="24"/>
          <w:szCs w:val="24"/>
          <w:lang w:val="en-US"/>
        </w:rPr>
        <w:t xml:space="preserve">of the hole, rock condition, </w:t>
      </w:r>
      <w:ins w:id="81" w:author="Writefull" w:date="2022-07-19T15:19:00Z">
        <w:r>
          <w:rPr>
            <w:sz w:val="24"/>
            <w:szCs w:val="24"/>
            <w:lang w:val="en-US"/>
          </w:rPr>
          <w:t>risk</w:t>
        </w:r>
      </w:ins>
      <w:del w:id="82" w:author="Writefull" w:date="2022-07-19T15:19:00Z">
        <w:r>
          <w:rPr>
            <w:sz w:val="24"/>
            <w:szCs w:val="24"/>
            <w:lang w:val="en-US"/>
          </w:rPr>
          <w:delText>risks</w:delText>
        </w:r>
      </w:del>
      <w:r>
        <w:rPr>
          <w:sz w:val="24"/>
          <w:szCs w:val="24"/>
          <w:lang w:val="en-US"/>
        </w:rPr>
        <w:t xml:space="preserve"> of drill </w:t>
      </w:r>
      <w:ins w:id="83" w:author="Writefull" w:date="2022-07-19T15:19:00Z">
        <w:r>
          <w:rPr>
            <w:sz w:val="24"/>
            <w:szCs w:val="24"/>
            <w:lang w:val="en-US"/>
          </w:rPr>
          <w:t>string,</w:t>
        </w:r>
      </w:ins>
      <w:del w:id="84" w:author="Writefull" w:date="2022-07-19T15:19:00Z">
        <w:r>
          <w:rPr>
            <w:sz w:val="24"/>
            <w:szCs w:val="24"/>
            <w:lang w:val="en-US"/>
          </w:rPr>
          <w:delText>string</w:delText>
        </w:r>
      </w:del>
      <w:r>
        <w:rPr>
          <w:sz w:val="24"/>
          <w:szCs w:val="24"/>
          <w:lang w:val="en-US"/>
        </w:rPr>
        <w:t xml:space="preserve"> jams, </w:t>
      </w:r>
      <w:ins w:id="85" w:author="Writefull" w:date="2022-07-19T15:19:00Z">
        <w:r>
          <w:rPr>
            <w:sz w:val="24"/>
            <w:szCs w:val="24"/>
            <w:lang w:val="en-US"/>
          </w:rPr>
          <w:t>and operational</w:t>
        </w:r>
      </w:ins>
      <w:del w:id="86" w:author="Writefull" w:date="2022-07-19T15:19:00Z">
        <w:r>
          <w:rPr>
            <w:sz w:val="24"/>
            <w:szCs w:val="24"/>
            <w:lang w:val="en-US"/>
          </w:rPr>
          <w:delText>operational</w:delText>
        </w:r>
      </w:del>
      <w:r>
        <w:rPr>
          <w:sz w:val="24"/>
          <w:szCs w:val="24"/>
          <w:lang w:val="en-US"/>
        </w:rPr>
        <w:t xml:space="preserve"> limits of tools and machines).</w:t>
      </w:r>
    </w:p>
    <w:p w14:paraId="7DA0D3F2" w14:textId="63DA432C" w:rsidR="00D72EF1" w:rsidRPr="00D72EF1" w:rsidRDefault="00D72EF1" w:rsidP="005769F3">
      <w:pPr>
        <w:autoSpaceDE w:val="0"/>
        <w:autoSpaceDN w:val="0"/>
        <w:adjustRightInd w:val="0"/>
        <w:spacing w:line="240" w:lineRule="auto"/>
        <w:jc w:val="both"/>
        <w:rPr>
          <w:sz w:val="24"/>
          <w:szCs w:val="24"/>
          <w:lang w:val="en-US"/>
        </w:rPr>
      </w:pPr>
      <w:r>
        <w:rPr>
          <w:sz w:val="24"/>
          <w:szCs w:val="24"/>
          <w:lang w:val="en-US"/>
        </w:rPr>
        <w:t xml:space="preserve">For Rocha </w:t>
      </w:r>
      <w:ins w:id="87" w:author="Writefull" w:date="2022-07-19T15:19:00Z">
        <w:r>
          <w:rPr>
            <w:sz w:val="24"/>
            <w:szCs w:val="24"/>
            <w:lang w:val="en-US"/>
          </w:rPr>
          <w:t>et al.</w:t>
        </w:r>
      </w:ins>
      <w:del w:id="88" w:author="Writefull" w:date="2022-07-19T15:19:00Z">
        <w:r>
          <w:rPr>
            <w:sz w:val="24"/>
            <w:szCs w:val="24"/>
            <w:lang w:val="en-US"/>
          </w:rPr>
          <w:delText>et al</w:delText>
        </w:r>
      </w:del>
      <w:r>
        <w:rPr>
          <w:sz w:val="24"/>
          <w:szCs w:val="24"/>
          <w:lang w:val="en-US"/>
        </w:rPr>
        <w:t xml:space="preserve"> </w:t>
      </w:r>
      <w:ins w:id="89" w:author="Writefull" w:date="2022-07-19T15:19:00Z">
        <w:r>
          <w:rPr>
            <w:sz w:val="24"/>
            <w:szCs w:val="24"/>
            <w:lang w:val="en-US"/>
          </w:rPr>
          <w:t>(2007),</w:t>
        </w:r>
      </w:ins>
      <w:del w:id="90" w:author="Writefull" w:date="2022-07-19T15:19:00Z">
        <w:r>
          <w:rPr>
            <w:sz w:val="24"/>
            <w:szCs w:val="24"/>
            <w:lang w:val="en-US"/>
          </w:rPr>
          <w:delText>(2007)</w:delText>
        </w:r>
      </w:del>
      <w:r>
        <w:rPr>
          <w:sz w:val="24"/>
          <w:szCs w:val="24"/>
          <w:lang w:val="en-US"/>
        </w:rPr>
        <w:t xml:space="preserve"> an interesting strategy capable of allowing a more assertive productivity is to set a maximum limit for ROP. Thus, it is </w:t>
      </w:r>
      <w:ins w:id="91" w:author="Writefull" w:date="2022-07-19T15:19:00Z">
        <w:r>
          <w:rPr>
            <w:sz w:val="24"/>
            <w:szCs w:val="24"/>
            <w:lang w:val="en-US"/>
          </w:rPr>
          <w:t>essential</w:t>
        </w:r>
      </w:ins>
      <w:del w:id="92" w:author="Writefull" w:date="2022-07-19T15:19:00Z">
        <w:r>
          <w:rPr>
            <w:sz w:val="24"/>
            <w:szCs w:val="24"/>
            <w:lang w:val="en-US"/>
          </w:rPr>
          <w:delText>extremely important</w:delText>
        </w:r>
      </w:del>
      <w:r>
        <w:rPr>
          <w:sz w:val="24"/>
          <w:szCs w:val="24"/>
          <w:lang w:val="en-US"/>
        </w:rPr>
        <w:t xml:space="preserve"> to know what is the maximum possible rate to be obtained with the selected drill model. The trivial solution involves determining the correct pair of forward force (WOB) and rotation (RPM). Although it seems to be </w:t>
      </w:r>
      <w:ins w:id="93" w:author="Writefull" w:date="2022-07-19T15:19:00Z">
        <w:r>
          <w:rPr>
            <w:sz w:val="24"/>
            <w:szCs w:val="24"/>
            <w:lang w:val="en-US"/>
          </w:rPr>
          <w:t>easy</w:t>
        </w:r>
      </w:ins>
      <w:del w:id="94" w:author="Writefull" w:date="2022-07-19T15:19:00Z">
        <w:r>
          <w:rPr>
            <w:sz w:val="24"/>
            <w:szCs w:val="24"/>
            <w:lang w:val="en-US"/>
          </w:rPr>
          <w:delText>easy,</w:delText>
        </w:r>
      </w:del>
      <w:r>
        <w:rPr>
          <w:sz w:val="24"/>
          <w:szCs w:val="24"/>
          <w:lang w:val="en-US"/>
        </w:rPr>
        <w:t xml:space="preserve"> in </w:t>
      </w:r>
      <w:ins w:id="95" w:author="Writefull" w:date="2022-07-19T15:19:00Z">
        <w:r>
          <w:rPr>
            <w:sz w:val="24"/>
            <w:szCs w:val="24"/>
            <w:lang w:val="en-US"/>
          </w:rPr>
          <w:t>practice,</w:t>
        </w:r>
      </w:ins>
      <w:del w:id="96" w:author="Writefull" w:date="2022-07-19T15:19:00Z">
        <w:r>
          <w:rPr>
            <w:sz w:val="24"/>
            <w:szCs w:val="24"/>
            <w:lang w:val="en-US"/>
          </w:rPr>
          <w:delText>practice</w:delText>
        </w:r>
      </w:del>
      <w:r>
        <w:rPr>
          <w:sz w:val="24"/>
          <w:szCs w:val="24"/>
          <w:lang w:val="en-US"/>
        </w:rPr>
        <w:t xml:space="preserve"> it is a very difficult and complicated action, as it involves several variables that directly influence ROP. There is a strong tendency to seek a better penetration rate (ROP) by exclusively changing the force on the drill (WOB). According to Aadnoy </w:t>
      </w:r>
      <w:ins w:id="97" w:author="Writefull" w:date="2022-07-19T15:19:00Z">
        <w:r>
          <w:rPr>
            <w:sz w:val="24"/>
            <w:szCs w:val="24"/>
            <w:lang w:val="en-US"/>
          </w:rPr>
          <w:t>(2009),</w:t>
        </w:r>
      </w:ins>
      <w:del w:id="98" w:author="Writefull" w:date="2022-07-19T15:19:00Z">
        <w:r>
          <w:rPr>
            <w:sz w:val="24"/>
            <w:szCs w:val="24"/>
            <w:lang w:val="en-US"/>
          </w:rPr>
          <w:delText>(2009)</w:delText>
        </w:r>
      </w:del>
      <w:r>
        <w:rPr>
          <w:sz w:val="24"/>
          <w:szCs w:val="24"/>
          <w:lang w:val="en-US"/>
        </w:rPr>
        <w:t xml:space="preserve"> an inadequate adjustment in drilling parameters can cause serious disruption to drilling with unnecessary energy expenditure.</w:t>
      </w:r>
    </w:p>
    <w:p w14:paraId="4D0AE114" w14:textId="3F610882" w:rsidR="00D72EF1" w:rsidRPr="00D72EF1" w:rsidRDefault="00D72EF1" w:rsidP="005769F3">
      <w:pPr>
        <w:autoSpaceDE w:val="0"/>
        <w:autoSpaceDN w:val="0"/>
        <w:adjustRightInd w:val="0"/>
        <w:spacing w:line="240" w:lineRule="auto"/>
        <w:jc w:val="both"/>
        <w:rPr>
          <w:sz w:val="24"/>
          <w:szCs w:val="24"/>
          <w:lang w:val="en-US"/>
        </w:rPr>
      </w:pPr>
      <w:r>
        <w:rPr>
          <w:sz w:val="24"/>
          <w:szCs w:val="24"/>
          <w:lang w:val="en-US"/>
        </w:rPr>
        <w:t xml:space="preserve">Excess energy is dissipated in the form of heat, noise and returns to the machine generating vibrations. These are extremely harmful to the drilling process, as they will cause loss of productivity, unwanted equipment </w:t>
      </w:r>
      <w:ins w:id="99" w:author="Writefull" w:date="2022-07-19T15:19:00Z">
        <w:r>
          <w:rPr>
            <w:sz w:val="24"/>
            <w:szCs w:val="24"/>
            <w:lang w:val="en-US"/>
          </w:rPr>
          <w:t>downtime,</w:t>
        </w:r>
      </w:ins>
      <w:del w:id="100" w:author="Writefull" w:date="2022-07-19T15:19:00Z">
        <w:r>
          <w:rPr>
            <w:sz w:val="24"/>
            <w:szCs w:val="24"/>
            <w:lang w:val="en-US"/>
          </w:rPr>
          <w:delText>downtime</w:delText>
        </w:r>
      </w:del>
      <w:r>
        <w:rPr>
          <w:sz w:val="24"/>
          <w:szCs w:val="24"/>
          <w:lang w:val="en-US"/>
        </w:rPr>
        <w:t xml:space="preserve"> and buckling of drill pipes. One must seek the most adequate relationship between weight and rotation capable of generating the lowest specific mechanical energy, </w:t>
      </w:r>
      <w:ins w:id="101" w:author="Writefull" w:date="2022-07-19T15:19:00Z">
        <w:r>
          <w:rPr>
            <w:sz w:val="24"/>
            <w:szCs w:val="24"/>
            <w:lang w:val="en-US"/>
          </w:rPr>
          <w:t>efficiency,</w:t>
        </w:r>
      </w:ins>
      <w:del w:id="102" w:author="Writefull" w:date="2022-07-19T15:19:00Z">
        <w:r>
          <w:rPr>
            <w:sz w:val="24"/>
            <w:szCs w:val="24"/>
            <w:lang w:val="en-US"/>
          </w:rPr>
          <w:delText>so efficiency,</w:delText>
        </w:r>
      </w:del>
      <w:r>
        <w:rPr>
          <w:sz w:val="24"/>
          <w:szCs w:val="24"/>
          <w:lang w:val="en-US"/>
        </w:rPr>
        <w:t xml:space="preserve"> optimization in drilling involves the adoption and use of optimal operational parameters capable of generating an ROP that we can also consider it as being great.</w:t>
      </w:r>
    </w:p>
    <w:p w14:paraId="62090D48" w14:textId="3E6725E2" w:rsidR="00D72EF1" w:rsidRPr="00D72EF1" w:rsidRDefault="00D72EF1" w:rsidP="005769F3">
      <w:pPr>
        <w:autoSpaceDE w:val="0"/>
        <w:autoSpaceDN w:val="0"/>
        <w:adjustRightInd w:val="0"/>
        <w:spacing w:line="240" w:lineRule="auto"/>
        <w:jc w:val="both"/>
        <w:rPr>
          <w:sz w:val="24"/>
          <w:szCs w:val="24"/>
          <w:lang w:val="en-US"/>
        </w:rPr>
      </w:pPr>
      <w:r w:rsidRPr="00D72EF1">
        <w:rPr>
          <w:sz w:val="24"/>
          <w:szCs w:val="24"/>
          <w:lang w:val="en-US"/>
        </w:rPr>
        <w:t>The lack of a reliable model for ROP prediction is an obstacle that prevents the sustainable development of the rock drilling process. There are few models that lend themselves to this purpose (MAURER, 1965; YOUNG, 1969; BOURGOYNE and YOUNG, 1974), but all of them have serious limitations, which prevent them from being used universally, quickly and safely.</w:t>
      </w:r>
    </w:p>
    <w:p w14:paraId="51C8FC20" w14:textId="77777777" w:rsidR="00D72EF1" w:rsidRPr="00D72EF1" w:rsidRDefault="00D72EF1" w:rsidP="005769F3">
      <w:pPr>
        <w:autoSpaceDE w:val="0"/>
        <w:autoSpaceDN w:val="0"/>
        <w:adjustRightInd w:val="0"/>
        <w:spacing w:line="240" w:lineRule="auto"/>
        <w:jc w:val="both"/>
        <w:rPr>
          <w:sz w:val="24"/>
          <w:szCs w:val="24"/>
          <w:lang w:val="en-US"/>
        </w:rPr>
      </w:pPr>
    </w:p>
    <w:p w14:paraId="686A38E8" w14:textId="2840994B" w:rsidR="000E110E" w:rsidRDefault="000E110E" w:rsidP="005769F3">
      <w:pPr>
        <w:autoSpaceDE w:val="0"/>
        <w:autoSpaceDN w:val="0"/>
        <w:adjustRightInd w:val="0"/>
        <w:spacing w:line="240" w:lineRule="auto"/>
        <w:jc w:val="both"/>
        <w:rPr>
          <w:sz w:val="24"/>
          <w:szCs w:val="24"/>
          <w:lang w:val="en-US"/>
        </w:rPr>
      </w:pPr>
      <w:r>
        <w:rPr>
          <w:sz w:val="24"/>
          <w:szCs w:val="24"/>
          <w:lang w:val="en-US"/>
        </w:rPr>
        <w:t xml:space="preserve">Another point to be made is that the market for drilling tools and equipment lacks accurate information on achievable </w:t>
      </w:r>
      <w:r>
        <w:rPr>
          <w:sz w:val="24"/>
          <w:szCs w:val="24"/>
          <w:lang w:val="en-US"/>
        </w:rPr>
        <w:lastRenderedPageBreak/>
        <w:t xml:space="preserve">productivity levels, that is, unlike other mining products, there is no “safe source” or production manuals with reliable data </w:t>
      </w:r>
      <w:ins w:id="103" w:author="Writefull" w:date="2022-07-19T15:19:00Z">
        <w:r>
          <w:rPr>
            <w:sz w:val="24"/>
            <w:szCs w:val="24"/>
            <w:lang w:val="en-US"/>
          </w:rPr>
          <w:t>in regard to</w:t>
        </w:r>
      </w:ins>
      <w:del w:id="104" w:author="Writefull" w:date="2022-07-19T15:19:00Z">
        <w:r>
          <w:rPr>
            <w:sz w:val="24"/>
            <w:szCs w:val="24"/>
            <w:lang w:val="en-US"/>
          </w:rPr>
          <w:delText>when it comes to</w:delText>
        </w:r>
      </w:del>
      <w:r>
        <w:rPr>
          <w:sz w:val="24"/>
          <w:szCs w:val="24"/>
          <w:lang w:val="en-US"/>
        </w:rPr>
        <w:t xml:space="preserve"> drilling. This justifies the search and highlights the need to obtain a model for ROP prediction.</w:t>
      </w:r>
      <w:r>
        <w:rPr>
          <w:lang w:val="en-US"/>
        </w:rPr>
        <w:t xml:space="preserve"> </w:t>
      </w:r>
      <w:r>
        <w:rPr>
          <w:sz w:val="24"/>
          <w:szCs w:val="24"/>
          <w:lang w:val="en-US"/>
        </w:rPr>
        <w:t xml:space="preserve">From the observations made by Maurer in the laboratory, where he concluded that an increase in the rotation of the drilling tool generates an increase in ROP and that this is only possible when there is a certain weight on the drill bit; we can obtain an equation capable of providing the maximum penetration rate for it. Once we know the upper limit (the maximum possible </w:t>
      </w:r>
      <w:ins w:id="105" w:author="Writefull" w:date="2022-07-19T15:19:00Z">
        <w:r>
          <w:rPr>
            <w:sz w:val="24"/>
            <w:szCs w:val="24"/>
            <w:lang w:val="en-US"/>
          </w:rPr>
          <w:t>capacity),</w:t>
        </w:r>
      </w:ins>
      <w:del w:id="106" w:author="Writefull" w:date="2022-07-19T15:19:00Z">
        <w:r>
          <w:rPr>
            <w:sz w:val="24"/>
            <w:szCs w:val="24"/>
            <w:lang w:val="en-US"/>
          </w:rPr>
          <w:delText>capacity)</w:delText>
        </w:r>
      </w:del>
      <w:r>
        <w:rPr>
          <w:sz w:val="24"/>
          <w:szCs w:val="24"/>
          <w:lang w:val="en-US"/>
        </w:rPr>
        <w:t xml:space="preserve"> we can establish an optimal ROP range that must be met during the drilling process.</w:t>
      </w:r>
    </w:p>
    <w:p w14:paraId="4A647CE0" w14:textId="5FEB293C" w:rsidR="000E110E" w:rsidRPr="00446D16" w:rsidRDefault="00446D16" w:rsidP="005769F3">
      <w:pPr>
        <w:autoSpaceDE w:val="0"/>
        <w:autoSpaceDN w:val="0"/>
        <w:adjustRightInd w:val="0"/>
        <w:spacing w:line="240" w:lineRule="auto"/>
        <w:jc w:val="both"/>
        <w:rPr>
          <w:sz w:val="24"/>
          <w:szCs w:val="24"/>
          <w:lang w:val="en-US"/>
        </w:rPr>
      </w:pPr>
      <w:r>
        <w:rPr>
          <w:sz w:val="24"/>
          <w:szCs w:val="24"/>
          <w:lang w:val="en-US"/>
        </w:rPr>
        <w:t xml:space="preserve">From the observations made by Maurer in the laboratory, where he concluded that an increase in the rotation of the drilling tool generates an increase in ROP and that this is only possible when there is a certain weight on the drill bit; we can obtain an equation capable of providing the maximum penetration rate for it. Once we know the upper limit (the maximum possible </w:t>
      </w:r>
      <w:ins w:id="107" w:author="Writefull" w:date="2022-07-19T15:19:00Z">
        <w:r>
          <w:rPr>
            <w:sz w:val="24"/>
            <w:szCs w:val="24"/>
            <w:lang w:val="en-US"/>
          </w:rPr>
          <w:t>capacity),</w:t>
        </w:r>
      </w:ins>
      <w:del w:id="108" w:author="Writefull" w:date="2022-07-19T15:19:00Z">
        <w:r>
          <w:rPr>
            <w:sz w:val="24"/>
            <w:szCs w:val="24"/>
            <w:lang w:val="en-US"/>
          </w:rPr>
          <w:delText>capacity)</w:delText>
        </w:r>
      </w:del>
      <w:r>
        <w:rPr>
          <w:sz w:val="24"/>
          <w:szCs w:val="24"/>
          <w:lang w:val="en-US"/>
        </w:rPr>
        <w:t xml:space="preserve"> we can establish an optimal ROP range that must be met during the drilling process.</w:t>
      </w:r>
    </w:p>
    <w:p w14:paraId="1ECE400F" w14:textId="77777777" w:rsidR="00446D16" w:rsidRDefault="00B8765E" w:rsidP="007D42E2">
      <w:pPr>
        <w:autoSpaceDE w:val="0"/>
        <w:autoSpaceDN w:val="0"/>
        <w:adjustRightInd w:val="0"/>
        <w:spacing w:line="240" w:lineRule="auto"/>
        <w:jc w:val="both"/>
        <w:rPr>
          <w:sz w:val="24"/>
          <w:szCs w:val="24"/>
          <w:lang w:val="en-US"/>
        </w:rPr>
      </w:pPr>
      <w:r w:rsidRPr="00446D16">
        <w:rPr>
          <w:sz w:val="24"/>
          <w:szCs w:val="24"/>
          <w:lang w:val="en-US"/>
        </w:rPr>
        <w:t xml:space="preserve"> </w:t>
      </w:r>
    </w:p>
    <w:p w14:paraId="204EA8E7" w14:textId="58AA7819" w:rsidR="00FB2F49" w:rsidRDefault="00446D16" w:rsidP="007D42E2">
      <w:pPr>
        <w:autoSpaceDE w:val="0"/>
        <w:autoSpaceDN w:val="0"/>
        <w:adjustRightInd w:val="0"/>
        <w:spacing w:line="240" w:lineRule="auto"/>
        <w:jc w:val="both"/>
        <w:rPr>
          <w:sz w:val="24"/>
          <w:szCs w:val="24"/>
          <w:lang w:val="en-US"/>
        </w:rPr>
      </w:pPr>
      <w:r>
        <w:rPr>
          <w:sz w:val="24"/>
          <w:szCs w:val="24"/>
          <w:lang w:val="en-US"/>
        </w:rPr>
        <w:t xml:space="preserve">This drilling rate prediction model is shown </w:t>
      </w:r>
      <w:ins w:id="109" w:author="Writefull" w:date="2022-07-19T15:19:00Z">
        <w:r>
          <w:rPr>
            <w:sz w:val="24"/>
            <w:szCs w:val="24"/>
            <w:lang w:val="en-US"/>
          </w:rPr>
          <w:t>in</w:t>
        </w:r>
      </w:ins>
      <w:del w:id="110" w:author="Writefull" w:date="2022-07-19T15:19:00Z">
        <w:r>
          <w:rPr>
            <w:sz w:val="24"/>
            <w:szCs w:val="24"/>
            <w:lang w:val="en-US"/>
          </w:rPr>
          <w:delText>by</w:delText>
        </w:r>
      </w:del>
      <w:r>
        <w:rPr>
          <w:sz w:val="24"/>
          <w:szCs w:val="24"/>
          <w:lang w:val="en-US"/>
        </w:rPr>
        <w:t xml:space="preserve"> </w:t>
      </w:r>
      <w:ins w:id="111" w:author="Writefull" w:date="2022-07-19T15:19:00Z">
        <w:r>
          <w:rPr>
            <w:sz w:val="24"/>
            <w:szCs w:val="24"/>
            <w:lang w:val="en-US"/>
          </w:rPr>
          <w:t>Equation</w:t>
        </w:r>
      </w:ins>
      <w:del w:id="112" w:author="Writefull" w:date="2022-07-19T15:19:00Z">
        <w:r>
          <w:rPr>
            <w:sz w:val="24"/>
            <w:szCs w:val="24"/>
            <w:lang w:val="en-US"/>
          </w:rPr>
          <w:delText>equation</w:delText>
        </w:r>
      </w:del>
      <w:r>
        <w:rPr>
          <w:sz w:val="24"/>
          <w:szCs w:val="24"/>
          <w:lang w:val="en-US"/>
        </w:rPr>
        <w:t xml:space="preserve"> 1.</w:t>
      </w:r>
    </w:p>
    <w:p w14:paraId="33EB2B5C" w14:textId="77777777" w:rsidR="00446D16" w:rsidRPr="00446D16" w:rsidRDefault="00446D16" w:rsidP="007D42E2">
      <w:pPr>
        <w:autoSpaceDE w:val="0"/>
        <w:autoSpaceDN w:val="0"/>
        <w:adjustRightInd w:val="0"/>
        <w:spacing w:line="240" w:lineRule="auto"/>
        <w:jc w:val="both"/>
        <w:rPr>
          <w:i/>
          <w:sz w:val="40"/>
          <w:szCs w:val="40"/>
          <w:lang w:val="en-US"/>
        </w:rPr>
      </w:pPr>
    </w:p>
    <w:p w14:paraId="0E50D30B" w14:textId="16ECF900" w:rsidR="00E5689C" w:rsidRPr="00446D16" w:rsidRDefault="004B64AB" w:rsidP="007D42E2">
      <w:pPr>
        <w:autoSpaceDE w:val="0"/>
        <w:autoSpaceDN w:val="0"/>
        <w:adjustRightInd w:val="0"/>
        <w:spacing w:line="240" w:lineRule="auto"/>
        <w:jc w:val="both"/>
        <w:rPr>
          <w:sz w:val="40"/>
          <w:szCs w:val="40"/>
          <w:vertAlign w:val="subscript"/>
          <w:lang w:val="en-US"/>
        </w:rPr>
      </w:pPr>
      <w:r w:rsidRPr="00446D16">
        <w:rPr>
          <w:iCs/>
          <w:sz w:val="40"/>
          <w:szCs w:val="40"/>
          <w:lang w:val="en-US"/>
        </w:rPr>
        <w:t>ROP = P</w:t>
      </w:r>
      <w:r w:rsidRPr="00446D16">
        <w:rPr>
          <w:iCs/>
          <w:sz w:val="40"/>
          <w:szCs w:val="40"/>
          <w:vertAlign w:val="subscript"/>
          <w:lang w:val="en-US"/>
        </w:rPr>
        <w:t>b</w:t>
      </w:r>
      <w:r w:rsidRPr="00446D16">
        <w:rPr>
          <w:iCs/>
          <w:sz w:val="40"/>
          <w:szCs w:val="40"/>
          <w:lang w:val="en-US"/>
        </w:rPr>
        <w:t xml:space="preserve"> x R</w:t>
      </w:r>
      <w:r w:rsidRPr="00446D16">
        <w:rPr>
          <w:iCs/>
          <w:sz w:val="40"/>
          <w:szCs w:val="40"/>
          <w:vertAlign w:val="subscript"/>
          <w:lang w:val="en-US"/>
        </w:rPr>
        <w:t>B</w:t>
      </w:r>
      <w:r w:rsidR="0054131F" w:rsidRPr="00446D16">
        <w:rPr>
          <w:sz w:val="40"/>
          <w:szCs w:val="40"/>
          <w:vertAlign w:val="subscript"/>
          <w:lang w:val="en-US"/>
        </w:rPr>
        <w:t xml:space="preserve">                       (1)    </w:t>
      </w:r>
    </w:p>
    <w:p w14:paraId="403420B3" w14:textId="3E16DE09" w:rsidR="00FB2F49" w:rsidRPr="00446D16" w:rsidRDefault="0054131F" w:rsidP="007D42E2">
      <w:pPr>
        <w:autoSpaceDE w:val="0"/>
        <w:autoSpaceDN w:val="0"/>
        <w:adjustRightInd w:val="0"/>
        <w:spacing w:line="240" w:lineRule="auto"/>
        <w:jc w:val="both"/>
        <w:rPr>
          <w:sz w:val="40"/>
          <w:szCs w:val="40"/>
          <w:vertAlign w:val="subscript"/>
          <w:lang w:val="en-US"/>
        </w:rPr>
      </w:pPr>
      <w:r w:rsidRPr="00446D16">
        <w:rPr>
          <w:sz w:val="40"/>
          <w:szCs w:val="40"/>
          <w:vertAlign w:val="subscript"/>
          <w:lang w:val="en-US"/>
        </w:rPr>
        <w:t xml:space="preserve">                                                                              </w:t>
      </w:r>
    </w:p>
    <w:p w14:paraId="14EBC411" w14:textId="17BB248F" w:rsidR="00923081" w:rsidRPr="00446D16" w:rsidRDefault="00446D16" w:rsidP="007D42E2">
      <w:pPr>
        <w:autoSpaceDE w:val="0"/>
        <w:autoSpaceDN w:val="0"/>
        <w:adjustRightInd w:val="0"/>
        <w:spacing w:line="240" w:lineRule="auto"/>
        <w:jc w:val="both"/>
        <w:rPr>
          <w:lang w:val="en-US"/>
        </w:rPr>
      </w:pPr>
      <w:r>
        <w:rPr>
          <w:lang w:val="en-US"/>
        </w:rPr>
        <w:t xml:space="preserve">Where: ROP is the penetration rate (m/h), Pb is the penetration depth of the button in the rock </w:t>
      </w:r>
      <w:ins w:id="113" w:author="Writefull" w:date="2022-07-19T15:19:00Z">
        <w:r>
          <w:rPr>
            <w:lang w:val="en-US"/>
          </w:rPr>
          <w:t>(m),</w:t>
        </w:r>
      </w:ins>
      <w:del w:id="114" w:author="Writefull" w:date="2022-07-19T15:19:00Z">
        <w:r>
          <w:rPr>
            <w:lang w:val="en-US"/>
          </w:rPr>
          <w:delText>(m)</w:delText>
        </w:r>
      </w:del>
      <w:r>
        <w:rPr>
          <w:lang w:val="en-US"/>
        </w:rPr>
        <w:t xml:space="preserve"> and RB is the bit rotation (RPM).</w:t>
      </w:r>
    </w:p>
    <w:p w14:paraId="70851A53" w14:textId="77777777" w:rsidR="00995717" w:rsidRPr="00446D16" w:rsidRDefault="00995717" w:rsidP="007D42E2">
      <w:pPr>
        <w:autoSpaceDE w:val="0"/>
        <w:autoSpaceDN w:val="0"/>
        <w:adjustRightInd w:val="0"/>
        <w:spacing w:line="240" w:lineRule="auto"/>
        <w:jc w:val="both"/>
        <w:rPr>
          <w:lang w:val="en-US"/>
        </w:rPr>
      </w:pPr>
    </w:p>
    <w:p w14:paraId="7A1FC8C9" w14:textId="77777777" w:rsidR="00E5689C" w:rsidRPr="00446D16" w:rsidRDefault="00E5689C" w:rsidP="00446D16">
      <w:pPr>
        <w:pStyle w:val="Legenda"/>
        <w:keepNext/>
        <w:spacing w:line="240" w:lineRule="auto"/>
        <w:jc w:val="both"/>
        <w:rPr>
          <w:b w:val="0"/>
          <w:bCs w:val="0"/>
          <w:sz w:val="24"/>
          <w:szCs w:val="24"/>
          <w:lang w:val="en-US"/>
        </w:rPr>
      </w:pPr>
    </w:p>
    <w:p w14:paraId="65D8B26B" w14:textId="77777777" w:rsidR="00446D16" w:rsidRDefault="00446D16" w:rsidP="00446D16">
      <w:pPr>
        <w:spacing w:line="240" w:lineRule="auto"/>
        <w:jc w:val="both"/>
        <w:rPr>
          <w:lang w:val="en-US"/>
        </w:rPr>
      </w:pPr>
      <w:r>
        <w:rPr>
          <w:sz w:val="24"/>
          <w:szCs w:val="24"/>
          <w:lang w:val="en-US"/>
        </w:rPr>
        <w:t xml:space="preserve">Field studies show that the ideal point of penetration of the button, where it is possible to obtain a maximum penetration rate, is in the range of 70% to 75% of the height of the button embedded in the rock. We have to emphasize that a maximum WOB value does not necessarily mean a maximum ROP, since it is necessary to maintain a distance between the face of the drill bit and the rock mass so that an efficient cleaning </w:t>
      </w:r>
      <w:ins w:id="115" w:author="Writefull" w:date="2022-07-19T15:19:00Z">
        <w:r>
          <w:rPr>
            <w:sz w:val="24"/>
            <w:szCs w:val="24"/>
            <w:lang w:val="en-US"/>
          </w:rPr>
          <w:t>is capable</w:t>
        </w:r>
      </w:ins>
      <w:del w:id="116" w:author="Writefull" w:date="2022-07-19T15:19:00Z">
        <w:r>
          <w:rPr>
            <w:sz w:val="24"/>
            <w:szCs w:val="24"/>
            <w:lang w:val="en-US"/>
          </w:rPr>
          <w:delText>capable</w:delText>
        </w:r>
      </w:del>
      <w:r>
        <w:rPr>
          <w:sz w:val="24"/>
          <w:szCs w:val="24"/>
          <w:lang w:val="en-US"/>
        </w:rPr>
        <w:t xml:space="preserve"> of removing the chips (gravel) from the bottom of the hole. Table 3 shows the minimum and maximum values of the estimated ROP as a function of the type of drill used in the mine (Epiroc series 60 tricone drill</w:t>
      </w:r>
      <w:r>
        <w:rPr>
          <w:lang w:val="en-US"/>
        </w:rPr>
        <w:t>).</w:t>
      </w:r>
    </w:p>
    <w:p w14:paraId="02DC0476" w14:textId="77777777" w:rsidR="00AA6449" w:rsidRDefault="00AA6449" w:rsidP="00446D16">
      <w:pPr>
        <w:spacing w:line="240" w:lineRule="auto"/>
        <w:jc w:val="both"/>
        <w:rPr>
          <w:lang w:val="en-US"/>
        </w:rPr>
      </w:pPr>
    </w:p>
    <w:p w14:paraId="1F7FD55F" w14:textId="77777777" w:rsidR="00AA6449" w:rsidRDefault="00AA6449" w:rsidP="00446D16">
      <w:pPr>
        <w:spacing w:line="240" w:lineRule="auto"/>
        <w:jc w:val="both"/>
        <w:rPr>
          <w:lang w:val="en-US"/>
        </w:rPr>
      </w:pPr>
    </w:p>
    <w:p w14:paraId="74E9F58F" w14:textId="4DA3C9C1" w:rsidR="00AA6449" w:rsidRPr="00446D16" w:rsidRDefault="00AA6449" w:rsidP="00446D16">
      <w:pPr>
        <w:spacing w:line="240" w:lineRule="auto"/>
        <w:jc w:val="both"/>
        <w:rPr>
          <w:lang w:val="en-US"/>
        </w:rPr>
        <w:sectPr w:rsidR="00AA6449" w:rsidRPr="00446D16" w:rsidSect="008241F1">
          <w:type w:val="continuous"/>
          <w:pgSz w:w="11906" w:h="16838" w:code="9"/>
          <w:pgMar w:top="1701" w:right="1134" w:bottom="1134" w:left="1701" w:header="709" w:footer="709" w:gutter="0"/>
          <w:cols w:num="2" w:space="708"/>
          <w:docGrid w:linePitch="360"/>
        </w:sectPr>
      </w:pPr>
    </w:p>
    <w:p w14:paraId="0220116A" w14:textId="762C1472" w:rsidR="00C76ACB" w:rsidRPr="00AA6449" w:rsidRDefault="00AA6449" w:rsidP="007D42E2">
      <w:pPr>
        <w:pStyle w:val="Legenda"/>
        <w:keepNext/>
        <w:spacing w:line="240" w:lineRule="auto"/>
        <w:jc w:val="both"/>
        <w:rPr>
          <w:b w:val="0"/>
          <w:bCs w:val="0"/>
          <w:lang w:val="en-US"/>
        </w:rPr>
      </w:pPr>
      <w:r>
        <w:rPr>
          <w:b w:val="0"/>
          <w:bCs w:val="0"/>
          <w:lang w:val="en-US"/>
        </w:rPr>
        <w:t xml:space="preserve">Table 3 </w:t>
      </w:r>
      <w:ins w:id="117" w:author="Writefull" w:date="2022-07-19T15:19:00Z">
        <w:r>
          <w:rPr>
            <w:b w:val="0"/>
            <w:bCs w:val="0"/>
            <w:lang w:val="en-US"/>
          </w:rPr>
          <w:t>estimates</w:t>
        </w:r>
      </w:ins>
      <w:del w:id="118" w:author="Writefull" w:date="2022-07-19T15:19:00Z">
        <w:r>
          <w:rPr>
            <w:b w:val="0"/>
            <w:bCs w:val="0"/>
            <w:lang w:val="en-US"/>
          </w:rPr>
          <w:delText>Estimated</w:delText>
        </w:r>
      </w:del>
      <w:r>
        <w:rPr>
          <w:b w:val="0"/>
          <w:bCs w:val="0"/>
          <w:lang w:val="en-US"/>
        </w:rPr>
        <w:t xml:space="preserve"> ROP for a Series 60 Epiroc drill bit</w:t>
      </w:r>
    </w:p>
    <w:p w14:paraId="4DBD0352" w14:textId="77777777" w:rsidR="00E5689C" w:rsidRPr="00AA6449" w:rsidRDefault="00E5689C" w:rsidP="007D42E2">
      <w:pPr>
        <w:spacing w:line="240" w:lineRule="auto"/>
        <w:jc w:val="both"/>
        <w:rPr>
          <w:color w:val="000000"/>
          <w:lang w:val="en-US" w:eastAsia="pt-BR"/>
        </w:rPr>
        <w:sectPr w:rsidR="00E5689C" w:rsidRPr="00AA6449" w:rsidSect="00E5689C">
          <w:type w:val="continuous"/>
          <w:pgSz w:w="11906" w:h="16838" w:code="9"/>
          <w:pgMar w:top="1701" w:right="1134" w:bottom="1134" w:left="1701" w:header="709" w:footer="709" w:gutter="0"/>
          <w:cols w:space="708"/>
          <w:docGrid w:linePitch="360"/>
        </w:sectPr>
      </w:pPr>
    </w:p>
    <w:tbl>
      <w:tblPr>
        <w:tblW w:w="5000" w:type="pct"/>
        <w:tblCellMar>
          <w:left w:w="70" w:type="dxa"/>
          <w:right w:w="70" w:type="dxa"/>
        </w:tblCellMar>
        <w:tblLook w:val="04A0" w:firstRow="1" w:lastRow="0" w:firstColumn="1" w:lastColumn="0" w:noHBand="0" w:noVBand="1"/>
      </w:tblPr>
      <w:tblGrid>
        <w:gridCol w:w="1883"/>
        <w:gridCol w:w="1994"/>
        <w:gridCol w:w="1756"/>
        <w:gridCol w:w="1684"/>
        <w:gridCol w:w="1754"/>
      </w:tblGrid>
      <w:tr w:rsidR="005A16D6" w:rsidRPr="004A28B6" w14:paraId="110D84A3" w14:textId="77777777" w:rsidTr="00AA6449">
        <w:trPr>
          <w:trHeight w:val="570"/>
        </w:trPr>
        <w:tc>
          <w:tcPr>
            <w:tcW w:w="1038" w:type="pct"/>
            <w:tcBorders>
              <w:top w:val="single" w:sz="8" w:space="0" w:color="auto"/>
              <w:left w:val="nil"/>
              <w:bottom w:val="single" w:sz="8" w:space="0" w:color="auto"/>
              <w:right w:val="nil"/>
            </w:tcBorders>
            <w:shd w:val="clear" w:color="auto" w:fill="auto"/>
            <w:hideMark/>
          </w:tcPr>
          <w:p w14:paraId="2348CC6D" w14:textId="3DEA5C90" w:rsidR="005A16D6" w:rsidRPr="004A28B6" w:rsidRDefault="00AA6449" w:rsidP="007D42E2">
            <w:pPr>
              <w:spacing w:line="240" w:lineRule="auto"/>
              <w:jc w:val="both"/>
              <w:rPr>
                <w:color w:val="000000"/>
                <w:lang w:eastAsia="pt-BR"/>
              </w:rPr>
            </w:pPr>
            <w:r w:rsidRPr="00AA6449">
              <w:rPr>
                <w:color w:val="000000"/>
                <w:lang w:eastAsia="pt-BR"/>
              </w:rPr>
              <w:t>Triconic Drill</w:t>
            </w:r>
          </w:p>
        </w:tc>
        <w:tc>
          <w:tcPr>
            <w:tcW w:w="1099" w:type="pct"/>
            <w:tcBorders>
              <w:top w:val="single" w:sz="8" w:space="0" w:color="auto"/>
              <w:left w:val="nil"/>
              <w:bottom w:val="single" w:sz="8" w:space="0" w:color="auto"/>
              <w:right w:val="nil"/>
            </w:tcBorders>
            <w:shd w:val="clear" w:color="auto" w:fill="auto"/>
            <w:vAlign w:val="center"/>
            <w:hideMark/>
          </w:tcPr>
          <w:p w14:paraId="3AD73EED" w14:textId="0634F13F" w:rsidR="005A16D6" w:rsidRPr="004A28B6" w:rsidRDefault="00AA6449" w:rsidP="00AA6449">
            <w:pPr>
              <w:spacing w:line="240" w:lineRule="auto"/>
              <w:jc w:val="center"/>
              <w:rPr>
                <w:color w:val="000000"/>
                <w:lang w:eastAsia="pt-BR"/>
              </w:rPr>
            </w:pPr>
            <w:r w:rsidRPr="00AA6449">
              <w:rPr>
                <w:color w:val="000000"/>
                <w:lang w:eastAsia="pt-BR"/>
              </w:rPr>
              <w:t>Specified Rotation (RPM)</w:t>
            </w:r>
          </w:p>
        </w:tc>
        <w:tc>
          <w:tcPr>
            <w:tcW w:w="968" w:type="pct"/>
            <w:tcBorders>
              <w:top w:val="single" w:sz="8" w:space="0" w:color="auto"/>
              <w:left w:val="nil"/>
              <w:bottom w:val="single" w:sz="8" w:space="0" w:color="auto"/>
              <w:right w:val="nil"/>
            </w:tcBorders>
            <w:shd w:val="clear" w:color="auto" w:fill="auto"/>
          </w:tcPr>
          <w:p w14:paraId="6E95E5F5" w14:textId="7F47C5E0" w:rsidR="005A16D6" w:rsidRPr="00AA6449" w:rsidRDefault="00AA6449" w:rsidP="00AA6449">
            <w:pPr>
              <w:spacing w:line="240" w:lineRule="auto"/>
              <w:jc w:val="center"/>
              <w:rPr>
                <w:color w:val="000000"/>
                <w:lang w:val="en-US" w:eastAsia="pt-BR"/>
              </w:rPr>
            </w:pPr>
            <w:r w:rsidRPr="00AA6449">
              <w:rPr>
                <w:color w:val="000000"/>
                <w:lang w:val="en-US" w:eastAsia="pt-BR"/>
              </w:rPr>
              <w:t>WOB Specified by inches of diameter (KLb)</w:t>
            </w:r>
          </w:p>
        </w:tc>
        <w:tc>
          <w:tcPr>
            <w:tcW w:w="928" w:type="pct"/>
            <w:tcBorders>
              <w:top w:val="single" w:sz="8" w:space="0" w:color="auto"/>
              <w:left w:val="nil"/>
              <w:bottom w:val="single" w:sz="8" w:space="0" w:color="auto"/>
              <w:right w:val="nil"/>
            </w:tcBorders>
            <w:shd w:val="clear" w:color="auto" w:fill="auto"/>
            <w:hideMark/>
          </w:tcPr>
          <w:p w14:paraId="07A3DC5F" w14:textId="3F826716" w:rsidR="005A16D6" w:rsidRPr="004A28B6" w:rsidRDefault="00A93647" w:rsidP="00A93647">
            <w:pPr>
              <w:spacing w:line="240" w:lineRule="auto"/>
              <w:jc w:val="center"/>
              <w:rPr>
                <w:color w:val="000000"/>
                <w:lang w:eastAsia="pt-BR"/>
              </w:rPr>
            </w:pPr>
            <w:r>
              <w:rPr>
                <w:iCs/>
                <w:color w:val="000000"/>
                <w:lang w:eastAsia="pt-BR"/>
              </w:rPr>
              <w:t xml:space="preserve">Estimated ROP </w:t>
            </w:r>
            <w:r w:rsidR="005A16D6" w:rsidRPr="004A28B6">
              <w:rPr>
                <w:color w:val="000000"/>
                <w:lang w:eastAsia="pt-BR"/>
              </w:rPr>
              <w:t>(m/h)</w:t>
            </w:r>
          </w:p>
        </w:tc>
        <w:tc>
          <w:tcPr>
            <w:tcW w:w="967" w:type="pct"/>
            <w:tcBorders>
              <w:top w:val="single" w:sz="8" w:space="0" w:color="auto"/>
              <w:left w:val="nil"/>
              <w:bottom w:val="single" w:sz="8" w:space="0" w:color="auto"/>
              <w:right w:val="nil"/>
            </w:tcBorders>
            <w:shd w:val="clear" w:color="auto" w:fill="auto"/>
            <w:hideMark/>
          </w:tcPr>
          <w:p w14:paraId="7D28D1E2" w14:textId="77777777" w:rsidR="00A93647" w:rsidRDefault="00A93647" w:rsidP="00A93647">
            <w:pPr>
              <w:spacing w:line="240" w:lineRule="auto"/>
              <w:jc w:val="center"/>
              <w:rPr>
                <w:color w:val="000000"/>
                <w:lang w:eastAsia="pt-BR"/>
              </w:rPr>
            </w:pPr>
            <w:r w:rsidRPr="00A93647">
              <w:rPr>
                <w:color w:val="000000"/>
                <w:lang w:eastAsia="pt-BR"/>
              </w:rPr>
              <w:t xml:space="preserve">Estimated Air Pressure  </w:t>
            </w:r>
          </w:p>
          <w:p w14:paraId="3449DF6F" w14:textId="14C8F9EE" w:rsidR="005A16D6" w:rsidRPr="004A28B6" w:rsidRDefault="00A93647" w:rsidP="00A93647">
            <w:pPr>
              <w:spacing w:line="240" w:lineRule="auto"/>
              <w:jc w:val="center"/>
              <w:rPr>
                <w:color w:val="000000"/>
                <w:lang w:eastAsia="pt-BR"/>
              </w:rPr>
            </w:pPr>
            <w:r w:rsidRPr="00A93647">
              <w:rPr>
                <w:color w:val="000000"/>
                <w:lang w:eastAsia="pt-BR"/>
              </w:rPr>
              <w:t>(PSI)</w:t>
            </w:r>
          </w:p>
        </w:tc>
      </w:tr>
    </w:tbl>
    <w:p w14:paraId="2AF0A084" w14:textId="77777777" w:rsidR="00B31256" w:rsidRDefault="00B31256" w:rsidP="007D42E2">
      <w:pPr>
        <w:spacing w:line="240" w:lineRule="auto"/>
        <w:jc w:val="both"/>
        <w:rPr>
          <w:color w:val="000000"/>
          <w:lang w:eastAsia="pt-BR"/>
        </w:rPr>
        <w:sectPr w:rsidR="00B31256" w:rsidSect="00E5689C">
          <w:type w:val="continuous"/>
          <w:pgSz w:w="11906" w:h="16838" w:code="9"/>
          <w:pgMar w:top="1701" w:right="1134" w:bottom="1134" w:left="1701" w:header="709" w:footer="709" w:gutter="0"/>
          <w:cols w:space="708"/>
          <w:docGrid w:linePitch="360"/>
        </w:sectPr>
      </w:pPr>
    </w:p>
    <w:tbl>
      <w:tblPr>
        <w:tblW w:w="5000" w:type="pct"/>
        <w:tblCellMar>
          <w:left w:w="70" w:type="dxa"/>
          <w:right w:w="70" w:type="dxa"/>
        </w:tblCellMar>
        <w:tblLook w:val="04A0" w:firstRow="1" w:lastRow="0" w:firstColumn="1" w:lastColumn="0" w:noHBand="0" w:noVBand="1"/>
      </w:tblPr>
      <w:tblGrid>
        <w:gridCol w:w="878"/>
        <w:gridCol w:w="1005"/>
        <w:gridCol w:w="934"/>
        <w:gridCol w:w="1059"/>
        <w:gridCol w:w="822"/>
        <w:gridCol w:w="934"/>
        <w:gridCol w:w="800"/>
        <w:gridCol w:w="884"/>
        <w:gridCol w:w="835"/>
        <w:gridCol w:w="920"/>
      </w:tblGrid>
      <w:tr w:rsidR="005A16D6" w:rsidRPr="004A28B6" w14:paraId="449A72DC" w14:textId="77777777" w:rsidTr="00B31256">
        <w:trPr>
          <w:trHeight w:val="510"/>
        </w:trPr>
        <w:tc>
          <w:tcPr>
            <w:tcW w:w="484" w:type="pct"/>
            <w:tcBorders>
              <w:top w:val="nil"/>
              <w:left w:val="nil"/>
              <w:bottom w:val="nil"/>
              <w:right w:val="nil"/>
            </w:tcBorders>
            <w:shd w:val="clear" w:color="auto" w:fill="auto"/>
            <w:vAlign w:val="center"/>
            <w:hideMark/>
          </w:tcPr>
          <w:p w14:paraId="4EA6167D" w14:textId="77777777" w:rsidR="005A16D6" w:rsidRPr="004A28B6" w:rsidRDefault="005A16D6" w:rsidP="00DA1176">
            <w:pPr>
              <w:spacing w:line="240" w:lineRule="auto"/>
              <w:jc w:val="both"/>
              <w:rPr>
                <w:color w:val="000000"/>
                <w:lang w:eastAsia="pt-BR"/>
              </w:rPr>
            </w:pPr>
            <w:r w:rsidRPr="004A28B6">
              <w:rPr>
                <w:color w:val="000000"/>
                <w:lang w:eastAsia="pt-BR"/>
              </w:rPr>
              <w:t>IADC</w:t>
            </w:r>
          </w:p>
        </w:tc>
        <w:tc>
          <w:tcPr>
            <w:tcW w:w="554" w:type="pct"/>
            <w:tcBorders>
              <w:top w:val="nil"/>
              <w:left w:val="nil"/>
              <w:bottom w:val="nil"/>
              <w:right w:val="nil"/>
            </w:tcBorders>
            <w:shd w:val="clear" w:color="auto" w:fill="auto"/>
            <w:vAlign w:val="center"/>
            <w:hideMark/>
          </w:tcPr>
          <w:p w14:paraId="54B998DE" w14:textId="657B5454" w:rsidR="005A16D6" w:rsidRPr="004A28B6" w:rsidRDefault="00FB1CE3" w:rsidP="00DA1176">
            <w:pPr>
              <w:spacing w:line="240" w:lineRule="auto"/>
              <w:jc w:val="both"/>
              <w:rPr>
                <w:color w:val="000000"/>
                <w:lang w:eastAsia="pt-BR"/>
              </w:rPr>
            </w:pPr>
            <w:r w:rsidRPr="00FB1CE3">
              <w:rPr>
                <w:color w:val="000000"/>
                <w:lang w:eastAsia="pt-BR"/>
              </w:rPr>
              <w:t>Button height (mm)</w:t>
            </w:r>
          </w:p>
        </w:tc>
        <w:tc>
          <w:tcPr>
            <w:tcW w:w="515" w:type="pct"/>
            <w:tcBorders>
              <w:top w:val="nil"/>
              <w:left w:val="nil"/>
              <w:bottom w:val="nil"/>
              <w:right w:val="nil"/>
            </w:tcBorders>
            <w:shd w:val="clear" w:color="auto" w:fill="auto"/>
            <w:noWrap/>
            <w:vAlign w:val="bottom"/>
            <w:hideMark/>
          </w:tcPr>
          <w:p w14:paraId="6F2A6638" w14:textId="77777777" w:rsidR="005A16D6" w:rsidRPr="004A28B6" w:rsidRDefault="005A16D6" w:rsidP="00DA1176">
            <w:pPr>
              <w:spacing w:line="240" w:lineRule="auto"/>
              <w:jc w:val="both"/>
              <w:rPr>
                <w:color w:val="000000"/>
                <w:lang w:eastAsia="pt-BR"/>
              </w:rPr>
            </w:pPr>
            <w:r w:rsidRPr="004A28B6">
              <w:rPr>
                <w:color w:val="000000"/>
                <w:lang w:eastAsia="pt-BR"/>
              </w:rPr>
              <w:t>Min.</w:t>
            </w:r>
          </w:p>
        </w:tc>
        <w:tc>
          <w:tcPr>
            <w:tcW w:w="584" w:type="pct"/>
            <w:tcBorders>
              <w:top w:val="nil"/>
              <w:left w:val="nil"/>
              <w:bottom w:val="nil"/>
              <w:right w:val="nil"/>
            </w:tcBorders>
            <w:shd w:val="clear" w:color="auto" w:fill="auto"/>
            <w:noWrap/>
            <w:vAlign w:val="bottom"/>
            <w:hideMark/>
          </w:tcPr>
          <w:p w14:paraId="48A06FEC" w14:textId="77777777" w:rsidR="005A16D6" w:rsidRPr="004A28B6" w:rsidRDefault="005A16D6" w:rsidP="00DA1176">
            <w:pPr>
              <w:spacing w:line="240" w:lineRule="auto"/>
              <w:jc w:val="both"/>
              <w:rPr>
                <w:color w:val="000000"/>
                <w:lang w:eastAsia="pt-BR"/>
              </w:rPr>
            </w:pPr>
            <w:r w:rsidRPr="004A28B6">
              <w:rPr>
                <w:color w:val="000000"/>
                <w:lang w:eastAsia="pt-BR"/>
              </w:rPr>
              <w:t>Max.</w:t>
            </w:r>
          </w:p>
        </w:tc>
        <w:tc>
          <w:tcPr>
            <w:tcW w:w="453" w:type="pct"/>
            <w:tcBorders>
              <w:top w:val="nil"/>
              <w:left w:val="nil"/>
              <w:bottom w:val="nil"/>
              <w:right w:val="nil"/>
            </w:tcBorders>
            <w:shd w:val="clear" w:color="auto" w:fill="auto"/>
            <w:noWrap/>
            <w:vAlign w:val="bottom"/>
            <w:hideMark/>
          </w:tcPr>
          <w:p w14:paraId="4DF29B0F" w14:textId="77777777" w:rsidR="005A16D6" w:rsidRPr="004A28B6" w:rsidRDefault="005A16D6" w:rsidP="00DA1176">
            <w:pPr>
              <w:spacing w:line="240" w:lineRule="auto"/>
              <w:jc w:val="both"/>
              <w:rPr>
                <w:color w:val="000000"/>
                <w:lang w:eastAsia="pt-BR"/>
              </w:rPr>
            </w:pPr>
            <w:r w:rsidRPr="004A28B6">
              <w:rPr>
                <w:color w:val="000000"/>
                <w:lang w:eastAsia="pt-BR"/>
              </w:rPr>
              <w:t>Min.</w:t>
            </w:r>
          </w:p>
        </w:tc>
        <w:tc>
          <w:tcPr>
            <w:tcW w:w="515" w:type="pct"/>
            <w:tcBorders>
              <w:top w:val="nil"/>
              <w:left w:val="nil"/>
              <w:bottom w:val="nil"/>
              <w:right w:val="nil"/>
            </w:tcBorders>
            <w:shd w:val="clear" w:color="auto" w:fill="auto"/>
            <w:noWrap/>
            <w:vAlign w:val="bottom"/>
            <w:hideMark/>
          </w:tcPr>
          <w:p w14:paraId="6F335E9F" w14:textId="77777777" w:rsidR="005A16D6" w:rsidRPr="004A28B6" w:rsidRDefault="005A16D6" w:rsidP="00DA1176">
            <w:pPr>
              <w:spacing w:line="240" w:lineRule="auto"/>
              <w:jc w:val="both"/>
              <w:rPr>
                <w:color w:val="000000"/>
                <w:lang w:eastAsia="pt-BR"/>
              </w:rPr>
            </w:pPr>
            <w:r w:rsidRPr="004A28B6">
              <w:rPr>
                <w:color w:val="000000"/>
                <w:lang w:eastAsia="pt-BR"/>
              </w:rPr>
              <w:t>Max.</w:t>
            </w:r>
          </w:p>
        </w:tc>
        <w:tc>
          <w:tcPr>
            <w:tcW w:w="441" w:type="pct"/>
            <w:tcBorders>
              <w:top w:val="nil"/>
              <w:left w:val="nil"/>
              <w:bottom w:val="nil"/>
              <w:right w:val="nil"/>
            </w:tcBorders>
            <w:shd w:val="clear" w:color="auto" w:fill="auto"/>
            <w:noWrap/>
            <w:vAlign w:val="bottom"/>
            <w:hideMark/>
          </w:tcPr>
          <w:p w14:paraId="20C1E13D" w14:textId="77777777" w:rsidR="005A16D6" w:rsidRPr="004A28B6" w:rsidRDefault="005A16D6" w:rsidP="00DA1176">
            <w:pPr>
              <w:spacing w:line="240" w:lineRule="auto"/>
              <w:jc w:val="both"/>
              <w:rPr>
                <w:color w:val="000000"/>
                <w:lang w:eastAsia="pt-BR"/>
              </w:rPr>
            </w:pPr>
            <w:r w:rsidRPr="004A28B6">
              <w:rPr>
                <w:color w:val="000000"/>
                <w:lang w:eastAsia="pt-BR"/>
              </w:rPr>
              <w:t>Min.</w:t>
            </w:r>
          </w:p>
        </w:tc>
        <w:tc>
          <w:tcPr>
            <w:tcW w:w="487" w:type="pct"/>
            <w:tcBorders>
              <w:top w:val="nil"/>
              <w:left w:val="nil"/>
              <w:bottom w:val="nil"/>
              <w:right w:val="nil"/>
            </w:tcBorders>
            <w:shd w:val="clear" w:color="auto" w:fill="auto"/>
            <w:noWrap/>
            <w:vAlign w:val="bottom"/>
            <w:hideMark/>
          </w:tcPr>
          <w:p w14:paraId="48EAB528" w14:textId="77777777" w:rsidR="005A16D6" w:rsidRPr="004A28B6" w:rsidRDefault="005A16D6" w:rsidP="00DA1176">
            <w:pPr>
              <w:spacing w:line="240" w:lineRule="auto"/>
              <w:jc w:val="both"/>
              <w:rPr>
                <w:color w:val="000000"/>
                <w:lang w:eastAsia="pt-BR"/>
              </w:rPr>
            </w:pPr>
            <w:r w:rsidRPr="004A28B6">
              <w:rPr>
                <w:color w:val="000000"/>
                <w:lang w:eastAsia="pt-BR"/>
              </w:rPr>
              <w:t>Max.</w:t>
            </w:r>
          </w:p>
        </w:tc>
        <w:tc>
          <w:tcPr>
            <w:tcW w:w="460" w:type="pct"/>
            <w:tcBorders>
              <w:top w:val="nil"/>
              <w:left w:val="nil"/>
              <w:bottom w:val="nil"/>
              <w:right w:val="nil"/>
            </w:tcBorders>
            <w:shd w:val="clear" w:color="auto" w:fill="auto"/>
            <w:noWrap/>
            <w:vAlign w:val="bottom"/>
            <w:hideMark/>
          </w:tcPr>
          <w:p w14:paraId="6F348AC2" w14:textId="77777777" w:rsidR="005A16D6" w:rsidRPr="004A28B6" w:rsidRDefault="005A16D6" w:rsidP="00DA1176">
            <w:pPr>
              <w:spacing w:line="240" w:lineRule="auto"/>
              <w:jc w:val="both"/>
              <w:rPr>
                <w:color w:val="000000"/>
                <w:lang w:eastAsia="pt-BR"/>
              </w:rPr>
            </w:pPr>
            <w:r w:rsidRPr="004A28B6">
              <w:rPr>
                <w:color w:val="000000"/>
                <w:lang w:eastAsia="pt-BR"/>
              </w:rPr>
              <w:t>Min.</w:t>
            </w:r>
          </w:p>
        </w:tc>
        <w:tc>
          <w:tcPr>
            <w:tcW w:w="507" w:type="pct"/>
            <w:tcBorders>
              <w:top w:val="nil"/>
              <w:left w:val="nil"/>
              <w:bottom w:val="nil"/>
              <w:right w:val="nil"/>
            </w:tcBorders>
            <w:shd w:val="clear" w:color="auto" w:fill="auto"/>
            <w:noWrap/>
            <w:vAlign w:val="bottom"/>
            <w:hideMark/>
          </w:tcPr>
          <w:p w14:paraId="4DBC1C67" w14:textId="77777777" w:rsidR="005A16D6" w:rsidRPr="004A28B6" w:rsidRDefault="005A16D6" w:rsidP="00DA1176">
            <w:pPr>
              <w:spacing w:line="240" w:lineRule="auto"/>
              <w:jc w:val="both"/>
              <w:rPr>
                <w:color w:val="000000"/>
                <w:lang w:eastAsia="pt-BR"/>
              </w:rPr>
            </w:pPr>
            <w:r w:rsidRPr="004A28B6">
              <w:rPr>
                <w:color w:val="000000"/>
                <w:lang w:eastAsia="pt-BR"/>
              </w:rPr>
              <w:t>Max.</w:t>
            </w:r>
          </w:p>
        </w:tc>
      </w:tr>
      <w:tr w:rsidR="005A16D6" w:rsidRPr="004A28B6" w14:paraId="109386E1" w14:textId="77777777" w:rsidTr="00B31256">
        <w:trPr>
          <w:trHeight w:val="315"/>
        </w:trPr>
        <w:tc>
          <w:tcPr>
            <w:tcW w:w="484" w:type="pct"/>
            <w:tcBorders>
              <w:top w:val="nil"/>
              <w:left w:val="nil"/>
              <w:bottom w:val="single" w:sz="8" w:space="0" w:color="auto"/>
              <w:right w:val="nil"/>
            </w:tcBorders>
            <w:shd w:val="clear" w:color="auto" w:fill="auto"/>
            <w:noWrap/>
            <w:vAlign w:val="bottom"/>
            <w:hideMark/>
          </w:tcPr>
          <w:p w14:paraId="74353AC9" w14:textId="77777777" w:rsidR="005A16D6" w:rsidRPr="004A28B6" w:rsidRDefault="005A16D6" w:rsidP="00DA1176">
            <w:pPr>
              <w:spacing w:line="240" w:lineRule="auto"/>
              <w:jc w:val="both"/>
              <w:rPr>
                <w:color w:val="000000"/>
                <w:lang w:eastAsia="pt-BR"/>
              </w:rPr>
            </w:pPr>
            <w:r w:rsidRPr="004A28B6">
              <w:rPr>
                <w:color w:val="000000"/>
                <w:lang w:eastAsia="pt-BR"/>
              </w:rPr>
              <w:t>6</w:t>
            </w:r>
          </w:p>
        </w:tc>
        <w:tc>
          <w:tcPr>
            <w:tcW w:w="554" w:type="pct"/>
            <w:tcBorders>
              <w:top w:val="nil"/>
              <w:left w:val="nil"/>
              <w:bottom w:val="single" w:sz="8" w:space="0" w:color="auto"/>
              <w:right w:val="nil"/>
            </w:tcBorders>
            <w:shd w:val="clear" w:color="auto" w:fill="auto"/>
            <w:noWrap/>
            <w:vAlign w:val="bottom"/>
            <w:hideMark/>
          </w:tcPr>
          <w:p w14:paraId="391D1B32" w14:textId="58958F8E" w:rsidR="005A16D6" w:rsidRPr="004A28B6" w:rsidRDefault="005A16D6" w:rsidP="00DA1176">
            <w:pPr>
              <w:spacing w:line="240" w:lineRule="auto"/>
              <w:jc w:val="both"/>
              <w:rPr>
                <w:color w:val="000000"/>
                <w:lang w:eastAsia="pt-BR"/>
              </w:rPr>
            </w:pPr>
            <w:r w:rsidRPr="004A28B6">
              <w:rPr>
                <w:color w:val="000000"/>
                <w:lang w:eastAsia="pt-BR"/>
              </w:rPr>
              <w:t>11.0</w:t>
            </w:r>
          </w:p>
        </w:tc>
        <w:tc>
          <w:tcPr>
            <w:tcW w:w="515" w:type="pct"/>
            <w:tcBorders>
              <w:top w:val="nil"/>
              <w:left w:val="nil"/>
              <w:bottom w:val="single" w:sz="8" w:space="0" w:color="auto"/>
              <w:right w:val="nil"/>
            </w:tcBorders>
            <w:shd w:val="clear" w:color="auto" w:fill="auto"/>
            <w:noWrap/>
            <w:vAlign w:val="bottom"/>
            <w:hideMark/>
          </w:tcPr>
          <w:p w14:paraId="2CA90F7A" w14:textId="77777777" w:rsidR="005A16D6" w:rsidRPr="004A28B6" w:rsidRDefault="005A16D6" w:rsidP="00DA1176">
            <w:pPr>
              <w:spacing w:line="240" w:lineRule="auto"/>
              <w:jc w:val="both"/>
              <w:rPr>
                <w:color w:val="000000"/>
                <w:lang w:eastAsia="pt-BR"/>
              </w:rPr>
            </w:pPr>
            <w:r w:rsidRPr="004A28B6">
              <w:rPr>
                <w:color w:val="000000"/>
                <w:lang w:eastAsia="pt-BR"/>
              </w:rPr>
              <w:t>50</w:t>
            </w:r>
          </w:p>
        </w:tc>
        <w:tc>
          <w:tcPr>
            <w:tcW w:w="584" w:type="pct"/>
            <w:tcBorders>
              <w:top w:val="nil"/>
              <w:left w:val="nil"/>
              <w:bottom w:val="single" w:sz="8" w:space="0" w:color="auto"/>
              <w:right w:val="nil"/>
            </w:tcBorders>
            <w:shd w:val="clear" w:color="auto" w:fill="auto"/>
            <w:noWrap/>
            <w:vAlign w:val="bottom"/>
            <w:hideMark/>
          </w:tcPr>
          <w:p w14:paraId="6CC38BA4" w14:textId="77777777" w:rsidR="005A16D6" w:rsidRPr="004A28B6" w:rsidRDefault="005A16D6" w:rsidP="00DA1176">
            <w:pPr>
              <w:spacing w:line="240" w:lineRule="auto"/>
              <w:jc w:val="both"/>
              <w:rPr>
                <w:color w:val="000000"/>
                <w:lang w:eastAsia="pt-BR"/>
              </w:rPr>
            </w:pPr>
            <w:r w:rsidRPr="004A28B6">
              <w:rPr>
                <w:color w:val="000000"/>
                <w:lang w:eastAsia="pt-BR"/>
              </w:rPr>
              <w:t>120</w:t>
            </w:r>
          </w:p>
        </w:tc>
        <w:tc>
          <w:tcPr>
            <w:tcW w:w="453" w:type="pct"/>
            <w:tcBorders>
              <w:top w:val="nil"/>
              <w:left w:val="nil"/>
              <w:bottom w:val="single" w:sz="8" w:space="0" w:color="auto"/>
              <w:right w:val="nil"/>
            </w:tcBorders>
            <w:shd w:val="clear" w:color="auto" w:fill="auto"/>
            <w:noWrap/>
            <w:vAlign w:val="bottom"/>
            <w:hideMark/>
          </w:tcPr>
          <w:p w14:paraId="24D107FE" w14:textId="77777777" w:rsidR="005A16D6" w:rsidRPr="004A28B6" w:rsidRDefault="005A16D6" w:rsidP="00DA1176">
            <w:pPr>
              <w:spacing w:line="240" w:lineRule="auto"/>
              <w:jc w:val="both"/>
              <w:rPr>
                <w:color w:val="000000"/>
                <w:lang w:eastAsia="pt-BR"/>
              </w:rPr>
            </w:pPr>
            <w:r w:rsidRPr="004A28B6">
              <w:rPr>
                <w:color w:val="000000"/>
                <w:lang w:eastAsia="pt-BR"/>
              </w:rPr>
              <w:t>4</w:t>
            </w:r>
          </w:p>
        </w:tc>
        <w:tc>
          <w:tcPr>
            <w:tcW w:w="515" w:type="pct"/>
            <w:tcBorders>
              <w:top w:val="nil"/>
              <w:left w:val="nil"/>
              <w:bottom w:val="single" w:sz="8" w:space="0" w:color="auto"/>
              <w:right w:val="nil"/>
            </w:tcBorders>
            <w:shd w:val="clear" w:color="auto" w:fill="auto"/>
            <w:noWrap/>
            <w:vAlign w:val="bottom"/>
            <w:hideMark/>
          </w:tcPr>
          <w:p w14:paraId="022C6708" w14:textId="77777777" w:rsidR="005A16D6" w:rsidRPr="004A28B6" w:rsidRDefault="005A16D6" w:rsidP="00DA1176">
            <w:pPr>
              <w:spacing w:line="240" w:lineRule="auto"/>
              <w:jc w:val="both"/>
              <w:rPr>
                <w:color w:val="000000"/>
                <w:lang w:eastAsia="pt-BR"/>
              </w:rPr>
            </w:pPr>
            <w:r w:rsidRPr="004A28B6">
              <w:rPr>
                <w:color w:val="000000"/>
                <w:lang w:eastAsia="pt-BR"/>
              </w:rPr>
              <w:t>7</w:t>
            </w:r>
          </w:p>
        </w:tc>
        <w:tc>
          <w:tcPr>
            <w:tcW w:w="441" w:type="pct"/>
            <w:tcBorders>
              <w:top w:val="nil"/>
              <w:left w:val="nil"/>
              <w:bottom w:val="single" w:sz="8" w:space="0" w:color="auto"/>
              <w:right w:val="nil"/>
            </w:tcBorders>
            <w:shd w:val="clear" w:color="auto" w:fill="auto"/>
            <w:noWrap/>
            <w:vAlign w:val="bottom"/>
            <w:hideMark/>
          </w:tcPr>
          <w:p w14:paraId="7C794384" w14:textId="5E36E75E" w:rsidR="005A16D6" w:rsidRPr="004A28B6" w:rsidRDefault="005A16D6" w:rsidP="00DA1176">
            <w:pPr>
              <w:spacing w:line="240" w:lineRule="auto"/>
              <w:jc w:val="both"/>
              <w:rPr>
                <w:color w:val="000000"/>
                <w:lang w:eastAsia="pt-BR"/>
              </w:rPr>
            </w:pPr>
            <w:r w:rsidRPr="004A28B6">
              <w:rPr>
                <w:color w:val="000000"/>
                <w:lang w:eastAsia="pt-BR"/>
              </w:rPr>
              <w:t>23.1</w:t>
            </w:r>
          </w:p>
        </w:tc>
        <w:tc>
          <w:tcPr>
            <w:tcW w:w="487" w:type="pct"/>
            <w:tcBorders>
              <w:top w:val="nil"/>
              <w:left w:val="nil"/>
              <w:bottom w:val="single" w:sz="8" w:space="0" w:color="auto"/>
              <w:right w:val="nil"/>
            </w:tcBorders>
            <w:shd w:val="clear" w:color="auto" w:fill="auto"/>
            <w:noWrap/>
            <w:vAlign w:val="bottom"/>
            <w:hideMark/>
          </w:tcPr>
          <w:p w14:paraId="53202633" w14:textId="4E4FAB41" w:rsidR="005A16D6" w:rsidRPr="004A28B6" w:rsidRDefault="005A16D6" w:rsidP="00DA1176">
            <w:pPr>
              <w:spacing w:line="240" w:lineRule="auto"/>
              <w:jc w:val="both"/>
              <w:rPr>
                <w:color w:val="000000"/>
                <w:lang w:eastAsia="pt-BR"/>
              </w:rPr>
            </w:pPr>
            <w:r w:rsidRPr="004A28B6">
              <w:rPr>
                <w:color w:val="000000"/>
                <w:lang w:eastAsia="pt-BR"/>
              </w:rPr>
              <w:t>55.4</w:t>
            </w:r>
          </w:p>
        </w:tc>
        <w:tc>
          <w:tcPr>
            <w:tcW w:w="460" w:type="pct"/>
            <w:tcBorders>
              <w:top w:val="nil"/>
              <w:left w:val="nil"/>
              <w:bottom w:val="single" w:sz="8" w:space="0" w:color="auto"/>
              <w:right w:val="nil"/>
            </w:tcBorders>
            <w:shd w:val="clear" w:color="auto" w:fill="auto"/>
            <w:noWrap/>
            <w:vAlign w:val="bottom"/>
            <w:hideMark/>
          </w:tcPr>
          <w:p w14:paraId="13665E0D" w14:textId="2FD9CE31" w:rsidR="005A16D6" w:rsidRPr="004A28B6" w:rsidRDefault="005A16D6" w:rsidP="00DA1176">
            <w:pPr>
              <w:spacing w:line="240" w:lineRule="auto"/>
              <w:jc w:val="both"/>
              <w:rPr>
                <w:color w:val="000000"/>
                <w:lang w:eastAsia="pt-BR"/>
              </w:rPr>
            </w:pPr>
            <w:r w:rsidRPr="004A28B6">
              <w:rPr>
                <w:color w:val="000000"/>
                <w:lang w:eastAsia="pt-BR"/>
              </w:rPr>
              <w:t>40.0</w:t>
            </w:r>
          </w:p>
        </w:tc>
        <w:tc>
          <w:tcPr>
            <w:tcW w:w="507" w:type="pct"/>
            <w:tcBorders>
              <w:top w:val="nil"/>
              <w:left w:val="nil"/>
              <w:bottom w:val="single" w:sz="8" w:space="0" w:color="auto"/>
              <w:right w:val="nil"/>
            </w:tcBorders>
            <w:shd w:val="clear" w:color="auto" w:fill="auto"/>
            <w:noWrap/>
            <w:vAlign w:val="bottom"/>
            <w:hideMark/>
          </w:tcPr>
          <w:p w14:paraId="5932E54C" w14:textId="01BD318C" w:rsidR="005A16D6" w:rsidRPr="004A28B6" w:rsidRDefault="005A16D6" w:rsidP="000A5F7E">
            <w:pPr>
              <w:keepNext/>
              <w:spacing w:line="240" w:lineRule="auto"/>
              <w:jc w:val="both"/>
              <w:rPr>
                <w:color w:val="000000"/>
                <w:lang w:eastAsia="pt-BR"/>
              </w:rPr>
            </w:pPr>
            <w:r w:rsidRPr="004A28B6">
              <w:rPr>
                <w:color w:val="000000"/>
                <w:lang w:eastAsia="pt-BR"/>
              </w:rPr>
              <w:t>65.0</w:t>
            </w:r>
          </w:p>
        </w:tc>
      </w:tr>
    </w:tbl>
    <w:p w14:paraId="67352EB6" w14:textId="743857B7" w:rsidR="000A5F7E" w:rsidRPr="00F507C8" w:rsidRDefault="000A5F7E" w:rsidP="000A5F7E">
      <w:pPr>
        <w:pStyle w:val="Legenda"/>
        <w:jc w:val="both"/>
        <w:rPr>
          <w:b w:val="0"/>
          <w:bCs w:val="0"/>
          <w:lang w:val="en-US"/>
        </w:rPr>
        <w:sectPr w:rsidR="000A5F7E" w:rsidRPr="00F507C8" w:rsidSect="00B31256">
          <w:type w:val="continuous"/>
          <w:pgSz w:w="11906" w:h="16838" w:code="9"/>
          <w:pgMar w:top="1701" w:right="1134" w:bottom="1134" w:left="1701" w:header="709" w:footer="709" w:gutter="0"/>
          <w:cols w:space="708"/>
          <w:docGrid w:linePitch="360"/>
        </w:sectPr>
      </w:pPr>
      <w:r w:rsidRPr="00F507C8">
        <w:rPr>
          <w:b w:val="0"/>
          <w:bCs w:val="0"/>
          <w:lang w:val="en-US"/>
        </w:rPr>
        <w:t xml:space="preserve"> Source: Adapted from the Epiroc Tricone Drill Manual.</w:t>
      </w:r>
    </w:p>
    <w:p w14:paraId="06AA194B" w14:textId="6789C689" w:rsidR="00C76ACB" w:rsidRPr="00F507C8" w:rsidRDefault="00C76ACB" w:rsidP="00DA1176">
      <w:pPr>
        <w:pStyle w:val="Legenda"/>
        <w:spacing w:line="240" w:lineRule="auto"/>
        <w:jc w:val="both"/>
        <w:rPr>
          <w:b w:val="0"/>
          <w:lang w:val="en-US"/>
        </w:rPr>
      </w:pPr>
    </w:p>
    <w:p w14:paraId="6C4AADA2" w14:textId="55E38C22" w:rsidR="00B31256" w:rsidRPr="00F507C8" w:rsidRDefault="00B31256" w:rsidP="007D42E2">
      <w:pPr>
        <w:spacing w:line="240" w:lineRule="auto"/>
        <w:jc w:val="both"/>
        <w:rPr>
          <w:rFonts w:ascii="Arial" w:hAnsi="Arial" w:cs="Arial"/>
          <w:sz w:val="24"/>
          <w:szCs w:val="24"/>
          <w:lang w:val="en-US"/>
        </w:rPr>
        <w:sectPr w:rsidR="00B31256" w:rsidRPr="00F507C8" w:rsidSect="00B31256">
          <w:type w:val="continuous"/>
          <w:pgSz w:w="11906" w:h="16838" w:code="9"/>
          <w:pgMar w:top="1701" w:right="1134" w:bottom="1134" w:left="1701" w:header="709" w:footer="709" w:gutter="0"/>
          <w:cols w:space="708"/>
          <w:docGrid w:linePitch="360"/>
        </w:sectPr>
      </w:pPr>
    </w:p>
    <w:p w14:paraId="3E3365F0" w14:textId="77777777" w:rsidR="00F95ED0" w:rsidRDefault="003E573B" w:rsidP="007D42E2">
      <w:pPr>
        <w:spacing w:line="240" w:lineRule="auto"/>
        <w:jc w:val="both"/>
        <w:rPr>
          <w:sz w:val="24"/>
          <w:szCs w:val="24"/>
          <w:lang w:val="en-US"/>
        </w:rPr>
      </w:pPr>
      <w:r>
        <w:rPr>
          <w:sz w:val="24"/>
          <w:szCs w:val="24"/>
          <w:lang w:val="en-US"/>
        </w:rPr>
        <w:t xml:space="preserve"> The penetration rates performed can be seen in </w:t>
      </w:r>
      <w:ins w:id="119" w:author="Writefull" w:date="2022-07-19T15:19:00Z">
        <w:r>
          <w:rPr>
            <w:sz w:val="24"/>
            <w:szCs w:val="24"/>
            <w:lang w:val="en-US"/>
          </w:rPr>
          <w:t>Figure</w:t>
        </w:r>
      </w:ins>
      <w:del w:id="120" w:author="Writefull" w:date="2022-07-19T15:19:00Z">
        <w:r>
          <w:rPr>
            <w:sz w:val="24"/>
            <w:szCs w:val="24"/>
            <w:lang w:val="en-US"/>
          </w:rPr>
          <w:delText>figure</w:delText>
        </w:r>
      </w:del>
      <w:r>
        <w:rPr>
          <w:sz w:val="24"/>
          <w:szCs w:val="24"/>
          <w:lang w:val="en-US"/>
        </w:rPr>
        <w:t xml:space="preserve"> 5. The upper and lower limits coincide with the minimum and maximum values estimated based on the height of the drill buttons. </w:t>
      </w:r>
    </w:p>
    <w:p w14:paraId="5D425DA5" w14:textId="77777777" w:rsidR="00F95ED0" w:rsidRDefault="00F95ED0" w:rsidP="007D42E2">
      <w:pPr>
        <w:spacing w:line="240" w:lineRule="auto"/>
        <w:jc w:val="both"/>
        <w:rPr>
          <w:sz w:val="24"/>
          <w:szCs w:val="24"/>
          <w:lang w:val="en-US"/>
        </w:rPr>
      </w:pPr>
    </w:p>
    <w:p w14:paraId="29471539" w14:textId="77777777" w:rsidR="00F95ED0" w:rsidRDefault="00F95ED0" w:rsidP="007D42E2">
      <w:pPr>
        <w:spacing w:line="240" w:lineRule="auto"/>
        <w:jc w:val="both"/>
        <w:rPr>
          <w:sz w:val="24"/>
          <w:szCs w:val="24"/>
          <w:lang w:val="en-US"/>
        </w:rPr>
      </w:pPr>
    </w:p>
    <w:p w14:paraId="50620C38" w14:textId="560F6FF6" w:rsidR="00C23EED" w:rsidRPr="00F95ED0" w:rsidRDefault="00F95ED0" w:rsidP="007D42E2">
      <w:pPr>
        <w:spacing w:line="240" w:lineRule="auto"/>
        <w:jc w:val="both"/>
        <w:rPr>
          <w:sz w:val="24"/>
          <w:szCs w:val="24"/>
          <w:lang w:val="en-US"/>
        </w:rPr>
      </w:pPr>
      <w:r w:rsidRPr="00F95ED0">
        <w:rPr>
          <w:sz w:val="24"/>
          <w:szCs w:val="24"/>
          <w:lang w:val="en-US"/>
        </w:rPr>
        <w:t xml:space="preserve">It can be seen that 71.5% of the ROP values are within the confidence interval and </w:t>
      </w:r>
      <w:r w:rsidRPr="00F95ED0">
        <w:rPr>
          <w:sz w:val="24"/>
          <w:szCs w:val="24"/>
          <w:lang w:val="en-US"/>
        </w:rPr>
        <w:t>28.5% were below the minimum estimated value.</w:t>
      </w:r>
    </w:p>
    <w:p w14:paraId="103AE7B1" w14:textId="77777777" w:rsidR="00C23EED" w:rsidRPr="00F95ED0" w:rsidRDefault="00C23EED" w:rsidP="007D42E2">
      <w:pPr>
        <w:spacing w:line="240" w:lineRule="auto"/>
        <w:jc w:val="both"/>
        <w:rPr>
          <w:sz w:val="24"/>
          <w:szCs w:val="24"/>
          <w:lang w:val="en-US"/>
        </w:rPr>
      </w:pPr>
    </w:p>
    <w:p w14:paraId="3077F00C" w14:textId="65F87AAE" w:rsidR="008C36D8" w:rsidRPr="00F95ED0" w:rsidRDefault="003973EE" w:rsidP="008C36D8">
      <w:pPr>
        <w:pStyle w:val="Legenda"/>
        <w:keepNext/>
        <w:spacing w:line="240" w:lineRule="auto"/>
        <w:jc w:val="both"/>
        <w:rPr>
          <w:b w:val="0"/>
          <w:bCs w:val="0"/>
          <w:lang w:val="en-US"/>
        </w:rPr>
      </w:pPr>
      <w:r w:rsidRPr="003973EE">
        <w:rPr>
          <w:b w:val="0"/>
          <w:bCs w:val="0"/>
          <w:lang w:val="en-US"/>
        </w:rPr>
        <w:lastRenderedPageBreak/>
        <w:t>Figure 5 - ROP rate performed</w:t>
      </w:r>
    </w:p>
    <w:p w14:paraId="11013F67" w14:textId="40B29341" w:rsidR="003973EE" w:rsidRPr="00B95B7A" w:rsidRDefault="00A60FB1" w:rsidP="003973EE">
      <w:pPr>
        <w:spacing w:line="240" w:lineRule="auto"/>
        <w:jc w:val="left"/>
        <w:rPr>
          <w:lang w:val="en-US"/>
        </w:rPr>
      </w:pPr>
      <w:r>
        <w:rPr>
          <w:noProof/>
          <w:lang w:val="en-US"/>
        </w:rPr>
        <w:drawing>
          <wp:inline distT="0" distB="0" distL="0" distR="0" wp14:anchorId="69E497FB" wp14:editId="3CCBE7BF">
            <wp:extent cx="2700000" cy="2160000"/>
            <wp:effectExtent l="19050" t="19050" r="24765" b="12065"/>
            <wp:docPr id="11" name="Imagem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0000" cy="2160000"/>
                    </a:xfrm>
                    <a:prstGeom prst="rect">
                      <a:avLst/>
                    </a:prstGeom>
                    <a:noFill/>
                    <a:ln>
                      <a:solidFill>
                        <a:schemeClr val="tx1"/>
                      </a:solidFill>
                    </a:ln>
                  </pic:spPr>
                </pic:pic>
              </a:graphicData>
            </a:graphic>
          </wp:inline>
        </w:drawing>
      </w:r>
      <w:r w:rsidR="003973EE" w:rsidRPr="00B95B7A">
        <w:rPr>
          <w:lang w:val="en-US"/>
        </w:rPr>
        <w:t>Source: Prepared by the Author.</w:t>
      </w:r>
    </w:p>
    <w:p w14:paraId="35398FE5" w14:textId="77777777" w:rsidR="00E5689C" w:rsidRPr="003973EE" w:rsidRDefault="00E5689C" w:rsidP="003973EE">
      <w:pPr>
        <w:pStyle w:val="SeoSecundria"/>
        <w:numPr>
          <w:ilvl w:val="0"/>
          <w:numId w:val="0"/>
        </w:numPr>
        <w:spacing w:before="0" w:after="0" w:line="240" w:lineRule="auto"/>
        <w:jc w:val="both"/>
        <w:rPr>
          <w:rFonts w:cs="Times New Roman"/>
          <w:iCs w:val="0"/>
          <w:lang w:val="en-US"/>
        </w:rPr>
      </w:pPr>
    </w:p>
    <w:p w14:paraId="5DDA58A9" w14:textId="7D08C88F" w:rsidR="00F06D59" w:rsidRPr="004A28B6" w:rsidRDefault="00501BB2" w:rsidP="007D42E2">
      <w:pPr>
        <w:pStyle w:val="SeoSecundria"/>
        <w:numPr>
          <w:ilvl w:val="1"/>
          <w:numId w:val="8"/>
        </w:numPr>
        <w:spacing w:before="0" w:after="0" w:line="240" w:lineRule="auto"/>
        <w:ind w:left="454"/>
        <w:jc w:val="both"/>
        <w:rPr>
          <w:rFonts w:cs="Times New Roman"/>
          <w:iCs w:val="0"/>
        </w:rPr>
      </w:pPr>
      <w:r w:rsidRPr="00501BB2">
        <w:rPr>
          <w:rFonts w:cs="Times New Roman"/>
          <w:iCs w:val="0"/>
        </w:rPr>
        <w:t>Influence of hole depth</w:t>
      </w:r>
    </w:p>
    <w:p w14:paraId="1C88350C" w14:textId="77777777" w:rsidR="00EE2538" w:rsidRDefault="00EE2538" w:rsidP="007D42E2">
      <w:pPr>
        <w:spacing w:line="240" w:lineRule="auto"/>
        <w:ind w:left="-567" w:firstLine="601"/>
        <w:jc w:val="both"/>
        <w:rPr>
          <w:rFonts w:ascii="Arial" w:hAnsi="Arial" w:cs="Arial"/>
          <w:sz w:val="24"/>
          <w:szCs w:val="24"/>
        </w:rPr>
      </w:pPr>
    </w:p>
    <w:p w14:paraId="576961CC" w14:textId="77777777" w:rsidR="00406D28" w:rsidRDefault="00406D28" w:rsidP="00CB4BE4">
      <w:pPr>
        <w:spacing w:line="240" w:lineRule="auto"/>
        <w:jc w:val="both"/>
        <w:rPr>
          <w:sz w:val="24"/>
          <w:szCs w:val="24"/>
        </w:rPr>
      </w:pPr>
      <w:r>
        <w:rPr>
          <w:sz w:val="24"/>
          <w:szCs w:val="24"/>
          <w:lang w:val="en-US"/>
        </w:rPr>
        <w:t xml:space="preserve">The last step regarding the refinement of the data is the correction of the influence of the hole depth. Although there are several authors who have addressed this issue, unfortunately, analyzes of this nature for open pit mines are rare. </w:t>
      </w:r>
      <w:r>
        <w:rPr>
          <w:sz w:val="24"/>
          <w:szCs w:val="24"/>
        </w:rPr>
        <w:t xml:space="preserve">According to Navarro </w:t>
      </w:r>
      <w:ins w:id="121" w:author="Writefull" w:date="2022-07-19T15:19:00Z">
        <w:r>
          <w:rPr>
            <w:sz w:val="24"/>
            <w:szCs w:val="24"/>
          </w:rPr>
          <w:t>et al.</w:t>
        </w:r>
      </w:ins>
      <w:del w:id="122" w:author="Writefull" w:date="2022-07-19T15:19:00Z">
        <w:r>
          <w:rPr>
            <w:sz w:val="24"/>
            <w:szCs w:val="24"/>
          </w:rPr>
          <w:delText>et al</w:delText>
        </w:r>
      </w:del>
      <w:r>
        <w:rPr>
          <w:sz w:val="24"/>
          <w:szCs w:val="24"/>
        </w:rPr>
        <w:t xml:space="preserve"> (2019), variations with depth may be related to energy </w:t>
      </w:r>
      <w:ins w:id="123" w:author="Writefull" w:date="2022-07-19T15:19:00Z">
        <w:r>
          <w:rPr>
            <w:sz w:val="24"/>
            <w:szCs w:val="24"/>
          </w:rPr>
          <w:t>loss</w:t>
        </w:r>
      </w:ins>
      <w:del w:id="124" w:author="Writefull" w:date="2022-07-19T15:19:00Z">
        <w:r>
          <w:rPr>
            <w:sz w:val="24"/>
            <w:szCs w:val="24"/>
          </w:rPr>
          <w:delText>losses</w:delText>
        </w:r>
      </w:del>
      <w:r>
        <w:rPr>
          <w:sz w:val="24"/>
          <w:szCs w:val="24"/>
        </w:rPr>
        <w:t xml:space="preserve"> and/or hole cleaning.</w:t>
      </w:r>
    </w:p>
    <w:p w14:paraId="0F3538FA" w14:textId="5F9DECD2" w:rsidR="00406D28" w:rsidRPr="00406D28" w:rsidRDefault="00406D28" w:rsidP="00CB4BE4">
      <w:pPr>
        <w:spacing w:line="240" w:lineRule="auto"/>
        <w:jc w:val="both"/>
        <w:rPr>
          <w:sz w:val="24"/>
          <w:szCs w:val="24"/>
          <w:lang w:val="en-US"/>
        </w:rPr>
      </w:pPr>
      <w:r>
        <w:rPr>
          <w:sz w:val="24"/>
          <w:szCs w:val="24"/>
          <w:lang w:val="en-US"/>
        </w:rPr>
        <w:t xml:space="preserve">According to Atlas Copco, 15% to 30% of the air generated by the compressor is diverted to clean and cool the drill bearings. Factors such as pressure and volume directly affect drill life and hole cleanliness. Two other factors that affect hole cleanliness are the moisture content and lithology of the rocks. Wet rock due to massif conditions or excessive water injection increases the specific weight of chips </w:t>
      </w:r>
      <w:ins w:id="125" w:author="Writefull" w:date="2022-07-19T15:19:00Z">
        <w:r>
          <w:rPr>
            <w:sz w:val="24"/>
            <w:szCs w:val="24"/>
            <w:lang w:val="en-US"/>
          </w:rPr>
          <w:t>(gravel),</w:t>
        </w:r>
      </w:ins>
      <w:del w:id="126" w:author="Writefull" w:date="2022-07-19T15:19:00Z">
        <w:r>
          <w:rPr>
            <w:sz w:val="24"/>
            <w:szCs w:val="24"/>
            <w:lang w:val="en-US"/>
          </w:rPr>
          <w:delText>(gravel)</w:delText>
        </w:r>
      </w:del>
      <w:r>
        <w:rPr>
          <w:sz w:val="24"/>
          <w:szCs w:val="24"/>
          <w:lang w:val="en-US"/>
        </w:rPr>
        <w:t xml:space="preserve"> making it difficult to remove them from the bottom of the hole. Fractured lithologies tend to divert airflow and cause a reduction in cleaning speed. In such cases, the actual volume of air required may be much higher than </w:t>
      </w:r>
      <w:ins w:id="127" w:author="Writefull" w:date="2022-07-19T15:19:00Z">
        <w:r>
          <w:rPr>
            <w:sz w:val="24"/>
            <w:szCs w:val="24"/>
            <w:lang w:val="en-US"/>
          </w:rPr>
          <w:t>the direct</w:t>
        </w:r>
      </w:ins>
      <w:del w:id="128" w:author="Writefull" w:date="2022-07-19T15:19:00Z">
        <w:r>
          <w:rPr>
            <w:sz w:val="24"/>
            <w:szCs w:val="24"/>
            <w:lang w:val="en-US"/>
          </w:rPr>
          <w:delText>direct</w:delText>
        </w:r>
      </w:del>
      <w:r>
        <w:rPr>
          <w:sz w:val="24"/>
          <w:szCs w:val="24"/>
          <w:lang w:val="en-US"/>
        </w:rPr>
        <w:t xml:space="preserve"> theoretical calculations indicated. Hole cleaning must be prioritized so that the drilling tool remains in constant contact with the rock mass, otherwise the penetration rate will be compromised. The longer </w:t>
      </w:r>
      <w:ins w:id="129" w:author="Writefull" w:date="2022-07-19T15:19:00Z">
        <w:r>
          <w:rPr>
            <w:sz w:val="24"/>
            <w:szCs w:val="24"/>
            <w:lang w:val="en-US"/>
          </w:rPr>
          <w:t>the (deeper)</w:t>
        </w:r>
      </w:ins>
      <w:del w:id="130" w:author="Writefull" w:date="2022-07-19T15:19:00Z">
        <w:r>
          <w:rPr>
            <w:sz w:val="24"/>
            <w:szCs w:val="24"/>
            <w:lang w:val="en-US"/>
          </w:rPr>
          <w:delText>(deeper)</w:delText>
        </w:r>
      </w:del>
      <w:r>
        <w:rPr>
          <w:sz w:val="24"/>
          <w:szCs w:val="24"/>
          <w:lang w:val="en-US"/>
        </w:rPr>
        <w:t xml:space="preserve"> the hole, the greater the effort to remove the fragmented particles out of the hole. To ensure efficient cleaning, the concept of </w:t>
      </w:r>
      <w:r>
        <w:rPr>
          <w:sz w:val="24"/>
          <w:szCs w:val="24"/>
          <w:lang w:val="en-US"/>
        </w:rPr>
        <w:t xml:space="preserve">cleaning speed is used, which depends on the tube diameter, drill </w:t>
      </w:r>
      <w:ins w:id="131" w:author="Writefull" w:date="2022-07-19T15:19:00Z">
        <w:r>
          <w:rPr>
            <w:sz w:val="24"/>
            <w:szCs w:val="24"/>
            <w:lang w:val="en-US"/>
          </w:rPr>
          <w:t>diameter,</w:t>
        </w:r>
      </w:ins>
      <w:del w:id="132" w:author="Writefull" w:date="2022-07-19T15:19:00Z">
        <w:r>
          <w:rPr>
            <w:sz w:val="24"/>
            <w:szCs w:val="24"/>
            <w:lang w:val="en-US"/>
          </w:rPr>
          <w:delText>diameter</w:delText>
        </w:r>
      </w:del>
      <w:r>
        <w:rPr>
          <w:sz w:val="24"/>
          <w:szCs w:val="24"/>
          <w:lang w:val="en-US"/>
        </w:rPr>
        <w:t xml:space="preserve"> and, mainly, the actual flow rate of the air compressor.</w:t>
      </w:r>
    </w:p>
    <w:p w14:paraId="74774F35" w14:textId="4AC81F21" w:rsidR="00406D28" w:rsidRPr="00406D28" w:rsidRDefault="00406D28" w:rsidP="00CB4BE4">
      <w:pPr>
        <w:spacing w:line="240" w:lineRule="auto"/>
        <w:jc w:val="both"/>
        <w:rPr>
          <w:sz w:val="24"/>
          <w:szCs w:val="24"/>
          <w:lang w:val="en-US"/>
        </w:rPr>
      </w:pPr>
      <w:r>
        <w:rPr>
          <w:sz w:val="24"/>
          <w:szCs w:val="24"/>
          <w:lang w:val="en-US"/>
        </w:rPr>
        <w:t xml:space="preserve">Hole cleaning must be prioritized so that the drilling tool remains in constant contact with the rock mass, otherwise the penetration rate will be compromised. The longer </w:t>
      </w:r>
      <w:ins w:id="133" w:author="Writefull" w:date="2022-07-19T15:19:00Z">
        <w:r>
          <w:rPr>
            <w:sz w:val="24"/>
            <w:szCs w:val="24"/>
            <w:lang w:val="en-US"/>
          </w:rPr>
          <w:t>the (deeper)</w:t>
        </w:r>
      </w:ins>
      <w:del w:id="134" w:author="Writefull" w:date="2022-07-19T15:19:00Z">
        <w:r>
          <w:rPr>
            <w:sz w:val="24"/>
            <w:szCs w:val="24"/>
            <w:lang w:val="en-US"/>
          </w:rPr>
          <w:delText>(deeper)</w:delText>
        </w:r>
      </w:del>
      <w:r>
        <w:rPr>
          <w:sz w:val="24"/>
          <w:szCs w:val="24"/>
          <w:lang w:val="en-US"/>
        </w:rPr>
        <w:t xml:space="preserve"> the hole, the greater the effort to remove the fragmented particles out of the hole. To ensure efficient cleaning, the concept of cleaning speed is used, which depends on the tube diameter, drill </w:t>
      </w:r>
      <w:ins w:id="135" w:author="Writefull" w:date="2022-07-19T15:19:00Z">
        <w:r>
          <w:rPr>
            <w:sz w:val="24"/>
            <w:szCs w:val="24"/>
            <w:lang w:val="en-US"/>
          </w:rPr>
          <w:t>diameter,</w:t>
        </w:r>
      </w:ins>
      <w:del w:id="136" w:author="Writefull" w:date="2022-07-19T15:19:00Z">
        <w:r>
          <w:rPr>
            <w:sz w:val="24"/>
            <w:szCs w:val="24"/>
            <w:lang w:val="en-US"/>
          </w:rPr>
          <w:delText>diameter</w:delText>
        </w:r>
      </w:del>
      <w:r>
        <w:rPr>
          <w:sz w:val="24"/>
          <w:szCs w:val="24"/>
          <w:lang w:val="en-US"/>
        </w:rPr>
        <w:t xml:space="preserve"> and, mainly, the actual flow rate of the air compressor.</w:t>
      </w:r>
    </w:p>
    <w:p w14:paraId="79CFA2F5" w14:textId="32FA941A" w:rsidR="00E45FFF" w:rsidRPr="00406D28" w:rsidRDefault="00406D28" w:rsidP="00CB4BE4">
      <w:pPr>
        <w:spacing w:line="240" w:lineRule="auto"/>
        <w:jc w:val="both"/>
        <w:rPr>
          <w:sz w:val="24"/>
          <w:szCs w:val="24"/>
          <w:lang w:val="en-US"/>
        </w:rPr>
      </w:pPr>
      <w:r>
        <w:rPr>
          <w:sz w:val="24"/>
          <w:szCs w:val="24"/>
          <w:lang w:val="en-US"/>
        </w:rPr>
        <w:t xml:space="preserve">Of these three variables that we </w:t>
      </w:r>
      <w:ins w:id="137" w:author="Writefull" w:date="2022-07-19T15:19:00Z">
        <w:r>
          <w:rPr>
            <w:sz w:val="24"/>
            <w:szCs w:val="24"/>
            <w:lang w:val="en-US"/>
          </w:rPr>
          <w:t>have</w:t>
        </w:r>
      </w:ins>
      <w:del w:id="138" w:author="Writefull" w:date="2022-07-19T15:19:00Z">
        <w:r>
          <w:rPr>
            <w:sz w:val="24"/>
            <w:szCs w:val="24"/>
            <w:lang w:val="en-US"/>
          </w:rPr>
          <w:delText>least have</w:delText>
        </w:r>
      </w:del>
      <w:r>
        <w:rPr>
          <w:sz w:val="24"/>
          <w:szCs w:val="24"/>
          <w:lang w:val="en-US"/>
        </w:rPr>
        <w:t xml:space="preserve"> access to is the actual diameter of the drilled hole, therefore, the cleaning speed must be calculated and based on this, the configuration of the entire drill string must be made. According to Atlas Copco, under normal rock conditions with low moisture content and low density, the cleaning speed (VLP) should be in the range of 5,000 to 7,000 ppm (feet per minute). In situations where the rock is a denser, heavier material or with high moisture contents, the ideal speed is in the range of 9,000 to 10,000 ppm. Values above 10,000 ppm will drastically reduce the life of drilling tools.</w:t>
      </w:r>
    </w:p>
    <w:p w14:paraId="3299CDB2" w14:textId="77777777" w:rsidR="001C393D" w:rsidRPr="00406D28" w:rsidRDefault="001C393D" w:rsidP="007D42E2">
      <w:pPr>
        <w:spacing w:line="240" w:lineRule="auto"/>
        <w:ind w:firstLine="709"/>
        <w:jc w:val="both"/>
        <w:rPr>
          <w:sz w:val="24"/>
          <w:szCs w:val="24"/>
          <w:lang w:val="en-US"/>
        </w:rPr>
      </w:pPr>
    </w:p>
    <w:p w14:paraId="29111A09" w14:textId="32E7D351" w:rsidR="00F4204B" w:rsidRDefault="006F41C7" w:rsidP="007D42E2">
      <w:pPr>
        <w:pStyle w:val="SeoPrimria"/>
        <w:keepNext w:val="0"/>
        <w:widowControl w:val="0"/>
        <w:numPr>
          <w:ilvl w:val="0"/>
          <w:numId w:val="8"/>
        </w:numPr>
        <w:tabs>
          <w:tab w:val="left" w:pos="854"/>
          <w:tab w:val="left" w:pos="856"/>
        </w:tabs>
        <w:autoSpaceDE w:val="0"/>
        <w:autoSpaceDN w:val="0"/>
        <w:spacing w:after="0" w:line="240" w:lineRule="auto"/>
        <w:jc w:val="both"/>
        <w:rPr>
          <w:rFonts w:cs="Times New Roman"/>
        </w:rPr>
      </w:pPr>
      <w:r w:rsidRPr="006F41C7">
        <w:rPr>
          <w:rFonts w:cs="Times New Roman"/>
        </w:rPr>
        <w:t>RESULTS AND DISCUSSION</w:t>
      </w:r>
    </w:p>
    <w:p w14:paraId="02A28C97" w14:textId="77777777" w:rsidR="006F41C7" w:rsidRPr="006F41C7" w:rsidRDefault="006F41C7" w:rsidP="006F41C7">
      <w:pPr>
        <w:pStyle w:val="TextoTCC"/>
      </w:pPr>
    </w:p>
    <w:p w14:paraId="055F12B4" w14:textId="3ED3CCBE" w:rsidR="006F41C7" w:rsidRDefault="006F41C7" w:rsidP="00CB4BE4">
      <w:pPr>
        <w:pStyle w:val="Corpodetexto"/>
        <w:spacing w:after="0" w:line="240" w:lineRule="auto"/>
        <w:jc w:val="both"/>
        <w:rPr>
          <w:rFonts w:cs="Times New Roman"/>
          <w:sz w:val="24"/>
          <w:szCs w:val="24"/>
          <w:lang w:val="en-US" w:eastAsia="en-US"/>
        </w:rPr>
      </w:pPr>
      <w:r w:rsidRPr="006F41C7">
        <w:rPr>
          <w:rFonts w:cs="Times New Roman"/>
          <w:sz w:val="24"/>
          <w:szCs w:val="24"/>
          <w:lang w:val="en-US" w:eastAsia="en-US"/>
        </w:rPr>
        <w:t>Even if, in terms of production and under certain conditions, man excels in relation to technology, its use is of paramount importance in the search for better results. Overall, the automated system is faster and maintains operational consistency compared to manual operation.</w:t>
      </w:r>
    </w:p>
    <w:p w14:paraId="5E625C94" w14:textId="09BCD413" w:rsidR="004C0797" w:rsidRPr="006F41C7" w:rsidRDefault="004C0797" w:rsidP="00CB4BE4">
      <w:pPr>
        <w:pStyle w:val="Corpodetexto"/>
        <w:spacing w:after="0" w:line="240" w:lineRule="auto"/>
        <w:jc w:val="both"/>
        <w:rPr>
          <w:rFonts w:cs="Times New Roman"/>
          <w:sz w:val="24"/>
          <w:szCs w:val="24"/>
          <w:lang w:val="en-US" w:eastAsia="en-US"/>
        </w:rPr>
      </w:pPr>
      <w:r w:rsidRPr="004C0797">
        <w:rPr>
          <w:rFonts w:cs="Times New Roman"/>
          <w:sz w:val="24"/>
          <w:szCs w:val="24"/>
          <w:lang w:val="en-US" w:eastAsia="en-US"/>
        </w:rPr>
        <w:t>There are few studies on automation in mineral production processes, but authors like Gustafson have published articles analyzing productivity, the impact of the mining environment, making a comparison between manual and automatic operation.</w:t>
      </w:r>
    </w:p>
    <w:p w14:paraId="084903A8" w14:textId="476C5E9D" w:rsidR="006F41C7" w:rsidRPr="006F41C7" w:rsidRDefault="004C0797" w:rsidP="00CB4BE4">
      <w:pPr>
        <w:pStyle w:val="Corpodetexto"/>
        <w:spacing w:after="0" w:line="240" w:lineRule="auto"/>
        <w:jc w:val="both"/>
        <w:rPr>
          <w:rFonts w:cs="Times New Roman"/>
          <w:sz w:val="24"/>
          <w:szCs w:val="24"/>
          <w:lang w:val="en-US" w:eastAsia="en-US"/>
        </w:rPr>
      </w:pPr>
      <w:r w:rsidRPr="004C0797">
        <w:rPr>
          <w:rFonts w:cs="Times New Roman"/>
          <w:sz w:val="24"/>
          <w:szCs w:val="24"/>
          <w:lang w:val="en-US" w:eastAsia="en-US"/>
        </w:rPr>
        <w:t xml:space="preserve">There are few studies on automation in mineral production processes, but authors like Gustafson have published articles analyzing productivity, the impact of the </w:t>
      </w:r>
      <w:r w:rsidRPr="004C0797">
        <w:rPr>
          <w:rFonts w:cs="Times New Roman"/>
          <w:sz w:val="24"/>
          <w:szCs w:val="24"/>
          <w:lang w:val="en-US" w:eastAsia="en-US"/>
        </w:rPr>
        <w:lastRenderedPageBreak/>
        <w:t>mining environment, making a comparison between manual and automatic operation.</w:t>
      </w:r>
    </w:p>
    <w:p w14:paraId="367C68A3" w14:textId="1E07ADE6" w:rsidR="004C0797" w:rsidRPr="004C0797" w:rsidRDefault="004C0797" w:rsidP="00CB4BE4">
      <w:pPr>
        <w:pStyle w:val="Corpodetexto"/>
        <w:spacing w:after="0" w:line="240" w:lineRule="auto"/>
        <w:jc w:val="both"/>
        <w:rPr>
          <w:rFonts w:cs="Times New Roman"/>
          <w:sz w:val="24"/>
          <w:szCs w:val="24"/>
          <w:lang w:val="en-US" w:eastAsia="en-US"/>
        </w:rPr>
      </w:pPr>
      <w:r>
        <w:rPr>
          <w:rFonts w:cs="Times New Roman"/>
          <w:sz w:val="24"/>
          <w:szCs w:val="24"/>
          <w:lang w:val="en-US" w:eastAsia="en-US"/>
        </w:rPr>
        <w:t xml:space="preserve">In this </w:t>
      </w:r>
      <w:ins w:id="139" w:author="Writefull" w:date="2022-07-19T15:19:00Z">
        <w:r>
          <w:rPr>
            <w:rFonts w:cs="Times New Roman"/>
            <w:sz w:val="24"/>
            <w:szCs w:val="24"/>
            <w:lang w:val="en-US" w:eastAsia="en-US"/>
          </w:rPr>
          <w:t>work,</w:t>
        </w:r>
      </w:ins>
      <w:del w:id="140" w:author="Writefull" w:date="2022-07-19T15:19:00Z">
        <w:r>
          <w:rPr>
            <w:rFonts w:cs="Times New Roman"/>
            <w:sz w:val="24"/>
            <w:szCs w:val="24"/>
            <w:lang w:val="en-US" w:eastAsia="en-US"/>
          </w:rPr>
          <w:delText>work</w:delText>
        </w:r>
      </w:del>
      <w:r>
        <w:rPr>
          <w:rFonts w:cs="Times New Roman"/>
          <w:sz w:val="24"/>
          <w:szCs w:val="24"/>
          <w:lang w:val="en-US" w:eastAsia="en-US"/>
        </w:rPr>
        <w:t xml:space="preserve"> we seek to do something similar through comparative analyzes between manual and automated drilling. We seek to make a differentiated approach </w:t>
      </w:r>
      <w:ins w:id="141" w:author="Writefull" w:date="2022-07-19T15:19:00Z">
        <w:r>
          <w:rPr>
            <w:rFonts w:cs="Times New Roman"/>
            <w:sz w:val="24"/>
            <w:szCs w:val="24"/>
            <w:lang w:val="en-US" w:eastAsia="en-US"/>
          </w:rPr>
          <w:t>to</w:t>
        </w:r>
      </w:ins>
      <w:del w:id="142" w:author="Writefull" w:date="2022-07-19T15:19:00Z">
        <w:r>
          <w:rPr>
            <w:rFonts w:cs="Times New Roman"/>
            <w:sz w:val="24"/>
            <w:szCs w:val="24"/>
            <w:lang w:val="en-US" w:eastAsia="en-US"/>
          </w:rPr>
          <w:delText>with</w:delText>
        </w:r>
      </w:del>
      <w:r>
        <w:rPr>
          <w:rFonts w:cs="Times New Roman"/>
          <w:sz w:val="24"/>
          <w:szCs w:val="24"/>
          <w:lang w:val="en-US" w:eastAsia="en-US"/>
        </w:rPr>
        <w:t xml:space="preserve"> a </w:t>
      </w:r>
      <w:r>
        <w:rPr>
          <w:rFonts w:cs="Times New Roman"/>
          <w:sz w:val="24"/>
          <w:szCs w:val="24"/>
          <w:lang w:val="en-US" w:eastAsia="en-US"/>
        </w:rPr>
        <w:t xml:space="preserve">bias based on seven variables (or operational parameters) focusing on the use of the minimum specific energy possible, as shown in </w:t>
      </w:r>
      <w:ins w:id="143" w:author="Writefull" w:date="2022-07-19T15:19:00Z">
        <w:r>
          <w:rPr>
            <w:rFonts w:cs="Times New Roman"/>
            <w:sz w:val="24"/>
            <w:szCs w:val="24"/>
            <w:lang w:val="en-US" w:eastAsia="en-US"/>
          </w:rPr>
          <w:t>Table</w:t>
        </w:r>
      </w:ins>
      <w:del w:id="144" w:author="Writefull" w:date="2022-07-19T15:19:00Z">
        <w:r>
          <w:rPr>
            <w:rFonts w:cs="Times New Roman"/>
            <w:sz w:val="24"/>
            <w:szCs w:val="24"/>
            <w:lang w:val="en-US" w:eastAsia="en-US"/>
          </w:rPr>
          <w:delText>table</w:delText>
        </w:r>
      </w:del>
      <w:r>
        <w:rPr>
          <w:rFonts w:cs="Times New Roman"/>
          <w:sz w:val="24"/>
          <w:szCs w:val="24"/>
          <w:lang w:val="en-US" w:eastAsia="en-US"/>
        </w:rPr>
        <w:t xml:space="preserve"> 4.</w:t>
      </w:r>
    </w:p>
    <w:p w14:paraId="774592A3" w14:textId="77777777" w:rsidR="008B7EE3" w:rsidRDefault="008B7EE3" w:rsidP="007D42E2">
      <w:pPr>
        <w:pStyle w:val="Corpodetexto"/>
        <w:spacing w:after="0" w:line="240" w:lineRule="auto"/>
        <w:ind w:firstLine="709"/>
        <w:jc w:val="both"/>
        <w:rPr>
          <w:rFonts w:cs="Times New Roman"/>
          <w:sz w:val="24"/>
          <w:szCs w:val="24"/>
          <w:lang w:eastAsia="en-US"/>
        </w:rPr>
      </w:pPr>
    </w:p>
    <w:p w14:paraId="0041E0FA" w14:textId="77777777" w:rsidR="001C393D" w:rsidRPr="00995717" w:rsidRDefault="001C393D" w:rsidP="007D42E2">
      <w:pPr>
        <w:pStyle w:val="Corpodetexto"/>
        <w:spacing w:after="0" w:line="240" w:lineRule="auto"/>
        <w:ind w:firstLine="709"/>
        <w:jc w:val="both"/>
        <w:rPr>
          <w:rFonts w:cs="Times New Roman"/>
          <w:sz w:val="24"/>
          <w:szCs w:val="24"/>
          <w:lang w:eastAsia="en-US"/>
        </w:rPr>
      </w:pPr>
    </w:p>
    <w:p w14:paraId="4EBF8827" w14:textId="77777777" w:rsidR="008B7EE3" w:rsidRDefault="008B7EE3" w:rsidP="007D42E2">
      <w:pPr>
        <w:pStyle w:val="Legenda"/>
        <w:keepNext/>
        <w:spacing w:line="240" w:lineRule="auto"/>
        <w:jc w:val="both"/>
      </w:pPr>
    </w:p>
    <w:p w14:paraId="1FEC3048" w14:textId="27A70D8C" w:rsidR="004C0797" w:rsidRPr="004C0797" w:rsidRDefault="004C0797" w:rsidP="004C0797">
      <w:pPr>
        <w:sectPr w:rsidR="004C0797" w:rsidRPr="004C0797" w:rsidSect="008241F1">
          <w:type w:val="continuous"/>
          <w:pgSz w:w="11906" w:h="16838" w:code="9"/>
          <w:pgMar w:top="1701" w:right="1134" w:bottom="1134" w:left="1701" w:header="709" w:footer="709" w:gutter="0"/>
          <w:cols w:num="2" w:space="708"/>
          <w:docGrid w:linePitch="360"/>
        </w:sectPr>
      </w:pPr>
    </w:p>
    <w:p w14:paraId="1159DE04" w14:textId="426D38A9" w:rsidR="00CB02F8" w:rsidRPr="00E824E8" w:rsidRDefault="00C176DD" w:rsidP="007D42E2">
      <w:pPr>
        <w:pStyle w:val="Legenda"/>
        <w:keepNext/>
        <w:spacing w:line="240" w:lineRule="auto"/>
        <w:jc w:val="both"/>
        <w:rPr>
          <w:b w:val="0"/>
          <w:bCs w:val="0"/>
        </w:rPr>
      </w:pPr>
      <w:r w:rsidRPr="00C176DD">
        <w:rPr>
          <w:b w:val="0"/>
          <w:bCs w:val="0"/>
        </w:rPr>
        <w:t>Table 4 - Operating variables</w:t>
      </w:r>
    </w:p>
    <w:tbl>
      <w:tblPr>
        <w:tblW w:w="5000" w:type="pct"/>
        <w:tblCellMar>
          <w:left w:w="70" w:type="dxa"/>
          <w:right w:w="70" w:type="dxa"/>
        </w:tblCellMar>
        <w:tblLook w:val="04A0" w:firstRow="1" w:lastRow="0" w:firstColumn="1" w:lastColumn="0" w:noHBand="0" w:noVBand="1"/>
      </w:tblPr>
      <w:tblGrid>
        <w:gridCol w:w="3607"/>
        <w:gridCol w:w="1596"/>
        <w:gridCol w:w="3868"/>
      </w:tblGrid>
      <w:tr w:rsidR="001817B8" w:rsidRPr="00E824E8" w14:paraId="04C4EEFD" w14:textId="77777777" w:rsidTr="001817B8">
        <w:trPr>
          <w:trHeight w:val="315"/>
        </w:trPr>
        <w:tc>
          <w:tcPr>
            <w:tcW w:w="5000" w:type="pct"/>
            <w:gridSpan w:val="3"/>
            <w:tcBorders>
              <w:top w:val="single" w:sz="8" w:space="0" w:color="auto"/>
              <w:left w:val="nil"/>
              <w:bottom w:val="single" w:sz="8" w:space="0" w:color="auto"/>
              <w:right w:val="nil"/>
            </w:tcBorders>
            <w:shd w:val="clear" w:color="auto" w:fill="auto"/>
            <w:noWrap/>
            <w:vAlign w:val="bottom"/>
            <w:hideMark/>
          </w:tcPr>
          <w:p w14:paraId="3FA70057" w14:textId="3741A646" w:rsidR="001817B8" w:rsidRPr="00085C7F" w:rsidRDefault="00C176DD" w:rsidP="00C176DD">
            <w:pPr>
              <w:spacing w:line="240" w:lineRule="auto"/>
              <w:jc w:val="center"/>
              <w:rPr>
                <w:color w:val="000000"/>
                <w:sz w:val="24"/>
                <w:szCs w:val="24"/>
                <w:lang w:eastAsia="pt-BR"/>
              </w:rPr>
            </w:pPr>
            <w:r w:rsidRPr="00085C7F">
              <w:rPr>
                <w:color w:val="000000"/>
                <w:sz w:val="24"/>
                <w:szCs w:val="24"/>
                <w:lang w:eastAsia="pt-BR"/>
              </w:rPr>
              <w:t>OPERATING PARAMETERS</w:t>
            </w:r>
          </w:p>
        </w:tc>
      </w:tr>
      <w:tr w:rsidR="001817B8" w:rsidRPr="00E824E8" w14:paraId="10966B99" w14:textId="77777777" w:rsidTr="001817B8">
        <w:trPr>
          <w:trHeight w:val="315"/>
        </w:trPr>
        <w:tc>
          <w:tcPr>
            <w:tcW w:w="1988" w:type="pct"/>
            <w:tcBorders>
              <w:top w:val="nil"/>
              <w:left w:val="nil"/>
              <w:bottom w:val="single" w:sz="8" w:space="0" w:color="auto"/>
              <w:right w:val="nil"/>
            </w:tcBorders>
            <w:shd w:val="clear" w:color="auto" w:fill="auto"/>
            <w:noWrap/>
            <w:vAlign w:val="bottom"/>
            <w:hideMark/>
          </w:tcPr>
          <w:p w14:paraId="12110A2C" w14:textId="4013BFD6" w:rsidR="001817B8" w:rsidRPr="00085C7F" w:rsidRDefault="001817B8" w:rsidP="00C176DD">
            <w:pPr>
              <w:spacing w:line="240" w:lineRule="auto"/>
              <w:jc w:val="center"/>
              <w:rPr>
                <w:color w:val="000000"/>
                <w:sz w:val="24"/>
                <w:szCs w:val="24"/>
                <w:lang w:eastAsia="pt-BR"/>
              </w:rPr>
            </w:pPr>
            <w:r w:rsidRPr="00085C7F">
              <w:rPr>
                <w:color w:val="000000"/>
                <w:sz w:val="24"/>
                <w:szCs w:val="24"/>
                <w:lang w:eastAsia="pt-BR"/>
              </w:rPr>
              <w:t>Parameters</w:t>
            </w:r>
          </w:p>
        </w:tc>
        <w:tc>
          <w:tcPr>
            <w:tcW w:w="880" w:type="pct"/>
            <w:tcBorders>
              <w:top w:val="nil"/>
              <w:left w:val="nil"/>
              <w:bottom w:val="single" w:sz="8" w:space="0" w:color="auto"/>
              <w:right w:val="nil"/>
            </w:tcBorders>
            <w:shd w:val="clear" w:color="auto" w:fill="auto"/>
            <w:vAlign w:val="center"/>
            <w:hideMark/>
          </w:tcPr>
          <w:p w14:paraId="32BFFE8B" w14:textId="6800548C" w:rsidR="001817B8" w:rsidRPr="00085C7F" w:rsidRDefault="00C176DD" w:rsidP="00C176DD">
            <w:pPr>
              <w:spacing w:line="240" w:lineRule="auto"/>
              <w:jc w:val="center"/>
              <w:rPr>
                <w:color w:val="000000"/>
                <w:sz w:val="24"/>
                <w:szCs w:val="24"/>
                <w:lang w:eastAsia="pt-BR"/>
              </w:rPr>
            </w:pPr>
            <w:r w:rsidRPr="00085C7F">
              <w:rPr>
                <w:color w:val="000000"/>
                <w:sz w:val="24"/>
                <w:szCs w:val="24"/>
                <w:lang w:eastAsia="pt-BR"/>
              </w:rPr>
              <w:t>Acronym</w:t>
            </w:r>
          </w:p>
        </w:tc>
        <w:tc>
          <w:tcPr>
            <w:tcW w:w="2132" w:type="pct"/>
            <w:tcBorders>
              <w:top w:val="nil"/>
              <w:left w:val="nil"/>
              <w:bottom w:val="single" w:sz="8" w:space="0" w:color="auto"/>
              <w:right w:val="nil"/>
            </w:tcBorders>
            <w:shd w:val="clear" w:color="auto" w:fill="auto"/>
            <w:vAlign w:val="center"/>
            <w:hideMark/>
          </w:tcPr>
          <w:p w14:paraId="0A94FC0E" w14:textId="2B9481E6" w:rsidR="001817B8" w:rsidRPr="00085C7F" w:rsidRDefault="00C176DD" w:rsidP="00C176DD">
            <w:pPr>
              <w:spacing w:line="240" w:lineRule="auto"/>
              <w:jc w:val="center"/>
              <w:rPr>
                <w:color w:val="000000"/>
                <w:sz w:val="24"/>
                <w:szCs w:val="24"/>
                <w:lang w:eastAsia="pt-BR"/>
              </w:rPr>
            </w:pPr>
            <w:r w:rsidRPr="00085C7F">
              <w:rPr>
                <w:color w:val="000000"/>
                <w:sz w:val="24"/>
                <w:szCs w:val="24"/>
                <w:lang w:eastAsia="pt-BR"/>
              </w:rPr>
              <w:t>Unit</w:t>
            </w:r>
          </w:p>
        </w:tc>
      </w:tr>
      <w:tr w:rsidR="00C176DD" w:rsidRPr="00E824E8" w14:paraId="164D1BDC" w14:textId="77777777" w:rsidTr="00DF6608">
        <w:trPr>
          <w:trHeight w:val="300"/>
        </w:trPr>
        <w:tc>
          <w:tcPr>
            <w:tcW w:w="1988" w:type="pct"/>
            <w:tcBorders>
              <w:top w:val="nil"/>
              <w:left w:val="nil"/>
              <w:bottom w:val="single" w:sz="4" w:space="0" w:color="auto"/>
              <w:right w:val="nil"/>
            </w:tcBorders>
            <w:shd w:val="clear" w:color="auto" w:fill="auto"/>
            <w:noWrap/>
            <w:hideMark/>
          </w:tcPr>
          <w:p w14:paraId="75AA7D22" w14:textId="6854A301" w:rsidR="00C176DD" w:rsidRPr="00085C7F" w:rsidRDefault="00C176DD" w:rsidP="00C176DD">
            <w:pPr>
              <w:spacing w:line="240" w:lineRule="auto"/>
              <w:jc w:val="left"/>
              <w:rPr>
                <w:color w:val="000000"/>
                <w:sz w:val="24"/>
                <w:szCs w:val="24"/>
                <w:lang w:eastAsia="pt-BR"/>
              </w:rPr>
            </w:pPr>
            <w:r w:rsidRPr="00085C7F">
              <w:rPr>
                <w:sz w:val="24"/>
                <w:szCs w:val="24"/>
              </w:rPr>
              <w:t>Weight on the drill</w:t>
            </w:r>
          </w:p>
        </w:tc>
        <w:tc>
          <w:tcPr>
            <w:tcW w:w="880" w:type="pct"/>
            <w:tcBorders>
              <w:top w:val="nil"/>
              <w:left w:val="nil"/>
              <w:bottom w:val="single" w:sz="4" w:space="0" w:color="auto"/>
              <w:right w:val="nil"/>
            </w:tcBorders>
            <w:shd w:val="clear" w:color="auto" w:fill="auto"/>
            <w:noWrap/>
            <w:vAlign w:val="bottom"/>
            <w:hideMark/>
          </w:tcPr>
          <w:p w14:paraId="288F762B" w14:textId="77777777" w:rsidR="00C176DD" w:rsidRPr="00085C7F" w:rsidRDefault="00C176DD" w:rsidP="00C176DD">
            <w:pPr>
              <w:spacing w:line="240" w:lineRule="auto"/>
              <w:jc w:val="center"/>
              <w:rPr>
                <w:color w:val="000000"/>
                <w:sz w:val="24"/>
                <w:szCs w:val="24"/>
                <w:lang w:eastAsia="pt-BR"/>
              </w:rPr>
            </w:pPr>
            <w:r w:rsidRPr="00085C7F">
              <w:rPr>
                <w:color w:val="000000"/>
                <w:sz w:val="24"/>
                <w:szCs w:val="24"/>
                <w:lang w:eastAsia="pt-BR"/>
              </w:rPr>
              <w:t>WOB</w:t>
            </w:r>
          </w:p>
        </w:tc>
        <w:tc>
          <w:tcPr>
            <w:tcW w:w="2132" w:type="pct"/>
            <w:tcBorders>
              <w:top w:val="nil"/>
              <w:left w:val="nil"/>
              <w:bottom w:val="single" w:sz="4" w:space="0" w:color="auto"/>
              <w:right w:val="nil"/>
            </w:tcBorders>
            <w:shd w:val="clear" w:color="auto" w:fill="auto"/>
            <w:hideMark/>
          </w:tcPr>
          <w:p w14:paraId="22B509FE" w14:textId="3E9139AA" w:rsidR="00C176DD" w:rsidRPr="00085C7F" w:rsidRDefault="00C176DD" w:rsidP="00C176DD">
            <w:pPr>
              <w:spacing w:line="240" w:lineRule="auto"/>
              <w:jc w:val="both"/>
              <w:rPr>
                <w:color w:val="000000"/>
                <w:sz w:val="24"/>
                <w:szCs w:val="24"/>
                <w:lang w:eastAsia="pt-BR"/>
              </w:rPr>
            </w:pPr>
            <w:r w:rsidRPr="00085C7F">
              <w:rPr>
                <w:sz w:val="24"/>
                <w:szCs w:val="24"/>
              </w:rPr>
              <w:t>kilo pounds - KLB</w:t>
            </w:r>
          </w:p>
        </w:tc>
      </w:tr>
      <w:tr w:rsidR="00C176DD" w:rsidRPr="00E824E8" w14:paraId="65F43A8A" w14:textId="77777777" w:rsidTr="00DF6608">
        <w:trPr>
          <w:trHeight w:val="300"/>
        </w:trPr>
        <w:tc>
          <w:tcPr>
            <w:tcW w:w="1988" w:type="pct"/>
            <w:tcBorders>
              <w:top w:val="nil"/>
              <w:left w:val="nil"/>
              <w:bottom w:val="single" w:sz="4" w:space="0" w:color="auto"/>
              <w:right w:val="nil"/>
            </w:tcBorders>
            <w:shd w:val="clear" w:color="auto" w:fill="auto"/>
            <w:noWrap/>
            <w:hideMark/>
          </w:tcPr>
          <w:p w14:paraId="27327E72" w14:textId="07CFFD65" w:rsidR="00C176DD" w:rsidRPr="00085C7F" w:rsidRDefault="00C176DD" w:rsidP="00C176DD">
            <w:pPr>
              <w:spacing w:line="240" w:lineRule="auto"/>
              <w:jc w:val="left"/>
              <w:rPr>
                <w:color w:val="000000"/>
                <w:sz w:val="24"/>
                <w:szCs w:val="24"/>
                <w:lang w:eastAsia="pt-BR"/>
              </w:rPr>
            </w:pPr>
            <w:r w:rsidRPr="00085C7F">
              <w:rPr>
                <w:sz w:val="24"/>
                <w:szCs w:val="24"/>
              </w:rPr>
              <w:t>Drill rotation</w:t>
            </w:r>
          </w:p>
        </w:tc>
        <w:tc>
          <w:tcPr>
            <w:tcW w:w="880" w:type="pct"/>
            <w:tcBorders>
              <w:top w:val="nil"/>
              <w:left w:val="nil"/>
              <w:bottom w:val="single" w:sz="4" w:space="0" w:color="auto"/>
              <w:right w:val="nil"/>
            </w:tcBorders>
            <w:shd w:val="clear" w:color="auto" w:fill="auto"/>
            <w:noWrap/>
            <w:vAlign w:val="bottom"/>
            <w:hideMark/>
          </w:tcPr>
          <w:p w14:paraId="5729A5BE" w14:textId="77777777" w:rsidR="00C176DD" w:rsidRPr="00085C7F" w:rsidRDefault="00C176DD" w:rsidP="00C176DD">
            <w:pPr>
              <w:spacing w:line="240" w:lineRule="auto"/>
              <w:jc w:val="center"/>
              <w:rPr>
                <w:color w:val="000000"/>
                <w:sz w:val="24"/>
                <w:szCs w:val="24"/>
                <w:lang w:eastAsia="pt-BR"/>
              </w:rPr>
            </w:pPr>
            <w:r w:rsidRPr="00085C7F">
              <w:rPr>
                <w:color w:val="000000"/>
                <w:sz w:val="24"/>
                <w:szCs w:val="24"/>
                <w:lang w:eastAsia="pt-BR"/>
              </w:rPr>
              <w:t>RPM</w:t>
            </w:r>
          </w:p>
        </w:tc>
        <w:tc>
          <w:tcPr>
            <w:tcW w:w="2132" w:type="pct"/>
            <w:tcBorders>
              <w:top w:val="nil"/>
              <w:left w:val="nil"/>
              <w:bottom w:val="single" w:sz="4" w:space="0" w:color="auto"/>
              <w:right w:val="nil"/>
            </w:tcBorders>
            <w:shd w:val="clear" w:color="auto" w:fill="auto"/>
            <w:hideMark/>
          </w:tcPr>
          <w:p w14:paraId="73C84B0E" w14:textId="06E9E258" w:rsidR="00C176DD" w:rsidRPr="00085C7F" w:rsidRDefault="00C176DD" w:rsidP="00C176DD">
            <w:pPr>
              <w:spacing w:line="240" w:lineRule="auto"/>
              <w:jc w:val="both"/>
              <w:rPr>
                <w:color w:val="000000"/>
                <w:sz w:val="24"/>
                <w:szCs w:val="24"/>
                <w:lang w:eastAsia="pt-BR"/>
              </w:rPr>
            </w:pPr>
            <w:r w:rsidRPr="00085C7F">
              <w:rPr>
                <w:sz w:val="24"/>
                <w:szCs w:val="24"/>
              </w:rPr>
              <w:t>revolutions per minute - RPM</w:t>
            </w:r>
          </w:p>
        </w:tc>
      </w:tr>
      <w:tr w:rsidR="00C176DD" w:rsidRPr="00C176DD" w14:paraId="09C0CC08" w14:textId="77777777" w:rsidTr="00DF6608">
        <w:trPr>
          <w:trHeight w:val="300"/>
        </w:trPr>
        <w:tc>
          <w:tcPr>
            <w:tcW w:w="1988" w:type="pct"/>
            <w:tcBorders>
              <w:top w:val="nil"/>
              <w:left w:val="nil"/>
              <w:bottom w:val="single" w:sz="4" w:space="0" w:color="auto"/>
              <w:right w:val="nil"/>
            </w:tcBorders>
            <w:shd w:val="clear" w:color="auto" w:fill="auto"/>
            <w:noWrap/>
            <w:hideMark/>
          </w:tcPr>
          <w:p w14:paraId="6576B40B" w14:textId="55583893" w:rsidR="00C176DD" w:rsidRPr="00085C7F" w:rsidRDefault="00C176DD" w:rsidP="00C176DD">
            <w:pPr>
              <w:spacing w:line="240" w:lineRule="auto"/>
              <w:jc w:val="left"/>
              <w:rPr>
                <w:color w:val="000000"/>
                <w:sz w:val="24"/>
                <w:szCs w:val="24"/>
                <w:lang w:eastAsia="pt-BR"/>
              </w:rPr>
            </w:pPr>
            <w:r w:rsidRPr="00085C7F">
              <w:rPr>
                <w:sz w:val="24"/>
                <w:szCs w:val="24"/>
              </w:rPr>
              <w:t>Penetration rate</w:t>
            </w:r>
          </w:p>
        </w:tc>
        <w:tc>
          <w:tcPr>
            <w:tcW w:w="880" w:type="pct"/>
            <w:tcBorders>
              <w:top w:val="nil"/>
              <w:left w:val="nil"/>
              <w:bottom w:val="single" w:sz="4" w:space="0" w:color="auto"/>
              <w:right w:val="nil"/>
            </w:tcBorders>
            <w:shd w:val="clear" w:color="auto" w:fill="auto"/>
            <w:noWrap/>
            <w:vAlign w:val="bottom"/>
            <w:hideMark/>
          </w:tcPr>
          <w:p w14:paraId="15E60A20" w14:textId="77777777" w:rsidR="00C176DD" w:rsidRPr="00085C7F" w:rsidRDefault="00C176DD" w:rsidP="00C176DD">
            <w:pPr>
              <w:spacing w:line="240" w:lineRule="auto"/>
              <w:jc w:val="center"/>
              <w:rPr>
                <w:color w:val="000000"/>
                <w:sz w:val="24"/>
                <w:szCs w:val="24"/>
                <w:lang w:eastAsia="pt-BR"/>
              </w:rPr>
            </w:pPr>
            <w:r w:rsidRPr="00085C7F">
              <w:rPr>
                <w:color w:val="000000"/>
                <w:sz w:val="24"/>
                <w:szCs w:val="24"/>
                <w:lang w:eastAsia="pt-BR"/>
              </w:rPr>
              <w:t>ROP</w:t>
            </w:r>
          </w:p>
        </w:tc>
        <w:tc>
          <w:tcPr>
            <w:tcW w:w="2132" w:type="pct"/>
            <w:tcBorders>
              <w:top w:val="nil"/>
              <w:left w:val="nil"/>
              <w:bottom w:val="single" w:sz="4" w:space="0" w:color="auto"/>
              <w:right w:val="nil"/>
            </w:tcBorders>
            <w:shd w:val="clear" w:color="auto" w:fill="auto"/>
            <w:hideMark/>
          </w:tcPr>
          <w:p w14:paraId="351F3854" w14:textId="0229D64C" w:rsidR="00C176DD" w:rsidRPr="00085C7F" w:rsidRDefault="00C176DD" w:rsidP="00C176DD">
            <w:pPr>
              <w:spacing w:line="240" w:lineRule="auto"/>
              <w:jc w:val="both"/>
              <w:rPr>
                <w:color w:val="000000"/>
                <w:sz w:val="24"/>
                <w:szCs w:val="24"/>
                <w:lang w:val="en-US" w:eastAsia="pt-BR"/>
              </w:rPr>
            </w:pPr>
            <w:r w:rsidRPr="00085C7F">
              <w:rPr>
                <w:sz w:val="24"/>
                <w:szCs w:val="24"/>
                <w:lang w:val="en-US"/>
              </w:rPr>
              <w:t>Meters per hour - m/h</w:t>
            </w:r>
          </w:p>
        </w:tc>
      </w:tr>
      <w:tr w:rsidR="00C176DD" w:rsidRPr="00C176DD" w14:paraId="2CFDB713" w14:textId="77777777" w:rsidTr="00DF6608">
        <w:trPr>
          <w:trHeight w:val="300"/>
        </w:trPr>
        <w:tc>
          <w:tcPr>
            <w:tcW w:w="1988" w:type="pct"/>
            <w:tcBorders>
              <w:top w:val="nil"/>
              <w:left w:val="nil"/>
              <w:bottom w:val="single" w:sz="4" w:space="0" w:color="auto"/>
              <w:right w:val="nil"/>
            </w:tcBorders>
            <w:shd w:val="clear" w:color="auto" w:fill="auto"/>
            <w:noWrap/>
            <w:hideMark/>
          </w:tcPr>
          <w:p w14:paraId="445FF665" w14:textId="07F0F2F8" w:rsidR="00C176DD" w:rsidRPr="00085C7F" w:rsidRDefault="00C176DD" w:rsidP="00C176DD">
            <w:pPr>
              <w:spacing w:line="240" w:lineRule="auto"/>
              <w:jc w:val="left"/>
              <w:rPr>
                <w:color w:val="000000"/>
                <w:sz w:val="24"/>
                <w:szCs w:val="24"/>
                <w:lang w:eastAsia="pt-BR"/>
              </w:rPr>
            </w:pPr>
            <w:r w:rsidRPr="00085C7F">
              <w:rPr>
                <w:sz w:val="24"/>
                <w:szCs w:val="24"/>
              </w:rPr>
              <w:t>Rotation torque</w:t>
            </w:r>
          </w:p>
        </w:tc>
        <w:tc>
          <w:tcPr>
            <w:tcW w:w="880" w:type="pct"/>
            <w:tcBorders>
              <w:top w:val="nil"/>
              <w:left w:val="nil"/>
              <w:bottom w:val="single" w:sz="4" w:space="0" w:color="auto"/>
              <w:right w:val="nil"/>
            </w:tcBorders>
            <w:shd w:val="clear" w:color="auto" w:fill="auto"/>
            <w:noWrap/>
            <w:vAlign w:val="bottom"/>
            <w:hideMark/>
          </w:tcPr>
          <w:p w14:paraId="307C4FF8" w14:textId="77777777" w:rsidR="00C176DD" w:rsidRPr="00085C7F" w:rsidRDefault="00C176DD" w:rsidP="00C176DD">
            <w:pPr>
              <w:spacing w:line="240" w:lineRule="auto"/>
              <w:jc w:val="center"/>
              <w:rPr>
                <w:color w:val="000000"/>
                <w:sz w:val="24"/>
                <w:szCs w:val="24"/>
                <w:lang w:eastAsia="pt-BR"/>
              </w:rPr>
            </w:pPr>
            <w:r w:rsidRPr="00085C7F">
              <w:rPr>
                <w:color w:val="000000"/>
                <w:sz w:val="24"/>
                <w:szCs w:val="24"/>
                <w:lang w:eastAsia="pt-BR"/>
              </w:rPr>
              <w:t>TQR</w:t>
            </w:r>
          </w:p>
        </w:tc>
        <w:tc>
          <w:tcPr>
            <w:tcW w:w="2132" w:type="pct"/>
            <w:tcBorders>
              <w:top w:val="nil"/>
              <w:left w:val="nil"/>
              <w:bottom w:val="single" w:sz="4" w:space="0" w:color="auto"/>
              <w:right w:val="nil"/>
            </w:tcBorders>
            <w:shd w:val="clear" w:color="auto" w:fill="auto"/>
            <w:hideMark/>
          </w:tcPr>
          <w:p w14:paraId="2C149751" w14:textId="46E63519" w:rsidR="00C176DD" w:rsidRPr="00085C7F" w:rsidRDefault="00C176DD" w:rsidP="00C176DD">
            <w:pPr>
              <w:spacing w:line="240" w:lineRule="auto"/>
              <w:jc w:val="both"/>
              <w:rPr>
                <w:color w:val="000000"/>
                <w:sz w:val="24"/>
                <w:szCs w:val="24"/>
                <w:lang w:val="en-US" w:eastAsia="pt-BR"/>
              </w:rPr>
            </w:pPr>
            <w:r w:rsidRPr="00085C7F">
              <w:rPr>
                <w:sz w:val="24"/>
                <w:szCs w:val="24"/>
                <w:lang w:val="en-US"/>
              </w:rPr>
              <w:t>Kilo pounds per force - KLB.F</w:t>
            </w:r>
          </w:p>
        </w:tc>
      </w:tr>
      <w:tr w:rsidR="00C176DD" w:rsidRPr="00C176DD" w14:paraId="0FC089D4" w14:textId="77777777" w:rsidTr="00DF6608">
        <w:trPr>
          <w:trHeight w:val="300"/>
        </w:trPr>
        <w:tc>
          <w:tcPr>
            <w:tcW w:w="1988" w:type="pct"/>
            <w:tcBorders>
              <w:top w:val="nil"/>
              <w:left w:val="nil"/>
              <w:bottom w:val="single" w:sz="4" w:space="0" w:color="auto"/>
              <w:right w:val="nil"/>
            </w:tcBorders>
            <w:shd w:val="clear" w:color="auto" w:fill="auto"/>
            <w:noWrap/>
            <w:hideMark/>
          </w:tcPr>
          <w:p w14:paraId="1C6513AB" w14:textId="6F323323" w:rsidR="00C176DD" w:rsidRPr="00085C7F" w:rsidRDefault="00C176DD" w:rsidP="00C176DD">
            <w:pPr>
              <w:spacing w:line="240" w:lineRule="auto"/>
              <w:jc w:val="left"/>
              <w:rPr>
                <w:color w:val="000000"/>
                <w:sz w:val="24"/>
                <w:szCs w:val="24"/>
                <w:lang w:eastAsia="pt-BR"/>
              </w:rPr>
            </w:pPr>
            <w:r w:rsidRPr="00085C7F">
              <w:rPr>
                <w:sz w:val="24"/>
                <w:szCs w:val="24"/>
              </w:rPr>
              <w:t>Air pressure</w:t>
            </w:r>
          </w:p>
        </w:tc>
        <w:tc>
          <w:tcPr>
            <w:tcW w:w="880" w:type="pct"/>
            <w:tcBorders>
              <w:top w:val="nil"/>
              <w:left w:val="nil"/>
              <w:bottom w:val="single" w:sz="4" w:space="0" w:color="auto"/>
              <w:right w:val="nil"/>
            </w:tcBorders>
            <w:shd w:val="clear" w:color="auto" w:fill="auto"/>
            <w:noWrap/>
            <w:vAlign w:val="bottom"/>
            <w:hideMark/>
          </w:tcPr>
          <w:p w14:paraId="6CB050B3" w14:textId="77777777" w:rsidR="00C176DD" w:rsidRPr="00085C7F" w:rsidRDefault="00C176DD" w:rsidP="00C176DD">
            <w:pPr>
              <w:spacing w:line="240" w:lineRule="auto"/>
              <w:jc w:val="center"/>
              <w:rPr>
                <w:color w:val="000000"/>
                <w:sz w:val="24"/>
                <w:szCs w:val="24"/>
                <w:lang w:eastAsia="pt-BR"/>
              </w:rPr>
            </w:pPr>
            <w:r w:rsidRPr="00085C7F">
              <w:rPr>
                <w:color w:val="000000"/>
                <w:sz w:val="24"/>
                <w:szCs w:val="24"/>
                <w:lang w:eastAsia="pt-BR"/>
              </w:rPr>
              <w:t>PAR</w:t>
            </w:r>
          </w:p>
        </w:tc>
        <w:tc>
          <w:tcPr>
            <w:tcW w:w="2132" w:type="pct"/>
            <w:tcBorders>
              <w:top w:val="nil"/>
              <w:left w:val="nil"/>
              <w:bottom w:val="single" w:sz="4" w:space="0" w:color="auto"/>
              <w:right w:val="nil"/>
            </w:tcBorders>
            <w:shd w:val="clear" w:color="auto" w:fill="auto"/>
            <w:hideMark/>
          </w:tcPr>
          <w:p w14:paraId="4314CB1A" w14:textId="0F943C56" w:rsidR="00C176DD" w:rsidRPr="00085C7F" w:rsidRDefault="00C176DD" w:rsidP="00C176DD">
            <w:pPr>
              <w:spacing w:line="240" w:lineRule="auto"/>
              <w:jc w:val="both"/>
              <w:rPr>
                <w:color w:val="000000"/>
                <w:sz w:val="24"/>
                <w:szCs w:val="24"/>
                <w:lang w:val="en-US" w:eastAsia="pt-BR"/>
              </w:rPr>
            </w:pPr>
            <w:r w:rsidRPr="00085C7F">
              <w:rPr>
                <w:sz w:val="24"/>
                <w:szCs w:val="24"/>
                <w:lang w:val="en-US"/>
              </w:rPr>
              <w:t>Pounds per square inch - PSI</w:t>
            </w:r>
          </w:p>
        </w:tc>
      </w:tr>
      <w:tr w:rsidR="00C176DD" w:rsidRPr="00E824E8" w14:paraId="31AC561F" w14:textId="77777777" w:rsidTr="00DF6608">
        <w:trPr>
          <w:trHeight w:val="300"/>
        </w:trPr>
        <w:tc>
          <w:tcPr>
            <w:tcW w:w="1988" w:type="pct"/>
            <w:tcBorders>
              <w:top w:val="nil"/>
              <w:left w:val="nil"/>
              <w:bottom w:val="single" w:sz="4" w:space="0" w:color="auto"/>
              <w:right w:val="nil"/>
            </w:tcBorders>
            <w:shd w:val="clear" w:color="auto" w:fill="auto"/>
            <w:noWrap/>
            <w:hideMark/>
          </w:tcPr>
          <w:p w14:paraId="68743446" w14:textId="12DCDB92" w:rsidR="00C176DD" w:rsidRPr="00085C7F" w:rsidRDefault="00C176DD" w:rsidP="00C176DD">
            <w:pPr>
              <w:spacing w:line="240" w:lineRule="auto"/>
              <w:jc w:val="left"/>
              <w:rPr>
                <w:color w:val="000000"/>
                <w:sz w:val="24"/>
                <w:szCs w:val="24"/>
                <w:lang w:eastAsia="pt-BR"/>
              </w:rPr>
            </w:pPr>
            <w:r w:rsidRPr="00085C7F">
              <w:rPr>
                <w:sz w:val="24"/>
                <w:szCs w:val="24"/>
              </w:rPr>
              <w:t>Button penetration</w:t>
            </w:r>
          </w:p>
        </w:tc>
        <w:tc>
          <w:tcPr>
            <w:tcW w:w="880" w:type="pct"/>
            <w:tcBorders>
              <w:top w:val="nil"/>
              <w:left w:val="nil"/>
              <w:bottom w:val="single" w:sz="4" w:space="0" w:color="auto"/>
              <w:right w:val="nil"/>
            </w:tcBorders>
            <w:shd w:val="clear" w:color="auto" w:fill="auto"/>
            <w:noWrap/>
            <w:vAlign w:val="bottom"/>
            <w:hideMark/>
          </w:tcPr>
          <w:p w14:paraId="4D064C5A" w14:textId="77777777" w:rsidR="00C176DD" w:rsidRPr="00085C7F" w:rsidRDefault="00C176DD" w:rsidP="00C176DD">
            <w:pPr>
              <w:spacing w:line="240" w:lineRule="auto"/>
              <w:jc w:val="center"/>
              <w:rPr>
                <w:color w:val="000000"/>
                <w:sz w:val="24"/>
                <w:szCs w:val="24"/>
                <w:lang w:eastAsia="pt-BR"/>
              </w:rPr>
            </w:pPr>
            <w:r w:rsidRPr="00085C7F">
              <w:rPr>
                <w:color w:val="000000"/>
                <w:sz w:val="24"/>
                <w:szCs w:val="24"/>
                <w:lang w:eastAsia="pt-BR"/>
              </w:rPr>
              <w:t>PEB</w:t>
            </w:r>
          </w:p>
        </w:tc>
        <w:tc>
          <w:tcPr>
            <w:tcW w:w="2132" w:type="pct"/>
            <w:tcBorders>
              <w:top w:val="nil"/>
              <w:left w:val="nil"/>
              <w:bottom w:val="single" w:sz="4" w:space="0" w:color="auto"/>
              <w:right w:val="nil"/>
            </w:tcBorders>
            <w:shd w:val="clear" w:color="auto" w:fill="auto"/>
            <w:hideMark/>
          </w:tcPr>
          <w:p w14:paraId="05ABFA41" w14:textId="2E9AE7B3" w:rsidR="00C176DD" w:rsidRPr="00085C7F" w:rsidRDefault="00C176DD" w:rsidP="00C176DD">
            <w:pPr>
              <w:spacing w:line="240" w:lineRule="auto"/>
              <w:jc w:val="both"/>
              <w:rPr>
                <w:color w:val="000000"/>
                <w:sz w:val="24"/>
                <w:szCs w:val="24"/>
                <w:lang w:eastAsia="pt-BR"/>
              </w:rPr>
            </w:pPr>
            <w:r w:rsidRPr="00085C7F">
              <w:rPr>
                <w:sz w:val="24"/>
                <w:szCs w:val="24"/>
              </w:rPr>
              <w:t>Button height percentage - %</w:t>
            </w:r>
          </w:p>
        </w:tc>
      </w:tr>
      <w:tr w:rsidR="00C176DD" w:rsidRPr="00E824E8" w14:paraId="26EB055A" w14:textId="77777777" w:rsidTr="00DF6608">
        <w:trPr>
          <w:trHeight w:val="315"/>
        </w:trPr>
        <w:tc>
          <w:tcPr>
            <w:tcW w:w="1988" w:type="pct"/>
            <w:tcBorders>
              <w:top w:val="nil"/>
              <w:left w:val="nil"/>
              <w:bottom w:val="single" w:sz="8" w:space="0" w:color="auto"/>
              <w:right w:val="nil"/>
            </w:tcBorders>
            <w:shd w:val="clear" w:color="auto" w:fill="auto"/>
            <w:noWrap/>
            <w:hideMark/>
          </w:tcPr>
          <w:p w14:paraId="3B70BA2E" w14:textId="63245DB7" w:rsidR="00C176DD" w:rsidRPr="00085C7F" w:rsidRDefault="00C176DD" w:rsidP="00C176DD">
            <w:pPr>
              <w:spacing w:line="240" w:lineRule="auto"/>
              <w:jc w:val="left"/>
              <w:rPr>
                <w:color w:val="000000"/>
                <w:sz w:val="24"/>
                <w:szCs w:val="24"/>
                <w:lang w:eastAsia="pt-BR"/>
              </w:rPr>
            </w:pPr>
            <w:r w:rsidRPr="00085C7F">
              <w:rPr>
                <w:sz w:val="24"/>
                <w:szCs w:val="24"/>
              </w:rPr>
              <w:t>Minimum specific energy</w:t>
            </w:r>
          </w:p>
        </w:tc>
        <w:tc>
          <w:tcPr>
            <w:tcW w:w="880" w:type="pct"/>
            <w:tcBorders>
              <w:top w:val="nil"/>
              <w:left w:val="nil"/>
              <w:bottom w:val="single" w:sz="8" w:space="0" w:color="auto"/>
              <w:right w:val="nil"/>
            </w:tcBorders>
            <w:shd w:val="clear" w:color="auto" w:fill="auto"/>
            <w:noWrap/>
            <w:vAlign w:val="bottom"/>
            <w:hideMark/>
          </w:tcPr>
          <w:p w14:paraId="6EA34529" w14:textId="37472C7C" w:rsidR="00C176DD" w:rsidRPr="00085C7F" w:rsidRDefault="00C176DD" w:rsidP="00C176DD">
            <w:pPr>
              <w:spacing w:line="240" w:lineRule="auto"/>
              <w:jc w:val="center"/>
              <w:rPr>
                <w:color w:val="000000"/>
                <w:sz w:val="24"/>
                <w:szCs w:val="24"/>
                <w:lang w:eastAsia="pt-BR"/>
              </w:rPr>
            </w:pPr>
            <w:r w:rsidRPr="00085C7F">
              <w:rPr>
                <w:color w:val="000000"/>
                <w:sz w:val="24"/>
                <w:szCs w:val="24"/>
                <w:lang w:eastAsia="pt-BR"/>
              </w:rPr>
              <w:t>MSE</w:t>
            </w:r>
          </w:p>
        </w:tc>
        <w:tc>
          <w:tcPr>
            <w:tcW w:w="2132" w:type="pct"/>
            <w:tcBorders>
              <w:top w:val="nil"/>
              <w:left w:val="nil"/>
              <w:bottom w:val="single" w:sz="8" w:space="0" w:color="auto"/>
              <w:right w:val="nil"/>
            </w:tcBorders>
            <w:shd w:val="clear" w:color="auto" w:fill="auto"/>
            <w:hideMark/>
          </w:tcPr>
          <w:p w14:paraId="08A1168E" w14:textId="2713AACD" w:rsidR="00C176DD" w:rsidRPr="00085C7F" w:rsidRDefault="00C176DD" w:rsidP="00C176DD">
            <w:pPr>
              <w:spacing w:line="240" w:lineRule="auto"/>
              <w:jc w:val="both"/>
              <w:rPr>
                <w:color w:val="000000"/>
                <w:sz w:val="24"/>
                <w:szCs w:val="24"/>
                <w:lang w:eastAsia="pt-BR"/>
              </w:rPr>
            </w:pPr>
            <w:r w:rsidRPr="00085C7F">
              <w:rPr>
                <w:sz w:val="24"/>
                <w:szCs w:val="24"/>
              </w:rPr>
              <w:t>Mega pascal - Mpa</w:t>
            </w:r>
          </w:p>
        </w:tc>
      </w:tr>
    </w:tbl>
    <w:p w14:paraId="1CB11C96" w14:textId="1292A6B6" w:rsidR="003C658E" w:rsidRPr="00B95B7A" w:rsidRDefault="003C658E" w:rsidP="003C658E">
      <w:pPr>
        <w:jc w:val="both"/>
        <w:rPr>
          <w:lang w:val="en-US"/>
        </w:rPr>
      </w:pPr>
      <w:r w:rsidRPr="00B95B7A">
        <w:rPr>
          <w:lang w:val="en-US"/>
        </w:rPr>
        <w:t>Source: Prepared by the Author.</w:t>
      </w:r>
    </w:p>
    <w:p w14:paraId="21391747" w14:textId="51A27923" w:rsidR="00683C85" w:rsidRPr="00AB226F" w:rsidRDefault="00683C85" w:rsidP="007D42E2">
      <w:pPr>
        <w:pStyle w:val="Legenda"/>
        <w:spacing w:line="240" w:lineRule="auto"/>
        <w:jc w:val="both"/>
        <w:rPr>
          <w:b w:val="0"/>
          <w:bCs w:val="0"/>
          <w:lang w:val="en-US"/>
        </w:rPr>
      </w:pPr>
    </w:p>
    <w:p w14:paraId="4304F4AD" w14:textId="77777777" w:rsidR="008B7EE3" w:rsidRPr="00AB226F" w:rsidRDefault="008B7EE3" w:rsidP="00AB226F">
      <w:pPr>
        <w:shd w:val="clear" w:color="auto" w:fill="FFFFFF"/>
        <w:spacing w:line="240" w:lineRule="auto"/>
        <w:jc w:val="both"/>
        <w:rPr>
          <w:sz w:val="24"/>
          <w:szCs w:val="24"/>
          <w:lang w:val="en-US"/>
        </w:rPr>
        <w:sectPr w:rsidR="008B7EE3" w:rsidRPr="00AB226F" w:rsidSect="008B7EE3">
          <w:type w:val="continuous"/>
          <w:pgSz w:w="11906" w:h="16838" w:code="9"/>
          <w:pgMar w:top="1701" w:right="1134" w:bottom="1134" w:left="1701" w:header="709" w:footer="709" w:gutter="0"/>
          <w:cols w:space="708"/>
          <w:docGrid w:linePitch="360"/>
        </w:sectPr>
      </w:pPr>
    </w:p>
    <w:p w14:paraId="79C4AC38" w14:textId="17A583A8" w:rsidR="00AB226F" w:rsidRPr="00AB226F" w:rsidRDefault="00AB226F" w:rsidP="00AB226F">
      <w:pPr>
        <w:shd w:val="clear" w:color="auto" w:fill="FFFFFF"/>
        <w:spacing w:line="240" w:lineRule="auto"/>
        <w:jc w:val="both"/>
        <w:rPr>
          <w:sz w:val="24"/>
          <w:szCs w:val="24"/>
          <w:lang w:val="en-US"/>
        </w:rPr>
      </w:pPr>
      <w:r>
        <w:rPr>
          <w:sz w:val="24"/>
          <w:szCs w:val="24"/>
          <w:lang w:val="en-US"/>
        </w:rPr>
        <w:t xml:space="preserve">When analyzing the data of the parameter weight on the </w:t>
      </w:r>
      <w:ins w:id="145" w:author="Writefull" w:date="2022-07-19T15:19:00Z">
        <w:r>
          <w:rPr>
            <w:sz w:val="24"/>
            <w:szCs w:val="24"/>
            <w:lang w:val="en-US"/>
          </w:rPr>
          <w:t>bit,</w:t>
        </w:r>
      </w:ins>
      <w:del w:id="146" w:author="Writefull" w:date="2022-07-19T15:19:00Z">
        <w:r>
          <w:rPr>
            <w:sz w:val="24"/>
            <w:szCs w:val="24"/>
            <w:lang w:val="en-US"/>
          </w:rPr>
          <w:delText>bit</w:delText>
        </w:r>
      </w:del>
      <w:r>
        <w:rPr>
          <w:sz w:val="24"/>
          <w:szCs w:val="24"/>
          <w:lang w:val="en-US"/>
        </w:rPr>
        <w:t xml:space="preserve"> also known as feed force (WOB or pulldown), the results showed what was already predicted, in the fronts with </w:t>
      </w:r>
      <w:ins w:id="147" w:author="Writefull" w:date="2022-07-19T15:19:00Z">
        <w:r>
          <w:rPr>
            <w:sz w:val="24"/>
            <w:szCs w:val="24"/>
            <w:lang w:val="en-US"/>
          </w:rPr>
          <w:t>ores,</w:t>
        </w:r>
      </w:ins>
      <w:del w:id="148" w:author="Writefull" w:date="2022-07-19T15:19:00Z">
        <w:r>
          <w:rPr>
            <w:sz w:val="24"/>
            <w:szCs w:val="24"/>
            <w:lang w:val="en-US"/>
          </w:rPr>
          <w:delText>ores</w:delText>
        </w:r>
      </w:del>
      <w:r>
        <w:rPr>
          <w:sz w:val="24"/>
          <w:szCs w:val="24"/>
          <w:lang w:val="en-US"/>
        </w:rPr>
        <w:t xml:space="preserve"> the feed force was greater, presenting values that varied from 1 to 69 KLb with a weighted average of 49.4 KLb. In sterile materials, the WOB was lower and ranged from 1 to 68 KLb with an average of 36KLb.When we analyzed, from the point of view of the operational technique used, we found that in the automatic mode there </w:t>
      </w:r>
      <w:r>
        <w:rPr>
          <w:sz w:val="24"/>
          <w:szCs w:val="24"/>
          <w:lang w:val="en-US"/>
        </w:rPr>
        <w:t>was a reduction of 16.3% of the advance force in relation to the force used in the manual operation mode, during the drilling of sterile materials. In ores, automated drilling showed a gain of 11.8% compared to manual drilling. Overall, the gain from automated drilling in terms of WOB was 18.7%, as shown in Table 5.</w:t>
      </w:r>
    </w:p>
    <w:p w14:paraId="59690D46" w14:textId="723A785F" w:rsidR="00F848C5" w:rsidRDefault="00F848C5" w:rsidP="007D42E2">
      <w:pPr>
        <w:shd w:val="clear" w:color="auto" w:fill="FFFFFF"/>
        <w:spacing w:line="240" w:lineRule="auto"/>
        <w:ind w:firstLine="709"/>
        <w:jc w:val="both"/>
        <w:rPr>
          <w:rFonts w:ascii="Arial" w:hAnsi="Arial" w:cs="Arial"/>
          <w:sz w:val="24"/>
          <w:szCs w:val="24"/>
        </w:rPr>
      </w:pPr>
    </w:p>
    <w:p w14:paraId="4828BA1D" w14:textId="5D78D010" w:rsidR="00AB226F" w:rsidRDefault="00AB226F" w:rsidP="007D42E2">
      <w:pPr>
        <w:shd w:val="clear" w:color="auto" w:fill="FFFFFF"/>
        <w:spacing w:line="240" w:lineRule="auto"/>
        <w:ind w:firstLine="709"/>
        <w:jc w:val="both"/>
        <w:rPr>
          <w:rFonts w:ascii="Arial" w:hAnsi="Arial" w:cs="Arial"/>
          <w:sz w:val="24"/>
          <w:szCs w:val="24"/>
        </w:rPr>
      </w:pPr>
    </w:p>
    <w:p w14:paraId="7ED2D45E" w14:textId="77777777" w:rsidR="00AB226F" w:rsidRDefault="00AB226F" w:rsidP="007D42E2">
      <w:pPr>
        <w:shd w:val="clear" w:color="auto" w:fill="FFFFFF"/>
        <w:spacing w:line="240" w:lineRule="auto"/>
        <w:ind w:firstLine="709"/>
        <w:jc w:val="both"/>
        <w:rPr>
          <w:rFonts w:ascii="Arial" w:hAnsi="Arial" w:cs="Arial"/>
          <w:sz w:val="24"/>
          <w:szCs w:val="24"/>
        </w:rPr>
      </w:pPr>
    </w:p>
    <w:p w14:paraId="5E3031E4" w14:textId="77777777" w:rsidR="004D376E" w:rsidRDefault="004D376E" w:rsidP="007D42E2">
      <w:pPr>
        <w:spacing w:line="240" w:lineRule="auto"/>
        <w:jc w:val="both"/>
      </w:pPr>
    </w:p>
    <w:p w14:paraId="4812E07D" w14:textId="2A1AB8CC" w:rsidR="004D376E" w:rsidRPr="004D376E" w:rsidRDefault="004D376E" w:rsidP="007D42E2">
      <w:pPr>
        <w:spacing w:line="240" w:lineRule="auto"/>
        <w:jc w:val="both"/>
        <w:sectPr w:rsidR="004D376E" w:rsidRPr="004D376E" w:rsidSect="008241F1">
          <w:type w:val="continuous"/>
          <w:pgSz w:w="11906" w:h="16838" w:code="9"/>
          <w:pgMar w:top="1701" w:right="1134" w:bottom="1134" w:left="1701" w:header="709" w:footer="709" w:gutter="0"/>
          <w:cols w:num="2" w:space="708"/>
          <w:docGrid w:linePitch="360"/>
        </w:sectPr>
      </w:pPr>
    </w:p>
    <w:p w14:paraId="380E4CCF" w14:textId="77777777" w:rsidR="00AB226F" w:rsidRDefault="00AB226F" w:rsidP="007D42E2">
      <w:pPr>
        <w:pStyle w:val="Legenda"/>
        <w:keepNext/>
        <w:spacing w:line="240" w:lineRule="auto"/>
        <w:jc w:val="both"/>
        <w:rPr>
          <w:b w:val="0"/>
          <w:bCs w:val="0"/>
        </w:rPr>
      </w:pPr>
    </w:p>
    <w:p w14:paraId="2E2F257A" w14:textId="5456F477" w:rsidR="00F354AD" w:rsidRPr="00040B8B" w:rsidRDefault="00040B8B" w:rsidP="007D42E2">
      <w:pPr>
        <w:pStyle w:val="Legenda"/>
        <w:keepNext/>
        <w:spacing w:line="240" w:lineRule="auto"/>
        <w:jc w:val="both"/>
        <w:rPr>
          <w:b w:val="0"/>
          <w:bCs w:val="0"/>
          <w:lang w:val="en-US"/>
        </w:rPr>
      </w:pPr>
      <w:r>
        <w:rPr>
          <w:b w:val="0"/>
          <w:bCs w:val="0"/>
          <w:lang w:val="en-US"/>
        </w:rPr>
        <w:t xml:space="preserve">Table 5 – Weight </w:t>
      </w:r>
      <w:ins w:id="149" w:author="Writefull" w:date="2022-07-19T15:19:00Z">
        <w:r>
          <w:rPr>
            <w:b w:val="0"/>
            <w:bCs w:val="0"/>
            <w:lang w:val="en-US"/>
          </w:rPr>
          <w:t>of</w:t>
        </w:r>
      </w:ins>
      <w:del w:id="150" w:author="Writefull" w:date="2022-07-19T15:19:00Z">
        <w:r>
          <w:rPr>
            <w:b w:val="0"/>
            <w:bCs w:val="0"/>
            <w:lang w:val="en-US"/>
          </w:rPr>
          <w:delText>on</w:delText>
        </w:r>
      </w:del>
      <w:r>
        <w:rPr>
          <w:b w:val="0"/>
          <w:bCs w:val="0"/>
          <w:lang w:val="en-US"/>
        </w:rPr>
        <w:t xml:space="preserve"> drill bit (WOB) Automatic versus Manual Drilling.</w:t>
      </w:r>
    </w:p>
    <w:tbl>
      <w:tblPr>
        <w:tblW w:w="5000" w:type="pct"/>
        <w:jc w:val="center"/>
        <w:tblCellMar>
          <w:left w:w="70" w:type="dxa"/>
          <w:right w:w="70" w:type="dxa"/>
        </w:tblCellMar>
        <w:tblLook w:val="04A0" w:firstRow="1" w:lastRow="0" w:firstColumn="1" w:lastColumn="0" w:noHBand="0" w:noVBand="1"/>
      </w:tblPr>
      <w:tblGrid>
        <w:gridCol w:w="1561"/>
        <w:gridCol w:w="1609"/>
        <w:gridCol w:w="1711"/>
        <w:gridCol w:w="2485"/>
        <w:gridCol w:w="1705"/>
      </w:tblGrid>
      <w:tr w:rsidR="00F848C5" w:rsidRPr="00040B8B" w14:paraId="3C1D531C" w14:textId="77777777" w:rsidTr="002A15BE">
        <w:trPr>
          <w:trHeight w:val="315"/>
          <w:jc w:val="center"/>
        </w:trPr>
        <w:tc>
          <w:tcPr>
            <w:tcW w:w="5000" w:type="pct"/>
            <w:gridSpan w:val="5"/>
            <w:tcBorders>
              <w:top w:val="single" w:sz="8" w:space="0" w:color="auto"/>
              <w:left w:val="nil"/>
              <w:bottom w:val="single" w:sz="8" w:space="0" w:color="auto"/>
              <w:right w:val="nil"/>
            </w:tcBorders>
            <w:shd w:val="clear" w:color="auto" w:fill="auto"/>
            <w:noWrap/>
            <w:vAlign w:val="bottom"/>
            <w:hideMark/>
          </w:tcPr>
          <w:p w14:paraId="61BD7423" w14:textId="03EC5B3E" w:rsidR="00F848C5" w:rsidRPr="00FA5EDC" w:rsidRDefault="00040B8B" w:rsidP="00040B8B">
            <w:pPr>
              <w:spacing w:line="240" w:lineRule="auto"/>
              <w:jc w:val="center"/>
              <w:rPr>
                <w:color w:val="000000"/>
                <w:sz w:val="24"/>
                <w:szCs w:val="24"/>
                <w:lang w:val="en-US" w:eastAsia="pt-BR"/>
              </w:rPr>
            </w:pPr>
            <w:r w:rsidRPr="00FA5EDC">
              <w:rPr>
                <w:color w:val="000000"/>
                <w:sz w:val="24"/>
                <w:szCs w:val="24"/>
                <w:lang w:val="en-US" w:eastAsia="pt-BR"/>
              </w:rPr>
              <w:t>WEIGHT ON THE DRILL - WOB (KLb)</w:t>
            </w:r>
          </w:p>
        </w:tc>
      </w:tr>
      <w:tr w:rsidR="0028509C" w:rsidRPr="006D265D" w14:paraId="210D40AE" w14:textId="77777777" w:rsidTr="00F354AD">
        <w:trPr>
          <w:trHeight w:val="300"/>
          <w:jc w:val="center"/>
        </w:trPr>
        <w:tc>
          <w:tcPr>
            <w:tcW w:w="860" w:type="pct"/>
            <w:tcBorders>
              <w:top w:val="nil"/>
              <w:left w:val="nil"/>
              <w:bottom w:val="nil"/>
              <w:right w:val="nil"/>
            </w:tcBorders>
            <w:shd w:val="clear" w:color="auto" w:fill="auto"/>
            <w:noWrap/>
            <w:vAlign w:val="bottom"/>
            <w:hideMark/>
          </w:tcPr>
          <w:p w14:paraId="4C0A1E55" w14:textId="77777777" w:rsidR="0028509C" w:rsidRPr="006D265D" w:rsidRDefault="0028509C" w:rsidP="0028509C">
            <w:pPr>
              <w:spacing w:line="240" w:lineRule="auto"/>
              <w:jc w:val="both"/>
              <w:rPr>
                <w:color w:val="000000"/>
                <w:sz w:val="24"/>
                <w:szCs w:val="24"/>
                <w:lang w:val="en-US" w:eastAsia="pt-BR"/>
              </w:rPr>
            </w:pPr>
            <w:r w:rsidRPr="006D265D">
              <w:rPr>
                <w:color w:val="000000"/>
                <w:sz w:val="24"/>
                <w:szCs w:val="24"/>
                <w:lang w:val="en-US" w:eastAsia="pt-BR"/>
              </w:rPr>
              <w:t> </w:t>
            </w:r>
          </w:p>
        </w:tc>
        <w:tc>
          <w:tcPr>
            <w:tcW w:w="887" w:type="pct"/>
            <w:tcBorders>
              <w:top w:val="nil"/>
              <w:left w:val="nil"/>
              <w:bottom w:val="nil"/>
              <w:right w:val="nil"/>
            </w:tcBorders>
            <w:shd w:val="clear" w:color="auto" w:fill="auto"/>
            <w:vAlign w:val="center"/>
            <w:hideMark/>
          </w:tcPr>
          <w:p w14:paraId="3B3A6F75" w14:textId="6419805B" w:rsidR="0028509C" w:rsidRPr="006D265D" w:rsidRDefault="0028509C" w:rsidP="0028509C">
            <w:pPr>
              <w:spacing w:line="240" w:lineRule="auto"/>
              <w:jc w:val="center"/>
              <w:rPr>
                <w:color w:val="000000"/>
                <w:sz w:val="24"/>
                <w:szCs w:val="24"/>
                <w:lang w:eastAsia="pt-BR"/>
              </w:rPr>
            </w:pPr>
            <w:r w:rsidRPr="006D265D">
              <w:rPr>
                <w:color w:val="000000"/>
                <w:sz w:val="24"/>
                <w:szCs w:val="24"/>
                <w:lang w:eastAsia="pt-BR"/>
              </w:rPr>
              <w:t>General</w:t>
            </w:r>
          </w:p>
        </w:tc>
        <w:tc>
          <w:tcPr>
            <w:tcW w:w="943" w:type="pct"/>
            <w:tcBorders>
              <w:top w:val="nil"/>
              <w:left w:val="nil"/>
              <w:bottom w:val="nil"/>
              <w:right w:val="nil"/>
            </w:tcBorders>
            <w:shd w:val="clear" w:color="auto" w:fill="auto"/>
            <w:vAlign w:val="center"/>
            <w:hideMark/>
          </w:tcPr>
          <w:p w14:paraId="4BD2A768" w14:textId="532DF681" w:rsidR="0028509C" w:rsidRPr="00FA5EDC" w:rsidRDefault="0028509C" w:rsidP="0028509C">
            <w:pPr>
              <w:spacing w:line="240" w:lineRule="auto"/>
              <w:jc w:val="center"/>
              <w:rPr>
                <w:color w:val="000000"/>
                <w:sz w:val="24"/>
                <w:szCs w:val="24"/>
                <w:lang w:eastAsia="pt-BR"/>
              </w:rPr>
            </w:pPr>
            <w:r w:rsidRPr="00FA5EDC">
              <w:rPr>
                <w:color w:val="000000"/>
                <w:sz w:val="24"/>
                <w:szCs w:val="24"/>
                <w:lang w:eastAsia="pt-BR"/>
              </w:rPr>
              <w:t>Manual</w:t>
            </w:r>
          </w:p>
        </w:tc>
        <w:tc>
          <w:tcPr>
            <w:tcW w:w="1370" w:type="pct"/>
            <w:tcBorders>
              <w:top w:val="nil"/>
              <w:left w:val="nil"/>
              <w:bottom w:val="nil"/>
              <w:right w:val="nil"/>
            </w:tcBorders>
            <w:shd w:val="clear" w:color="auto" w:fill="auto"/>
            <w:vAlign w:val="center"/>
            <w:hideMark/>
          </w:tcPr>
          <w:p w14:paraId="6B6D1AB1" w14:textId="03BCCE70" w:rsidR="0028509C" w:rsidRPr="00FA5EDC" w:rsidRDefault="0028509C" w:rsidP="0028509C">
            <w:pPr>
              <w:spacing w:line="240" w:lineRule="auto"/>
              <w:jc w:val="center"/>
              <w:rPr>
                <w:color w:val="000000"/>
                <w:sz w:val="24"/>
                <w:szCs w:val="24"/>
                <w:lang w:eastAsia="pt-BR"/>
              </w:rPr>
            </w:pPr>
            <w:r w:rsidRPr="00FA5EDC">
              <w:rPr>
                <w:color w:val="000000"/>
                <w:sz w:val="24"/>
                <w:szCs w:val="24"/>
                <w:lang w:eastAsia="pt-BR"/>
              </w:rPr>
              <w:t>Automatic</w:t>
            </w:r>
          </w:p>
        </w:tc>
        <w:tc>
          <w:tcPr>
            <w:tcW w:w="940" w:type="pct"/>
            <w:tcBorders>
              <w:top w:val="nil"/>
              <w:left w:val="nil"/>
              <w:bottom w:val="nil"/>
              <w:right w:val="nil"/>
            </w:tcBorders>
            <w:shd w:val="clear" w:color="auto" w:fill="auto"/>
            <w:vAlign w:val="center"/>
            <w:hideMark/>
          </w:tcPr>
          <w:p w14:paraId="53A5F74E" w14:textId="5B28BF8F" w:rsidR="0028509C" w:rsidRPr="006D265D" w:rsidRDefault="0028509C" w:rsidP="0028509C">
            <w:pPr>
              <w:spacing w:line="240" w:lineRule="auto"/>
              <w:jc w:val="center"/>
              <w:rPr>
                <w:color w:val="000000"/>
                <w:sz w:val="24"/>
                <w:szCs w:val="24"/>
                <w:lang w:eastAsia="pt-BR"/>
              </w:rPr>
            </w:pPr>
            <w:r w:rsidRPr="006D265D">
              <w:rPr>
                <w:color w:val="000000"/>
                <w:sz w:val="24"/>
                <w:szCs w:val="24"/>
                <w:lang w:eastAsia="pt-BR"/>
              </w:rPr>
              <w:t>Gains</w:t>
            </w:r>
          </w:p>
        </w:tc>
      </w:tr>
      <w:tr w:rsidR="0028509C" w:rsidRPr="006D265D" w14:paraId="21D75060" w14:textId="77777777" w:rsidTr="00E55A07">
        <w:trPr>
          <w:trHeight w:val="300"/>
          <w:jc w:val="center"/>
        </w:trPr>
        <w:tc>
          <w:tcPr>
            <w:tcW w:w="860" w:type="pct"/>
            <w:tcBorders>
              <w:top w:val="nil"/>
              <w:left w:val="nil"/>
              <w:bottom w:val="nil"/>
              <w:right w:val="nil"/>
            </w:tcBorders>
            <w:shd w:val="clear" w:color="auto" w:fill="auto"/>
            <w:noWrap/>
            <w:hideMark/>
          </w:tcPr>
          <w:p w14:paraId="147728C8" w14:textId="700817BE" w:rsidR="0028509C" w:rsidRPr="006D265D" w:rsidRDefault="0028509C" w:rsidP="0028509C">
            <w:pPr>
              <w:spacing w:line="240" w:lineRule="auto"/>
              <w:jc w:val="both"/>
              <w:rPr>
                <w:color w:val="000000"/>
                <w:sz w:val="24"/>
                <w:szCs w:val="24"/>
                <w:lang w:eastAsia="pt-BR"/>
              </w:rPr>
            </w:pPr>
            <w:r w:rsidRPr="006D265D">
              <w:rPr>
                <w:sz w:val="24"/>
                <w:szCs w:val="24"/>
              </w:rPr>
              <w:t>Minimum</w:t>
            </w:r>
          </w:p>
        </w:tc>
        <w:tc>
          <w:tcPr>
            <w:tcW w:w="887" w:type="pct"/>
            <w:tcBorders>
              <w:top w:val="nil"/>
              <w:left w:val="nil"/>
              <w:bottom w:val="nil"/>
              <w:right w:val="nil"/>
            </w:tcBorders>
            <w:shd w:val="clear" w:color="auto" w:fill="auto"/>
            <w:noWrap/>
            <w:vAlign w:val="bottom"/>
            <w:hideMark/>
          </w:tcPr>
          <w:p w14:paraId="3A6444C4" w14:textId="508CAD9B" w:rsidR="0028509C" w:rsidRPr="006D265D" w:rsidRDefault="0028509C" w:rsidP="0028509C">
            <w:pPr>
              <w:spacing w:line="240" w:lineRule="auto"/>
              <w:jc w:val="center"/>
              <w:rPr>
                <w:color w:val="000000"/>
                <w:sz w:val="24"/>
                <w:szCs w:val="24"/>
                <w:lang w:eastAsia="pt-BR"/>
              </w:rPr>
            </w:pPr>
            <w:r w:rsidRPr="006D265D">
              <w:rPr>
                <w:color w:val="000000"/>
                <w:sz w:val="24"/>
                <w:szCs w:val="24"/>
                <w:lang w:eastAsia="pt-BR"/>
              </w:rPr>
              <w:t>0.1</w:t>
            </w:r>
          </w:p>
        </w:tc>
        <w:tc>
          <w:tcPr>
            <w:tcW w:w="943" w:type="pct"/>
            <w:tcBorders>
              <w:top w:val="nil"/>
              <w:left w:val="nil"/>
              <w:bottom w:val="nil"/>
              <w:right w:val="nil"/>
            </w:tcBorders>
            <w:shd w:val="clear" w:color="auto" w:fill="auto"/>
            <w:noWrap/>
            <w:vAlign w:val="bottom"/>
            <w:hideMark/>
          </w:tcPr>
          <w:p w14:paraId="33AEF150" w14:textId="494FB088" w:rsidR="0028509C" w:rsidRPr="00FA5EDC" w:rsidRDefault="0028509C" w:rsidP="0028509C">
            <w:pPr>
              <w:spacing w:line="240" w:lineRule="auto"/>
              <w:jc w:val="center"/>
              <w:rPr>
                <w:color w:val="000000"/>
                <w:sz w:val="24"/>
                <w:szCs w:val="24"/>
                <w:lang w:eastAsia="pt-BR"/>
              </w:rPr>
            </w:pPr>
            <w:r w:rsidRPr="00FA5EDC">
              <w:rPr>
                <w:color w:val="000000"/>
                <w:sz w:val="24"/>
                <w:szCs w:val="24"/>
                <w:lang w:eastAsia="pt-BR"/>
              </w:rPr>
              <w:t>1.2</w:t>
            </w:r>
          </w:p>
        </w:tc>
        <w:tc>
          <w:tcPr>
            <w:tcW w:w="1370" w:type="pct"/>
            <w:tcBorders>
              <w:top w:val="nil"/>
              <w:left w:val="nil"/>
              <w:bottom w:val="nil"/>
              <w:right w:val="nil"/>
            </w:tcBorders>
            <w:shd w:val="clear" w:color="auto" w:fill="auto"/>
            <w:noWrap/>
            <w:vAlign w:val="bottom"/>
            <w:hideMark/>
          </w:tcPr>
          <w:p w14:paraId="596C694C" w14:textId="572D0877" w:rsidR="0028509C" w:rsidRPr="00FA5EDC" w:rsidRDefault="0028509C" w:rsidP="0028509C">
            <w:pPr>
              <w:spacing w:line="240" w:lineRule="auto"/>
              <w:jc w:val="center"/>
              <w:rPr>
                <w:color w:val="000000"/>
                <w:sz w:val="24"/>
                <w:szCs w:val="24"/>
                <w:lang w:eastAsia="pt-BR"/>
              </w:rPr>
            </w:pPr>
            <w:r w:rsidRPr="00FA5EDC">
              <w:rPr>
                <w:color w:val="000000"/>
                <w:sz w:val="24"/>
                <w:szCs w:val="24"/>
                <w:lang w:eastAsia="pt-BR"/>
              </w:rPr>
              <w:t>0.1</w:t>
            </w:r>
          </w:p>
        </w:tc>
        <w:tc>
          <w:tcPr>
            <w:tcW w:w="940" w:type="pct"/>
            <w:vMerge w:val="restart"/>
            <w:tcBorders>
              <w:top w:val="nil"/>
              <w:left w:val="nil"/>
              <w:bottom w:val="single" w:sz="8" w:space="0" w:color="000000"/>
              <w:right w:val="nil"/>
            </w:tcBorders>
            <w:shd w:val="clear" w:color="auto" w:fill="auto"/>
            <w:noWrap/>
            <w:vAlign w:val="center"/>
            <w:hideMark/>
          </w:tcPr>
          <w:p w14:paraId="2F105D48" w14:textId="5D2B916E" w:rsidR="0028509C" w:rsidRPr="006D265D" w:rsidRDefault="0028509C" w:rsidP="0028509C">
            <w:pPr>
              <w:spacing w:line="240" w:lineRule="auto"/>
              <w:jc w:val="center"/>
              <w:rPr>
                <w:color w:val="000000"/>
                <w:sz w:val="24"/>
                <w:szCs w:val="24"/>
                <w:lang w:eastAsia="pt-BR"/>
              </w:rPr>
            </w:pPr>
            <w:r w:rsidRPr="006D265D">
              <w:rPr>
                <w:color w:val="000000"/>
                <w:sz w:val="24"/>
                <w:szCs w:val="24"/>
                <w:lang w:eastAsia="pt-BR"/>
              </w:rPr>
              <w:t>18.7%</w:t>
            </w:r>
          </w:p>
        </w:tc>
      </w:tr>
      <w:tr w:rsidR="0028509C" w:rsidRPr="006D265D" w14:paraId="2DF02226" w14:textId="77777777" w:rsidTr="00E55A07">
        <w:trPr>
          <w:trHeight w:val="300"/>
          <w:jc w:val="center"/>
        </w:trPr>
        <w:tc>
          <w:tcPr>
            <w:tcW w:w="860" w:type="pct"/>
            <w:tcBorders>
              <w:top w:val="nil"/>
              <w:left w:val="nil"/>
              <w:bottom w:val="nil"/>
              <w:right w:val="nil"/>
            </w:tcBorders>
            <w:shd w:val="clear" w:color="auto" w:fill="auto"/>
            <w:noWrap/>
            <w:hideMark/>
          </w:tcPr>
          <w:p w14:paraId="5C3335B6" w14:textId="37B3FACA" w:rsidR="0028509C" w:rsidRPr="006D265D" w:rsidRDefault="0028509C" w:rsidP="0028509C">
            <w:pPr>
              <w:spacing w:line="240" w:lineRule="auto"/>
              <w:jc w:val="both"/>
              <w:rPr>
                <w:color w:val="000000"/>
                <w:sz w:val="24"/>
                <w:szCs w:val="24"/>
                <w:lang w:eastAsia="pt-BR"/>
              </w:rPr>
            </w:pPr>
            <w:r w:rsidRPr="006D265D">
              <w:rPr>
                <w:sz w:val="24"/>
                <w:szCs w:val="24"/>
              </w:rPr>
              <w:t>Maximum</w:t>
            </w:r>
          </w:p>
        </w:tc>
        <w:tc>
          <w:tcPr>
            <w:tcW w:w="887" w:type="pct"/>
            <w:tcBorders>
              <w:top w:val="nil"/>
              <w:left w:val="nil"/>
              <w:bottom w:val="nil"/>
              <w:right w:val="nil"/>
            </w:tcBorders>
            <w:shd w:val="clear" w:color="auto" w:fill="auto"/>
            <w:noWrap/>
            <w:vAlign w:val="bottom"/>
            <w:hideMark/>
          </w:tcPr>
          <w:p w14:paraId="33A061DB" w14:textId="01580534" w:rsidR="0028509C" w:rsidRPr="006D265D" w:rsidRDefault="0028509C" w:rsidP="0028509C">
            <w:pPr>
              <w:spacing w:line="240" w:lineRule="auto"/>
              <w:jc w:val="center"/>
              <w:rPr>
                <w:color w:val="000000"/>
                <w:sz w:val="24"/>
                <w:szCs w:val="24"/>
                <w:lang w:eastAsia="pt-BR"/>
              </w:rPr>
            </w:pPr>
            <w:r w:rsidRPr="006D265D">
              <w:rPr>
                <w:color w:val="000000"/>
                <w:sz w:val="24"/>
                <w:szCs w:val="24"/>
                <w:lang w:eastAsia="pt-BR"/>
              </w:rPr>
              <w:t>68.6</w:t>
            </w:r>
          </w:p>
        </w:tc>
        <w:tc>
          <w:tcPr>
            <w:tcW w:w="943" w:type="pct"/>
            <w:tcBorders>
              <w:top w:val="nil"/>
              <w:left w:val="nil"/>
              <w:bottom w:val="nil"/>
              <w:right w:val="nil"/>
            </w:tcBorders>
            <w:shd w:val="clear" w:color="auto" w:fill="auto"/>
            <w:noWrap/>
            <w:vAlign w:val="bottom"/>
            <w:hideMark/>
          </w:tcPr>
          <w:p w14:paraId="2AD6E720" w14:textId="16F93DC1" w:rsidR="0028509C" w:rsidRPr="006D265D" w:rsidRDefault="0028509C" w:rsidP="0028509C">
            <w:pPr>
              <w:spacing w:line="240" w:lineRule="auto"/>
              <w:jc w:val="center"/>
              <w:rPr>
                <w:color w:val="000000"/>
                <w:sz w:val="24"/>
                <w:szCs w:val="24"/>
                <w:lang w:eastAsia="pt-BR"/>
              </w:rPr>
            </w:pPr>
            <w:r w:rsidRPr="006D265D">
              <w:rPr>
                <w:color w:val="000000"/>
                <w:sz w:val="24"/>
                <w:szCs w:val="24"/>
                <w:lang w:eastAsia="pt-BR"/>
              </w:rPr>
              <w:t>68.1</w:t>
            </w:r>
          </w:p>
        </w:tc>
        <w:tc>
          <w:tcPr>
            <w:tcW w:w="1370" w:type="pct"/>
            <w:tcBorders>
              <w:top w:val="nil"/>
              <w:left w:val="nil"/>
              <w:bottom w:val="nil"/>
              <w:right w:val="nil"/>
            </w:tcBorders>
            <w:shd w:val="clear" w:color="auto" w:fill="auto"/>
            <w:noWrap/>
            <w:vAlign w:val="bottom"/>
            <w:hideMark/>
          </w:tcPr>
          <w:p w14:paraId="116D84EE" w14:textId="2E55497C" w:rsidR="0028509C" w:rsidRPr="006D265D" w:rsidRDefault="0028509C" w:rsidP="0028509C">
            <w:pPr>
              <w:spacing w:line="240" w:lineRule="auto"/>
              <w:jc w:val="center"/>
              <w:rPr>
                <w:color w:val="000000"/>
                <w:sz w:val="24"/>
                <w:szCs w:val="24"/>
                <w:lang w:eastAsia="pt-BR"/>
              </w:rPr>
            </w:pPr>
            <w:r w:rsidRPr="006D265D">
              <w:rPr>
                <w:color w:val="000000"/>
                <w:sz w:val="24"/>
                <w:szCs w:val="24"/>
                <w:lang w:eastAsia="pt-BR"/>
              </w:rPr>
              <w:t>68.3</w:t>
            </w:r>
          </w:p>
        </w:tc>
        <w:tc>
          <w:tcPr>
            <w:tcW w:w="940" w:type="pct"/>
            <w:vMerge/>
            <w:tcBorders>
              <w:top w:val="nil"/>
              <w:left w:val="nil"/>
              <w:bottom w:val="single" w:sz="8" w:space="0" w:color="000000"/>
              <w:right w:val="nil"/>
            </w:tcBorders>
            <w:vAlign w:val="center"/>
            <w:hideMark/>
          </w:tcPr>
          <w:p w14:paraId="31914AD2" w14:textId="77777777" w:rsidR="0028509C" w:rsidRPr="006D265D" w:rsidRDefault="0028509C" w:rsidP="0028509C">
            <w:pPr>
              <w:spacing w:line="240" w:lineRule="auto"/>
              <w:jc w:val="both"/>
              <w:rPr>
                <w:color w:val="000000"/>
                <w:sz w:val="24"/>
                <w:szCs w:val="24"/>
                <w:lang w:eastAsia="pt-BR"/>
              </w:rPr>
            </w:pPr>
          </w:p>
        </w:tc>
      </w:tr>
      <w:tr w:rsidR="0028509C" w:rsidRPr="006D265D" w14:paraId="53A01A9A" w14:textId="77777777" w:rsidTr="00E55A07">
        <w:trPr>
          <w:trHeight w:val="315"/>
          <w:jc w:val="center"/>
        </w:trPr>
        <w:tc>
          <w:tcPr>
            <w:tcW w:w="860" w:type="pct"/>
            <w:tcBorders>
              <w:top w:val="nil"/>
              <w:left w:val="nil"/>
              <w:bottom w:val="single" w:sz="8" w:space="0" w:color="auto"/>
              <w:right w:val="nil"/>
            </w:tcBorders>
            <w:shd w:val="clear" w:color="auto" w:fill="auto"/>
            <w:noWrap/>
            <w:hideMark/>
          </w:tcPr>
          <w:p w14:paraId="705AC6B2" w14:textId="00272CC6" w:rsidR="0028509C" w:rsidRPr="006D265D" w:rsidRDefault="0028509C" w:rsidP="0028509C">
            <w:pPr>
              <w:spacing w:line="240" w:lineRule="auto"/>
              <w:jc w:val="both"/>
              <w:rPr>
                <w:color w:val="000000"/>
                <w:sz w:val="24"/>
                <w:szCs w:val="24"/>
                <w:lang w:eastAsia="pt-BR"/>
              </w:rPr>
            </w:pPr>
            <w:r w:rsidRPr="006D265D">
              <w:rPr>
                <w:sz w:val="24"/>
                <w:szCs w:val="24"/>
              </w:rPr>
              <w:t>Average</w:t>
            </w:r>
          </w:p>
        </w:tc>
        <w:tc>
          <w:tcPr>
            <w:tcW w:w="887" w:type="pct"/>
            <w:tcBorders>
              <w:top w:val="nil"/>
              <w:left w:val="nil"/>
              <w:bottom w:val="single" w:sz="8" w:space="0" w:color="auto"/>
              <w:right w:val="nil"/>
            </w:tcBorders>
            <w:shd w:val="clear" w:color="auto" w:fill="auto"/>
            <w:noWrap/>
            <w:vAlign w:val="bottom"/>
            <w:hideMark/>
          </w:tcPr>
          <w:p w14:paraId="65859206" w14:textId="3F0DF1D8" w:rsidR="0028509C" w:rsidRPr="006D265D" w:rsidRDefault="0028509C" w:rsidP="0028509C">
            <w:pPr>
              <w:spacing w:line="240" w:lineRule="auto"/>
              <w:jc w:val="center"/>
              <w:rPr>
                <w:color w:val="000000"/>
                <w:sz w:val="24"/>
                <w:szCs w:val="24"/>
                <w:lang w:eastAsia="pt-BR"/>
              </w:rPr>
            </w:pPr>
            <w:r w:rsidRPr="006D265D">
              <w:rPr>
                <w:color w:val="000000"/>
                <w:sz w:val="24"/>
                <w:szCs w:val="24"/>
                <w:lang w:eastAsia="pt-BR"/>
              </w:rPr>
              <w:t>39.5</w:t>
            </w:r>
          </w:p>
        </w:tc>
        <w:tc>
          <w:tcPr>
            <w:tcW w:w="943" w:type="pct"/>
            <w:tcBorders>
              <w:top w:val="nil"/>
              <w:left w:val="nil"/>
              <w:bottom w:val="single" w:sz="8" w:space="0" w:color="auto"/>
              <w:right w:val="nil"/>
            </w:tcBorders>
            <w:shd w:val="clear" w:color="auto" w:fill="auto"/>
            <w:noWrap/>
            <w:vAlign w:val="bottom"/>
            <w:hideMark/>
          </w:tcPr>
          <w:p w14:paraId="503FD7A8" w14:textId="37EBFFA1" w:rsidR="0028509C" w:rsidRPr="006D265D" w:rsidRDefault="0028509C" w:rsidP="0028509C">
            <w:pPr>
              <w:spacing w:line="240" w:lineRule="auto"/>
              <w:jc w:val="center"/>
              <w:rPr>
                <w:color w:val="000000"/>
                <w:sz w:val="24"/>
                <w:szCs w:val="24"/>
                <w:lang w:eastAsia="pt-BR"/>
              </w:rPr>
            </w:pPr>
            <w:r w:rsidRPr="006D265D">
              <w:rPr>
                <w:color w:val="000000"/>
                <w:sz w:val="24"/>
                <w:szCs w:val="24"/>
                <w:lang w:eastAsia="pt-BR"/>
              </w:rPr>
              <w:t>44.9</w:t>
            </w:r>
          </w:p>
        </w:tc>
        <w:tc>
          <w:tcPr>
            <w:tcW w:w="1370" w:type="pct"/>
            <w:tcBorders>
              <w:top w:val="nil"/>
              <w:left w:val="nil"/>
              <w:bottom w:val="single" w:sz="8" w:space="0" w:color="auto"/>
              <w:right w:val="nil"/>
            </w:tcBorders>
            <w:shd w:val="clear" w:color="auto" w:fill="auto"/>
            <w:noWrap/>
            <w:vAlign w:val="bottom"/>
            <w:hideMark/>
          </w:tcPr>
          <w:p w14:paraId="3C411BF4" w14:textId="6E78A0C1" w:rsidR="0028509C" w:rsidRPr="006D265D" w:rsidRDefault="0028509C" w:rsidP="0028509C">
            <w:pPr>
              <w:spacing w:line="240" w:lineRule="auto"/>
              <w:jc w:val="center"/>
              <w:rPr>
                <w:color w:val="000000"/>
                <w:sz w:val="24"/>
                <w:szCs w:val="24"/>
                <w:lang w:eastAsia="pt-BR"/>
              </w:rPr>
            </w:pPr>
            <w:r w:rsidRPr="006D265D">
              <w:rPr>
                <w:color w:val="000000"/>
                <w:sz w:val="24"/>
                <w:szCs w:val="24"/>
                <w:lang w:eastAsia="pt-BR"/>
              </w:rPr>
              <w:t>36.5</w:t>
            </w:r>
          </w:p>
        </w:tc>
        <w:tc>
          <w:tcPr>
            <w:tcW w:w="940" w:type="pct"/>
            <w:vMerge/>
            <w:tcBorders>
              <w:top w:val="nil"/>
              <w:left w:val="nil"/>
              <w:bottom w:val="single" w:sz="8" w:space="0" w:color="000000"/>
              <w:right w:val="nil"/>
            </w:tcBorders>
            <w:vAlign w:val="center"/>
            <w:hideMark/>
          </w:tcPr>
          <w:p w14:paraId="28DA23E7" w14:textId="77777777" w:rsidR="0028509C" w:rsidRPr="006D265D" w:rsidRDefault="0028509C" w:rsidP="0028509C">
            <w:pPr>
              <w:spacing w:line="240" w:lineRule="auto"/>
              <w:jc w:val="both"/>
              <w:rPr>
                <w:color w:val="000000"/>
                <w:sz w:val="24"/>
                <w:szCs w:val="24"/>
                <w:lang w:eastAsia="pt-BR"/>
              </w:rPr>
            </w:pPr>
          </w:p>
        </w:tc>
      </w:tr>
    </w:tbl>
    <w:p w14:paraId="4ED875A9" w14:textId="31819AAA" w:rsidR="007458F9" w:rsidRPr="007458F9" w:rsidRDefault="00825755" w:rsidP="007458F9">
      <w:pPr>
        <w:jc w:val="both"/>
        <w:rPr>
          <w:lang w:val="en-US"/>
        </w:rPr>
      </w:pPr>
      <w:r w:rsidRPr="00825755">
        <w:rPr>
          <w:lang w:val="en-US"/>
        </w:rPr>
        <w:t>Source: Research data.</w:t>
      </w:r>
    </w:p>
    <w:p w14:paraId="1D465953" w14:textId="77777777" w:rsidR="007458F9" w:rsidRDefault="007458F9" w:rsidP="007458F9">
      <w:pPr>
        <w:shd w:val="clear" w:color="auto" w:fill="FFFFFF"/>
        <w:spacing w:line="240" w:lineRule="auto"/>
        <w:jc w:val="both"/>
        <w:rPr>
          <w:sz w:val="24"/>
          <w:szCs w:val="24"/>
          <w:lang w:val="en-US"/>
        </w:rPr>
      </w:pPr>
    </w:p>
    <w:p w14:paraId="173AF148" w14:textId="36F62DC3" w:rsidR="007458F9" w:rsidRPr="007458F9" w:rsidRDefault="007458F9" w:rsidP="007458F9">
      <w:pPr>
        <w:shd w:val="clear" w:color="auto" w:fill="FFFFFF"/>
        <w:spacing w:line="240" w:lineRule="auto"/>
        <w:jc w:val="both"/>
        <w:rPr>
          <w:sz w:val="24"/>
          <w:szCs w:val="24"/>
          <w:lang w:val="en-US"/>
        </w:rPr>
        <w:sectPr w:rsidR="007458F9" w:rsidRPr="007458F9" w:rsidSect="004D376E">
          <w:type w:val="continuous"/>
          <w:pgSz w:w="11906" w:h="16838" w:code="9"/>
          <w:pgMar w:top="1701" w:right="1134" w:bottom="1134" w:left="1701" w:header="709" w:footer="709" w:gutter="0"/>
          <w:cols w:space="708"/>
          <w:docGrid w:linePitch="360"/>
        </w:sectPr>
      </w:pPr>
    </w:p>
    <w:p w14:paraId="7E320EFD" w14:textId="77777777" w:rsidR="00085C7F" w:rsidRDefault="007458F9" w:rsidP="008E7175">
      <w:pPr>
        <w:shd w:val="clear" w:color="auto" w:fill="FFFFFF"/>
        <w:spacing w:line="240" w:lineRule="auto"/>
        <w:jc w:val="both"/>
        <w:rPr>
          <w:sz w:val="24"/>
          <w:szCs w:val="24"/>
          <w:lang w:val="en-US"/>
        </w:rPr>
      </w:pPr>
      <w:r>
        <w:rPr>
          <w:sz w:val="24"/>
          <w:szCs w:val="24"/>
          <w:lang w:val="en-US"/>
        </w:rPr>
        <w:t xml:space="preserve">The analysis of drill rotation data (RPM) confirmed </w:t>
      </w:r>
      <w:ins w:id="151" w:author="Writefull" w:date="2022-07-19T15:19:00Z">
        <w:r>
          <w:rPr>
            <w:sz w:val="24"/>
            <w:szCs w:val="24"/>
            <w:lang w:val="en-US"/>
          </w:rPr>
          <w:t>the</w:t>
        </w:r>
      </w:ins>
      <w:del w:id="152" w:author="Writefull" w:date="2022-07-19T15:19:00Z">
        <w:r>
          <w:rPr>
            <w:sz w:val="24"/>
            <w:szCs w:val="24"/>
            <w:lang w:val="en-US"/>
          </w:rPr>
          <w:delText>an</w:delText>
        </w:r>
      </w:del>
      <w:r>
        <w:rPr>
          <w:sz w:val="24"/>
          <w:szCs w:val="24"/>
          <w:lang w:val="en-US"/>
        </w:rPr>
        <w:t xml:space="preserve"> idea, widely spread in the medium, that in materials with lower mechanical strength, more rotation and less feed should be used. In more resistant (competent) materials, the correct thing would be to decrease the rotation and increase the weight </w:t>
      </w:r>
      <w:ins w:id="153" w:author="Writefull" w:date="2022-07-19T15:19:00Z">
        <w:r>
          <w:rPr>
            <w:sz w:val="24"/>
            <w:szCs w:val="24"/>
            <w:lang w:val="en-US"/>
          </w:rPr>
          <w:t>of</w:t>
        </w:r>
      </w:ins>
      <w:del w:id="154" w:author="Writefull" w:date="2022-07-19T15:19:00Z">
        <w:r>
          <w:rPr>
            <w:sz w:val="24"/>
            <w:szCs w:val="24"/>
            <w:lang w:val="en-US"/>
          </w:rPr>
          <w:delText>on</w:delText>
        </w:r>
      </w:del>
      <w:r>
        <w:rPr>
          <w:sz w:val="24"/>
          <w:szCs w:val="24"/>
          <w:lang w:val="en-US"/>
        </w:rPr>
        <w:t xml:space="preserve"> the drill, </w:t>
      </w:r>
      <w:ins w:id="155" w:author="Writefull" w:date="2022-07-19T15:19:00Z">
        <w:r>
          <w:rPr>
            <w:sz w:val="24"/>
            <w:szCs w:val="24"/>
            <w:lang w:val="en-US"/>
          </w:rPr>
          <w:t>to</w:t>
        </w:r>
      </w:ins>
      <w:del w:id="156" w:author="Writefull" w:date="2022-07-19T15:19:00Z">
        <w:r>
          <w:rPr>
            <w:sz w:val="24"/>
            <w:szCs w:val="24"/>
            <w:lang w:val="en-US"/>
          </w:rPr>
          <w:delText>in order to</w:delText>
        </w:r>
      </w:del>
      <w:r>
        <w:rPr>
          <w:sz w:val="24"/>
          <w:szCs w:val="24"/>
          <w:lang w:val="en-US"/>
        </w:rPr>
        <w:t xml:space="preserve"> obtain </w:t>
      </w:r>
      <w:r>
        <w:rPr>
          <w:sz w:val="24"/>
          <w:szCs w:val="24"/>
          <w:lang w:val="en-US"/>
        </w:rPr>
        <w:t xml:space="preserve">higher penetration rates (ROP) with less energy expenditure. </w:t>
      </w:r>
    </w:p>
    <w:p w14:paraId="6CC44A59" w14:textId="5C81E4C4" w:rsidR="007458F9" w:rsidRPr="007458F9" w:rsidRDefault="007458F9" w:rsidP="008E7175">
      <w:pPr>
        <w:shd w:val="clear" w:color="auto" w:fill="FFFFFF"/>
        <w:spacing w:line="240" w:lineRule="auto"/>
        <w:jc w:val="both"/>
        <w:rPr>
          <w:sz w:val="24"/>
          <w:szCs w:val="24"/>
          <w:lang w:val="en-US"/>
        </w:rPr>
      </w:pPr>
      <w:r>
        <w:rPr>
          <w:sz w:val="24"/>
          <w:szCs w:val="24"/>
          <w:lang w:val="en-US"/>
        </w:rPr>
        <w:t xml:space="preserve">There is a slight difference in the rotation values when performing manual and automatic drilling, both when drilling in waste </w:t>
      </w:r>
      <w:ins w:id="157" w:author="Writefull" w:date="2022-07-19T15:19:00Z">
        <w:r>
          <w:rPr>
            <w:sz w:val="24"/>
            <w:szCs w:val="24"/>
            <w:lang w:val="en-US"/>
          </w:rPr>
          <w:t>rock</w:t>
        </w:r>
      </w:ins>
      <w:del w:id="158" w:author="Writefull" w:date="2022-07-19T15:19:00Z">
        <w:r>
          <w:rPr>
            <w:sz w:val="24"/>
            <w:szCs w:val="24"/>
            <w:lang w:val="en-US"/>
          </w:rPr>
          <w:delText>rocks</w:delText>
        </w:r>
      </w:del>
      <w:r>
        <w:rPr>
          <w:sz w:val="24"/>
          <w:szCs w:val="24"/>
          <w:lang w:val="en-US"/>
        </w:rPr>
        <w:t xml:space="preserve"> and in </w:t>
      </w:r>
      <w:ins w:id="159" w:author="Writefull" w:date="2022-07-19T15:19:00Z">
        <w:r>
          <w:rPr>
            <w:sz w:val="24"/>
            <w:szCs w:val="24"/>
            <w:lang w:val="en-US"/>
          </w:rPr>
          <w:t>ore</w:t>
        </w:r>
      </w:ins>
      <w:del w:id="160" w:author="Writefull" w:date="2022-07-19T15:19:00Z">
        <w:r>
          <w:rPr>
            <w:sz w:val="24"/>
            <w:szCs w:val="24"/>
            <w:lang w:val="en-US"/>
          </w:rPr>
          <w:delText>ores</w:delText>
        </w:r>
      </w:del>
      <w:r>
        <w:rPr>
          <w:sz w:val="24"/>
          <w:szCs w:val="24"/>
          <w:lang w:val="en-US"/>
        </w:rPr>
        <w:t xml:space="preserve">. Table 6 presents the rotation values obtained during the drilling </w:t>
      </w:r>
      <w:r>
        <w:rPr>
          <w:sz w:val="24"/>
          <w:szCs w:val="24"/>
          <w:lang w:val="en-US"/>
        </w:rPr>
        <w:lastRenderedPageBreak/>
        <w:t>process and shows a gain of 2.4% when used in automatic mode.</w:t>
      </w:r>
    </w:p>
    <w:p w14:paraId="72EF5881" w14:textId="632338FC" w:rsidR="003D7CF8" w:rsidRPr="007458F9" w:rsidRDefault="003D7CF8" w:rsidP="007D42E2">
      <w:pPr>
        <w:shd w:val="clear" w:color="auto" w:fill="FFFFFF"/>
        <w:spacing w:line="240" w:lineRule="auto"/>
        <w:jc w:val="both"/>
        <w:rPr>
          <w:sz w:val="24"/>
          <w:szCs w:val="24"/>
          <w:lang w:val="en-US"/>
        </w:rPr>
      </w:pPr>
    </w:p>
    <w:p w14:paraId="594DF995" w14:textId="1F6CA166" w:rsidR="003D7CF8" w:rsidRPr="007458F9" w:rsidRDefault="003D7CF8" w:rsidP="007D42E2">
      <w:pPr>
        <w:shd w:val="clear" w:color="auto" w:fill="FFFFFF"/>
        <w:spacing w:line="240" w:lineRule="auto"/>
        <w:jc w:val="both"/>
        <w:rPr>
          <w:sz w:val="24"/>
          <w:szCs w:val="24"/>
          <w:lang w:val="en-US"/>
        </w:rPr>
      </w:pPr>
    </w:p>
    <w:p w14:paraId="2578787C" w14:textId="77777777" w:rsidR="003D7CF8" w:rsidRPr="007458F9" w:rsidRDefault="003D7CF8" w:rsidP="007D42E2">
      <w:pPr>
        <w:shd w:val="clear" w:color="auto" w:fill="FFFFFF"/>
        <w:spacing w:line="240" w:lineRule="auto"/>
        <w:jc w:val="both"/>
        <w:rPr>
          <w:sz w:val="24"/>
          <w:szCs w:val="24"/>
          <w:lang w:val="en-US"/>
        </w:rPr>
      </w:pPr>
    </w:p>
    <w:p w14:paraId="4B283AD2" w14:textId="77777777" w:rsidR="00395DA5" w:rsidRPr="007458F9" w:rsidRDefault="00395DA5" w:rsidP="007D42E2">
      <w:pPr>
        <w:shd w:val="clear" w:color="auto" w:fill="FFFFFF"/>
        <w:spacing w:line="240" w:lineRule="auto"/>
        <w:ind w:firstLine="709"/>
        <w:jc w:val="both"/>
        <w:rPr>
          <w:rFonts w:ascii="Arial" w:hAnsi="Arial" w:cs="Arial"/>
          <w:sz w:val="24"/>
          <w:szCs w:val="24"/>
          <w:lang w:val="en-US"/>
        </w:rPr>
      </w:pPr>
    </w:p>
    <w:p w14:paraId="688BAA33" w14:textId="77777777" w:rsidR="00B6066B" w:rsidRPr="007458F9" w:rsidRDefault="00B6066B" w:rsidP="007D42E2">
      <w:pPr>
        <w:pStyle w:val="Legenda"/>
        <w:keepNext/>
        <w:spacing w:line="240" w:lineRule="auto"/>
        <w:jc w:val="both"/>
        <w:rPr>
          <w:lang w:val="en-US"/>
        </w:rPr>
        <w:sectPr w:rsidR="00B6066B" w:rsidRPr="007458F9" w:rsidSect="008241F1">
          <w:type w:val="continuous"/>
          <w:pgSz w:w="11906" w:h="16838" w:code="9"/>
          <w:pgMar w:top="1701" w:right="1134" w:bottom="1134" w:left="1701" w:header="709" w:footer="709" w:gutter="0"/>
          <w:cols w:num="2" w:space="708"/>
          <w:docGrid w:linePitch="360"/>
        </w:sectPr>
      </w:pPr>
    </w:p>
    <w:p w14:paraId="616568C6" w14:textId="38B060FD" w:rsidR="009820D0" w:rsidRPr="007458F9" w:rsidRDefault="007458F9" w:rsidP="007D42E2">
      <w:pPr>
        <w:pStyle w:val="Legenda"/>
        <w:keepNext/>
        <w:spacing w:line="240" w:lineRule="auto"/>
        <w:jc w:val="both"/>
        <w:rPr>
          <w:b w:val="0"/>
          <w:bCs w:val="0"/>
          <w:lang w:val="en-US"/>
        </w:rPr>
      </w:pPr>
      <w:r w:rsidRPr="007458F9">
        <w:rPr>
          <w:b w:val="0"/>
          <w:bCs w:val="0"/>
          <w:noProof/>
          <w:lang w:val="en-US"/>
        </w:rPr>
        <w:t>Table 6 – Drill Rotation (RPM) Automatic Drilling versus Manual Drilling.</w:t>
      </w:r>
    </w:p>
    <w:tbl>
      <w:tblPr>
        <w:tblW w:w="5000" w:type="pct"/>
        <w:tblCellMar>
          <w:left w:w="70" w:type="dxa"/>
          <w:right w:w="70" w:type="dxa"/>
        </w:tblCellMar>
        <w:tblLook w:val="04A0" w:firstRow="1" w:lastRow="0" w:firstColumn="1" w:lastColumn="0" w:noHBand="0" w:noVBand="1"/>
      </w:tblPr>
      <w:tblGrid>
        <w:gridCol w:w="1561"/>
        <w:gridCol w:w="1609"/>
        <w:gridCol w:w="1711"/>
        <w:gridCol w:w="2485"/>
        <w:gridCol w:w="1705"/>
      </w:tblGrid>
      <w:tr w:rsidR="00395DA5" w:rsidRPr="00694253" w14:paraId="38092D02" w14:textId="77777777" w:rsidTr="009820D0">
        <w:trPr>
          <w:trHeight w:val="315"/>
        </w:trPr>
        <w:tc>
          <w:tcPr>
            <w:tcW w:w="5000" w:type="pct"/>
            <w:gridSpan w:val="5"/>
            <w:tcBorders>
              <w:top w:val="single" w:sz="8" w:space="0" w:color="auto"/>
              <w:left w:val="nil"/>
              <w:bottom w:val="single" w:sz="8" w:space="0" w:color="auto"/>
              <w:right w:val="nil"/>
            </w:tcBorders>
            <w:shd w:val="clear" w:color="auto" w:fill="auto"/>
            <w:noWrap/>
            <w:vAlign w:val="bottom"/>
            <w:hideMark/>
          </w:tcPr>
          <w:p w14:paraId="0A714FA5" w14:textId="28A08310" w:rsidR="00395DA5" w:rsidRPr="00FA5EDC" w:rsidRDefault="007458F9" w:rsidP="007458F9">
            <w:pPr>
              <w:spacing w:line="240" w:lineRule="auto"/>
              <w:jc w:val="center"/>
              <w:rPr>
                <w:color w:val="000000"/>
                <w:sz w:val="24"/>
                <w:szCs w:val="24"/>
                <w:lang w:eastAsia="pt-BR"/>
              </w:rPr>
            </w:pPr>
            <w:r w:rsidRPr="00FA5EDC">
              <w:rPr>
                <w:color w:val="000000"/>
                <w:sz w:val="24"/>
                <w:szCs w:val="24"/>
                <w:lang w:eastAsia="pt-BR"/>
              </w:rPr>
              <w:t>DRILL ROTATION - RPM (RPM)</w:t>
            </w:r>
          </w:p>
        </w:tc>
      </w:tr>
      <w:tr w:rsidR="00395DA5" w:rsidRPr="00694253" w14:paraId="70461C83" w14:textId="77777777" w:rsidTr="009820D0">
        <w:trPr>
          <w:trHeight w:val="300"/>
        </w:trPr>
        <w:tc>
          <w:tcPr>
            <w:tcW w:w="860" w:type="pct"/>
            <w:tcBorders>
              <w:top w:val="nil"/>
              <w:left w:val="nil"/>
              <w:bottom w:val="nil"/>
              <w:right w:val="nil"/>
            </w:tcBorders>
            <w:shd w:val="clear" w:color="auto" w:fill="auto"/>
            <w:noWrap/>
            <w:vAlign w:val="bottom"/>
            <w:hideMark/>
          </w:tcPr>
          <w:p w14:paraId="531064D1" w14:textId="77777777" w:rsidR="00395DA5" w:rsidRPr="00FA5EDC" w:rsidRDefault="00395DA5" w:rsidP="007D42E2">
            <w:pPr>
              <w:spacing w:line="240" w:lineRule="auto"/>
              <w:jc w:val="both"/>
              <w:rPr>
                <w:color w:val="000000"/>
                <w:sz w:val="24"/>
                <w:szCs w:val="24"/>
                <w:lang w:eastAsia="pt-BR"/>
              </w:rPr>
            </w:pPr>
            <w:r w:rsidRPr="00FA5EDC">
              <w:rPr>
                <w:color w:val="000000"/>
                <w:sz w:val="24"/>
                <w:szCs w:val="24"/>
                <w:lang w:eastAsia="pt-BR"/>
              </w:rPr>
              <w:t> </w:t>
            </w:r>
          </w:p>
        </w:tc>
        <w:tc>
          <w:tcPr>
            <w:tcW w:w="887" w:type="pct"/>
            <w:tcBorders>
              <w:top w:val="nil"/>
              <w:left w:val="nil"/>
              <w:bottom w:val="nil"/>
              <w:right w:val="nil"/>
            </w:tcBorders>
            <w:shd w:val="clear" w:color="auto" w:fill="auto"/>
            <w:vAlign w:val="center"/>
            <w:hideMark/>
          </w:tcPr>
          <w:p w14:paraId="36F87D85" w14:textId="607C7FB4" w:rsidR="00395DA5" w:rsidRPr="00FA5EDC" w:rsidRDefault="007458F9" w:rsidP="007458F9">
            <w:pPr>
              <w:spacing w:line="240" w:lineRule="auto"/>
              <w:jc w:val="center"/>
              <w:rPr>
                <w:color w:val="000000"/>
                <w:sz w:val="24"/>
                <w:szCs w:val="24"/>
                <w:lang w:eastAsia="pt-BR"/>
              </w:rPr>
            </w:pPr>
            <w:r w:rsidRPr="00FA5EDC">
              <w:rPr>
                <w:color w:val="000000"/>
                <w:sz w:val="24"/>
                <w:szCs w:val="24"/>
                <w:lang w:eastAsia="pt-BR"/>
              </w:rPr>
              <w:t>General</w:t>
            </w:r>
          </w:p>
        </w:tc>
        <w:tc>
          <w:tcPr>
            <w:tcW w:w="943" w:type="pct"/>
            <w:tcBorders>
              <w:top w:val="nil"/>
              <w:left w:val="nil"/>
              <w:bottom w:val="nil"/>
              <w:right w:val="nil"/>
            </w:tcBorders>
            <w:shd w:val="clear" w:color="auto" w:fill="auto"/>
            <w:vAlign w:val="center"/>
            <w:hideMark/>
          </w:tcPr>
          <w:p w14:paraId="75F417C0" w14:textId="77777777" w:rsidR="00395DA5" w:rsidRPr="00FA5EDC" w:rsidRDefault="00395DA5" w:rsidP="007458F9">
            <w:pPr>
              <w:spacing w:line="240" w:lineRule="auto"/>
              <w:jc w:val="center"/>
              <w:rPr>
                <w:color w:val="000000"/>
                <w:sz w:val="24"/>
                <w:szCs w:val="24"/>
                <w:lang w:eastAsia="pt-BR"/>
              </w:rPr>
            </w:pPr>
            <w:r w:rsidRPr="00FA5EDC">
              <w:rPr>
                <w:color w:val="000000"/>
                <w:sz w:val="24"/>
                <w:szCs w:val="24"/>
                <w:lang w:eastAsia="pt-BR"/>
              </w:rPr>
              <w:t>Manual</w:t>
            </w:r>
          </w:p>
        </w:tc>
        <w:tc>
          <w:tcPr>
            <w:tcW w:w="1370" w:type="pct"/>
            <w:tcBorders>
              <w:top w:val="nil"/>
              <w:left w:val="nil"/>
              <w:bottom w:val="nil"/>
              <w:right w:val="nil"/>
            </w:tcBorders>
            <w:shd w:val="clear" w:color="auto" w:fill="auto"/>
            <w:vAlign w:val="center"/>
            <w:hideMark/>
          </w:tcPr>
          <w:p w14:paraId="3040290C" w14:textId="0B70BFC5" w:rsidR="00395DA5" w:rsidRPr="00FA5EDC" w:rsidRDefault="00395DA5" w:rsidP="007458F9">
            <w:pPr>
              <w:spacing w:line="240" w:lineRule="auto"/>
              <w:jc w:val="center"/>
              <w:rPr>
                <w:color w:val="000000"/>
                <w:sz w:val="24"/>
                <w:szCs w:val="24"/>
                <w:lang w:eastAsia="pt-BR"/>
              </w:rPr>
            </w:pPr>
            <w:r w:rsidRPr="00FA5EDC">
              <w:rPr>
                <w:color w:val="000000"/>
                <w:sz w:val="24"/>
                <w:szCs w:val="24"/>
                <w:lang w:eastAsia="pt-BR"/>
              </w:rPr>
              <w:t>Automatic</w:t>
            </w:r>
          </w:p>
        </w:tc>
        <w:tc>
          <w:tcPr>
            <w:tcW w:w="940" w:type="pct"/>
            <w:tcBorders>
              <w:top w:val="nil"/>
              <w:left w:val="nil"/>
              <w:bottom w:val="nil"/>
              <w:right w:val="nil"/>
            </w:tcBorders>
            <w:shd w:val="clear" w:color="auto" w:fill="auto"/>
            <w:vAlign w:val="center"/>
            <w:hideMark/>
          </w:tcPr>
          <w:p w14:paraId="2873746C" w14:textId="026E880D" w:rsidR="00395DA5" w:rsidRPr="00FA5EDC" w:rsidRDefault="007458F9" w:rsidP="007458F9">
            <w:pPr>
              <w:spacing w:line="240" w:lineRule="auto"/>
              <w:jc w:val="center"/>
              <w:rPr>
                <w:color w:val="000000"/>
                <w:sz w:val="24"/>
                <w:szCs w:val="24"/>
                <w:lang w:eastAsia="pt-BR"/>
              </w:rPr>
            </w:pPr>
            <w:r w:rsidRPr="00FA5EDC">
              <w:rPr>
                <w:color w:val="000000"/>
                <w:sz w:val="24"/>
                <w:szCs w:val="24"/>
                <w:lang w:eastAsia="pt-BR"/>
              </w:rPr>
              <w:t>Gains</w:t>
            </w:r>
          </w:p>
        </w:tc>
      </w:tr>
      <w:tr w:rsidR="007458F9" w:rsidRPr="00694253" w14:paraId="7BE2D455" w14:textId="77777777" w:rsidTr="00620CA2">
        <w:trPr>
          <w:trHeight w:val="300"/>
        </w:trPr>
        <w:tc>
          <w:tcPr>
            <w:tcW w:w="860" w:type="pct"/>
            <w:tcBorders>
              <w:top w:val="nil"/>
              <w:left w:val="nil"/>
              <w:bottom w:val="nil"/>
              <w:right w:val="nil"/>
            </w:tcBorders>
            <w:shd w:val="clear" w:color="auto" w:fill="auto"/>
            <w:noWrap/>
            <w:hideMark/>
          </w:tcPr>
          <w:p w14:paraId="4CC0C028" w14:textId="132A9DE9" w:rsidR="007458F9" w:rsidRPr="00FA5EDC" w:rsidRDefault="007458F9" w:rsidP="007458F9">
            <w:pPr>
              <w:spacing w:line="240" w:lineRule="auto"/>
              <w:jc w:val="both"/>
              <w:rPr>
                <w:color w:val="000000"/>
                <w:sz w:val="24"/>
                <w:szCs w:val="24"/>
                <w:lang w:eastAsia="pt-BR"/>
              </w:rPr>
            </w:pPr>
            <w:r w:rsidRPr="00FA5EDC">
              <w:rPr>
                <w:sz w:val="24"/>
                <w:szCs w:val="24"/>
              </w:rPr>
              <w:t>Minimum</w:t>
            </w:r>
          </w:p>
        </w:tc>
        <w:tc>
          <w:tcPr>
            <w:tcW w:w="887" w:type="pct"/>
            <w:tcBorders>
              <w:top w:val="nil"/>
              <w:left w:val="nil"/>
              <w:bottom w:val="nil"/>
              <w:right w:val="nil"/>
            </w:tcBorders>
            <w:shd w:val="clear" w:color="auto" w:fill="auto"/>
            <w:noWrap/>
            <w:vAlign w:val="bottom"/>
            <w:hideMark/>
          </w:tcPr>
          <w:p w14:paraId="19988E08" w14:textId="77777777" w:rsidR="007458F9" w:rsidRPr="00FA5EDC" w:rsidRDefault="007458F9" w:rsidP="007458F9">
            <w:pPr>
              <w:spacing w:line="240" w:lineRule="auto"/>
              <w:jc w:val="center"/>
              <w:rPr>
                <w:color w:val="000000"/>
                <w:sz w:val="24"/>
                <w:szCs w:val="24"/>
                <w:lang w:eastAsia="pt-BR"/>
              </w:rPr>
            </w:pPr>
            <w:r w:rsidRPr="00FA5EDC">
              <w:rPr>
                <w:color w:val="000000"/>
                <w:sz w:val="24"/>
                <w:szCs w:val="24"/>
                <w:lang w:eastAsia="pt-BR"/>
              </w:rPr>
              <w:t>38</w:t>
            </w:r>
          </w:p>
        </w:tc>
        <w:tc>
          <w:tcPr>
            <w:tcW w:w="943" w:type="pct"/>
            <w:tcBorders>
              <w:top w:val="nil"/>
              <w:left w:val="nil"/>
              <w:bottom w:val="nil"/>
              <w:right w:val="nil"/>
            </w:tcBorders>
            <w:shd w:val="clear" w:color="auto" w:fill="auto"/>
            <w:noWrap/>
            <w:vAlign w:val="bottom"/>
            <w:hideMark/>
          </w:tcPr>
          <w:p w14:paraId="0C8D9809" w14:textId="77777777" w:rsidR="007458F9" w:rsidRPr="00FA5EDC" w:rsidRDefault="007458F9" w:rsidP="007458F9">
            <w:pPr>
              <w:spacing w:line="240" w:lineRule="auto"/>
              <w:jc w:val="center"/>
              <w:rPr>
                <w:color w:val="000000"/>
                <w:sz w:val="24"/>
                <w:szCs w:val="24"/>
                <w:lang w:eastAsia="pt-BR"/>
              </w:rPr>
            </w:pPr>
            <w:r w:rsidRPr="00FA5EDC">
              <w:rPr>
                <w:color w:val="000000"/>
                <w:sz w:val="24"/>
                <w:szCs w:val="24"/>
                <w:lang w:eastAsia="pt-BR"/>
              </w:rPr>
              <w:t>38</w:t>
            </w:r>
          </w:p>
        </w:tc>
        <w:tc>
          <w:tcPr>
            <w:tcW w:w="1370" w:type="pct"/>
            <w:tcBorders>
              <w:top w:val="nil"/>
              <w:left w:val="nil"/>
              <w:bottom w:val="nil"/>
              <w:right w:val="nil"/>
            </w:tcBorders>
            <w:shd w:val="clear" w:color="auto" w:fill="auto"/>
            <w:noWrap/>
            <w:vAlign w:val="bottom"/>
            <w:hideMark/>
          </w:tcPr>
          <w:p w14:paraId="2F0E3D8E" w14:textId="77777777" w:rsidR="007458F9" w:rsidRPr="00FA5EDC" w:rsidRDefault="007458F9" w:rsidP="007458F9">
            <w:pPr>
              <w:spacing w:line="240" w:lineRule="auto"/>
              <w:jc w:val="center"/>
              <w:rPr>
                <w:color w:val="000000"/>
                <w:sz w:val="24"/>
                <w:szCs w:val="24"/>
                <w:lang w:eastAsia="pt-BR"/>
              </w:rPr>
            </w:pPr>
            <w:r w:rsidRPr="00FA5EDC">
              <w:rPr>
                <w:color w:val="000000"/>
                <w:sz w:val="24"/>
                <w:szCs w:val="24"/>
                <w:lang w:eastAsia="pt-BR"/>
              </w:rPr>
              <w:t>46</w:t>
            </w:r>
          </w:p>
        </w:tc>
        <w:tc>
          <w:tcPr>
            <w:tcW w:w="940" w:type="pct"/>
            <w:vMerge w:val="restart"/>
            <w:tcBorders>
              <w:top w:val="nil"/>
              <w:left w:val="nil"/>
              <w:bottom w:val="single" w:sz="8" w:space="0" w:color="000000"/>
              <w:right w:val="nil"/>
            </w:tcBorders>
            <w:shd w:val="clear" w:color="auto" w:fill="auto"/>
            <w:noWrap/>
            <w:vAlign w:val="center"/>
            <w:hideMark/>
          </w:tcPr>
          <w:p w14:paraId="505C3179" w14:textId="2916C020" w:rsidR="007458F9" w:rsidRPr="00FA5EDC" w:rsidRDefault="007458F9" w:rsidP="007458F9">
            <w:pPr>
              <w:spacing w:line="240" w:lineRule="auto"/>
              <w:jc w:val="center"/>
              <w:rPr>
                <w:color w:val="000000"/>
                <w:sz w:val="24"/>
                <w:szCs w:val="24"/>
                <w:lang w:eastAsia="pt-BR"/>
              </w:rPr>
            </w:pPr>
            <w:r w:rsidRPr="00FA5EDC">
              <w:rPr>
                <w:color w:val="000000"/>
                <w:sz w:val="24"/>
                <w:szCs w:val="24"/>
                <w:lang w:eastAsia="pt-BR"/>
              </w:rPr>
              <w:t>2.4%</w:t>
            </w:r>
          </w:p>
        </w:tc>
      </w:tr>
      <w:tr w:rsidR="007458F9" w:rsidRPr="00694253" w14:paraId="7498DBD2" w14:textId="77777777" w:rsidTr="00620CA2">
        <w:trPr>
          <w:trHeight w:val="300"/>
        </w:trPr>
        <w:tc>
          <w:tcPr>
            <w:tcW w:w="860" w:type="pct"/>
            <w:tcBorders>
              <w:top w:val="nil"/>
              <w:left w:val="nil"/>
              <w:bottom w:val="nil"/>
              <w:right w:val="nil"/>
            </w:tcBorders>
            <w:shd w:val="clear" w:color="auto" w:fill="auto"/>
            <w:noWrap/>
            <w:hideMark/>
          </w:tcPr>
          <w:p w14:paraId="47F8B7DD" w14:textId="326C7F38" w:rsidR="007458F9" w:rsidRPr="00FA5EDC" w:rsidRDefault="007458F9" w:rsidP="007458F9">
            <w:pPr>
              <w:spacing w:line="240" w:lineRule="auto"/>
              <w:jc w:val="both"/>
              <w:rPr>
                <w:color w:val="000000"/>
                <w:sz w:val="24"/>
                <w:szCs w:val="24"/>
                <w:lang w:eastAsia="pt-BR"/>
              </w:rPr>
            </w:pPr>
            <w:r w:rsidRPr="00FA5EDC">
              <w:rPr>
                <w:sz w:val="24"/>
                <w:szCs w:val="24"/>
              </w:rPr>
              <w:t>Maximum</w:t>
            </w:r>
          </w:p>
        </w:tc>
        <w:tc>
          <w:tcPr>
            <w:tcW w:w="887" w:type="pct"/>
            <w:tcBorders>
              <w:top w:val="nil"/>
              <w:left w:val="nil"/>
              <w:bottom w:val="nil"/>
              <w:right w:val="nil"/>
            </w:tcBorders>
            <w:shd w:val="clear" w:color="auto" w:fill="auto"/>
            <w:noWrap/>
            <w:vAlign w:val="bottom"/>
            <w:hideMark/>
          </w:tcPr>
          <w:p w14:paraId="2BB28436" w14:textId="77777777" w:rsidR="007458F9" w:rsidRPr="00FA5EDC" w:rsidRDefault="007458F9" w:rsidP="007458F9">
            <w:pPr>
              <w:spacing w:line="240" w:lineRule="auto"/>
              <w:jc w:val="center"/>
              <w:rPr>
                <w:color w:val="000000"/>
                <w:sz w:val="24"/>
                <w:szCs w:val="24"/>
                <w:lang w:eastAsia="pt-BR"/>
              </w:rPr>
            </w:pPr>
            <w:r w:rsidRPr="00FA5EDC">
              <w:rPr>
                <w:color w:val="000000"/>
                <w:sz w:val="24"/>
                <w:szCs w:val="24"/>
                <w:lang w:eastAsia="pt-BR"/>
              </w:rPr>
              <w:t>97</w:t>
            </w:r>
          </w:p>
        </w:tc>
        <w:tc>
          <w:tcPr>
            <w:tcW w:w="943" w:type="pct"/>
            <w:tcBorders>
              <w:top w:val="nil"/>
              <w:left w:val="nil"/>
              <w:bottom w:val="nil"/>
              <w:right w:val="nil"/>
            </w:tcBorders>
            <w:shd w:val="clear" w:color="auto" w:fill="auto"/>
            <w:noWrap/>
            <w:vAlign w:val="bottom"/>
            <w:hideMark/>
          </w:tcPr>
          <w:p w14:paraId="7A86C6CF" w14:textId="77777777" w:rsidR="007458F9" w:rsidRPr="00FA5EDC" w:rsidRDefault="007458F9" w:rsidP="007458F9">
            <w:pPr>
              <w:spacing w:line="240" w:lineRule="auto"/>
              <w:jc w:val="center"/>
              <w:rPr>
                <w:color w:val="000000"/>
                <w:sz w:val="24"/>
                <w:szCs w:val="24"/>
                <w:lang w:eastAsia="pt-BR"/>
              </w:rPr>
            </w:pPr>
            <w:r w:rsidRPr="00FA5EDC">
              <w:rPr>
                <w:color w:val="000000"/>
                <w:sz w:val="24"/>
                <w:szCs w:val="24"/>
                <w:lang w:eastAsia="pt-BR"/>
              </w:rPr>
              <w:t>95</w:t>
            </w:r>
          </w:p>
        </w:tc>
        <w:tc>
          <w:tcPr>
            <w:tcW w:w="1370" w:type="pct"/>
            <w:tcBorders>
              <w:top w:val="nil"/>
              <w:left w:val="nil"/>
              <w:bottom w:val="nil"/>
              <w:right w:val="nil"/>
            </w:tcBorders>
            <w:shd w:val="clear" w:color="auto" w:fill="auto"/>
            <w:noWrap/>
            <w:vAlign w:val="bottom"/>
            <w:hideMark/>
          </w:tcPr>
          <w:p w14:paraId="1F85E013" w14:textId="77777777" w:rsidR="007458F9" w:rsidRPr="00FA5EDC" w:rsidRDefault="007458F9" w:rsidP="007458F9">
            <w:pPr>
              <w:spacing w:line="240" w:lineRule="auto"/>
              <w:jc w:val="center"/>
              <w:rPr>
                <w:color w:val="000000"/>
                <w:sz w:val="24"/>
                <w:szCs w:val="24"/>
                <w:lang w:eastAsia="pt-BR"/>
              </w:rPr>
            </w:pPr>
            <w:r w:rsidRPr="00FA5EDC">
              <w:rPr>
                <w:color w:val="000000"/>
                <w:sz w:val="24"/>
                <w:szCs w:val="24"/>
                <w:lang w:eastAsia="pt-BR"/>
              </w:rPr>
              <w:t>97</w:t>
            </w:r>
          </w:p>
        </w:tc>
        <w:tc>
          <w:tcPr>
            <w:tcW w:w="940" w:type="pct"/>
            <w:vMerge/>
            <w:tcBorders>
              <w:top w:val="nil"/>
              <w:left w:val="nil"/>
              <w:bottom w:val="single" w:sz="8" w:space="0" w:color="000000"/>
              <w:right w:val="nil"/>
            </w:tcBorders>
            <w:vAlign w:val="center"/>
            <w:hideMark/>
          </w:tcPr>
          <w:p w14:paraId="6DF1E987" w14:textId="77777777" w:rsidR="007458F9" w:rsidRPr="00694253" w:rsidRDefault="007458F9" w:rsidP="007458F9">
            <w:pPr>
              <w:spacing w:line="240" w:lineRule="auto"/>
              <w:jc w:val="both"/>
              <w:rPr>
                <w:color w:val="000000"/>
                <w:sz w:val="22"/>
                <w:szCs w:val="22"/>
                <w:lang w:eastAsia="pt-BR"/>
              </w:rPr>
            </w:pPr>
          </w:p>
        </w:tc>
      </w:tr>
      <w:tr w:rsidR="007458F9" w:rsidRPr="00694253" w14:paraId="2287ACA8" w14:textId="77777777" w:rsidTr="00620CA2">
        <w:trPr>
          <w:trHeight w:val="315"/>
        </w:trPr>
        <w:tc>
          <w:tcPr>
            <w:tcW w:w="860" w:type="pct"/>
            <w:tcBorders>
              <w:top w:val="nil"/>
              <w:left w:val="nil"/>
              <w:bottom w:val="single" w:sz="8" w:space="0" w:color="auto"/>
              <w:right w:val="nil"/>
            </w:tcBorders>
            <w:shd w:val="clear" w:color="auto" w:fill="auto"/>
            <w:noWrap/>
            <w:hideMark/>
          </w:tcPr>
          <w:p w14:paraId="27360A31" w14:textId="09684B78" w:rsidR="007458F9" w:rsidRPr="00FA5EDC" w:rsidRDefault="007458F9" w:rsidP="007458F9">
            <w:pPr>
              <w:spacing w:line="240" w:lineRule="auto"/>
              <w:jc w:val="both"/>
              <w:rPr>
                <w:color w:val="000000"/>
                <w:sz w:val="24"/>
                <w:szCs w:val="24"/>
                <w:lang w:eastAsia="pt-BR"/>
              </w:rPr>
            </w:pPr>
            <w:r w:rsidRPr="00FA5EDC">
              <w:rPr>
                <w:sz w:val="24"/>
                <w:szCs w:val="24"/>
              </w:rPr>
              <w:t>Average</w:t>
            </w:r>
          </w:p>
        </w:tc>
        <w:tc>
          <w:tcPr>
            <w:tcW w:w="887" w:type="pct"/>
            <w:tcBorders>
              <w:top w:val="nil"/>
              <w:left w:val="nil"/>
              <w:bottom w:val="single" w:sz="8" w:space="0" w:color="auto"/>
              <w:right w:val="nil"/>
            </w:tcBorders>
            <w:shd w:val="clear" w:color="auto" w:fill="auto"/>
            <w:noWrap/>
            <w:vAlign w:val="bottom"/>
            <w:hideMark/>
          </w:tcPr>
          <w:p w14:paraId="5F31B9DD" w14:textId="77777777" w:rsidR="007458F9" w:rsidRPr="00FA5EDC" w:rsidRDefault="007458F9" w:rsidP="007458F9">
            <w:pPr>
              <w:spacing w:line="240" w:lineRule="auto"/>
              <w:jc w:val="center"/>
              <w:rPr>
                <w:color w:val="000000"/>
                <w:sz w:val="24"/>
                <w:szCs w:val="24"/>
                <w:lang w:eastAsia="pt-BR"/>
              </w:rPr>
            </w:pPr>
            <w:r w:rsidRPr="00FA5EDC">
              <w:rPr>
                <w:color w:val="000000"/>
                <w:sz w:val="24"/>
                <w:szCs w:val="24"/>
                <w:lang w:eastAsia="pt-BR"/>
              </w:rPr>
              <w:t>85</w:t>
            </w:r>
          </w:p>
        </w:tc>
        <w:tc>
          <w:tcPr>
            <w:tcW w:w="943" w:type="pct"/>
            <w:tcBorders>
              <w:top w:val="nil"/>
              <w:left w:val="nil"/>
              <w:bottom w:val="single" w:sz="8" w:space="0" w:color="auto"/>
              <w:right w:val="nil"/>
            </w:tcBorders>
            <w:shd w:val="clear" w:color="auto" w:fill="auto"/>
            <w:noWrap/>
            <w:vAlign w:val="bottom"/>
            <w:hideMark/>
          </w:tcPr>
          <w:p w14:paraId="11B438BE" w14:textId="77777777" w:rsidR="007458F9" w:rsidRPr="00FA5EDC" w:rsidRDefault="007458F9" w:rsidP="007458F9">
            <w:pPr>
              <w:spacing w:line="240" w:lineRule="auto"/>
              <w:jc w:val="center"/>
              <w:rPr>
                <w:color w:val="000000"/>
                <w:sz w:val="24"/>
                <w:szCs w:val="24"/>
                <w:lang w:eastAsia="pt-BR"/>
              </w:rPr>
            </w:pPr>
            <w:r w:rsidRPr="00FA5EDC">
              <w:rPr>
                <w:color w:val="000000"/>
                <w:sz w:val="24"/>
                <w:szCs w:val="24"/>
                <w:lang w:eastAsia="pt-BR"/>
              </w:rPr>
              <w:t>84</w:t>
            </w:r>
          </w:p>
        </w:tc>
        <w:tc>
          <w:tcPr>
            <w:tcW w:w="1370" w:type="pct"/>
            <w:tcBorders>
              <w:top w:val="nil"/>
              <w:left w:val="nil"/>
              <w:bottom w:val="single" w:sz="8" w:space="0" w:color="auto"/>
              <w:right w:val="nil"/>
            </w:tcBorders>
            <w:shd w:val="clear" w:color="auto" w:fill="auto"/>
            <w:noWrap/>
            <w:vAlign w:val="bottom"/>
            <w:hideMark/>
          </w:tcPr>
          <w:p w14:paraId="49F18240" w14:textId="77777777" w:rsidR="007458F9" w:rsidRPr="00FA5EDC" w:rsidRDefault="007458F9" w:rsidP="007458F9">
            <w:pPr>
              <w:spacing w:line="240" w:lineRule="auto"/>
              <w:jc w:val="center"/>
              <w:rPr>
                <w:color w:val="000000"/>
                <w:sz w:val="24"/>
                <w:szCs w:val="24"/>
                <w:lang w:eastAsia="pt-BR"/>
              </w:rPr>
            </w:pPr>
            <w:r w:rsidRPr="00FA5EDC">
              <w:rPr>
                <w:color w:val="000000"/>
                <w:sz w:val="24"/>
                <w:szCs w:val="24"/>
                <w:lang w:eastAsia="pt-BR"/>
              </w:rPr>
              <w:t>86</w:t>
            </w:r>
          </w:p>
        </w:tc>
        <w:tc>
          <w:tcPr>
            <w:tcW w:w="940" w:type="pct"/>
            <w:vMerge/>
            <w:tcBorders>
              <w:top w:val="nil"/>
              <w:left w:val="nil"/>
              <w:bottom w:val="single" w:sz="8" w:space="0" w:color="000000"/>
              <w:right w:val="nil"/>
            </w:tcBorders>
            <w:vAlign w:val="center"/>
            <w:hideMark/>
          </w:tcPr>
          <w:p w14:paraId="511EB80D" w14:textId="77777777" w:rsidR="007458F9" w:rsidRPr="00694253" w:rsidRDefault="007458F9" w:rsidP="007458F9">
            <w:pPr>
              <w:spacing w:line="240" w:lineRule="auto"/>
              <w:jc w:val="both"/>
              <w:rPr>
                <w:color w:val="000000"/>
                <w:sz w:val="22"/>
                <w:szCs w:val="22"/>
                <w:lang w:eastAsia="pt-BR"/>
              </w:rPr>
            </w:pPr>
          </w:p>
        </w:tc>
      </w:tr>
    </w:tbl>
    <w:p w14:paraId="33F7BE21" w14:textId="7B27372A" w:rsidR="00B62A70" w:rsidRDefault="009820D0" w:rsidP="00085C7F">
      <w:pPr>
        <w:jc w:val="both"/>
        <w:rPr>
          <w:lang w:val="en-US"/>
        </w:rPr>
      </w:pPr>
      <w:r w:rsidRPr="00085C7F">
        <w:rPr>
          <w:lang w:val="en-US"/>
        </w:rPr>
        <w:t xml:space="preserve"> Source: Research data.</w:t>
      </w:r>
    </w:p>
    <w:p w14:paraId="3E8969E5" w14:textId="77777777" w:rsidR="00085C7F" w:rsidRPr="00085C7F" w:rsidRDefault="00085C7F" w:rsidP="00085C7F">
      <w:pPr>
        <w:jc w:val="both"/>
        <w:rPr>
          <w:lang w:val="en-US"/>
        </w:rPr>
      </w:pPr>
    </w:p>
    <w:p w14:paraId="510D5E1D" w14:textId="77777777" w:rsidR="00B6066B" w:rsidRPr="00085C7F" w:rsidRDefault="00B6066B" w:rsidP="007D42E2">
      <w:pPr>
        <w:shd w:val="clear" w:color="auto" w:fill="FFFFFF"/>
        <w:spacing w:line="240" w:lineRule="auto"/>
        <w:ind w:firstLine="709"/>
        <w:jc w:val="both"/>
        <w:rPr>
          <w:sz w:val="24"/>
          <w:szCs w:val="24"/>
          <w:lang w:val="en-US"/>
        </w:rPr>
        <w:sectPr w:rsidR="00B6066B" w:rsidRPr="00085C7F" w:rsidSect="00B6066B">
          <w:type w:val="continuous"/>
          <w:pgSz w:w="11906" w:h="16838" w:code="9"/>
          <w:pgMar w:top="1701" w:right="1134" w:bottom="1134" w:left="1701" w:header="709" w:footer="709" w:gutter="0"/>
          <w:cols w:space="708"/>
          <w:docGrid w:linePitch="360"/>
        </w:sectPr>
      </w:pPr>
    </w:p>
    <w:p w14:paraId="49967502" w14:textId="176691CE" w:rsidR="00DA323D" w:rsidRPr="00085C7F" w:rsidRDefault="00085C7F" w:rsidP="00694253">
      <w:pPr>
        <w:shd w:val="clear" w:color="auto" w:fill="FFFFFF"/>
        <w:spacing w:line="240" w:lineRule="auto"/>
        <w:jc w:val="both"/>
        <w:rPr>
          <w:sz w:val="24"/>
          <w:szCs w:val="24"/>
          <w:lang w:val="en-US"/>
        </w:rPr>
        <w:sectPr w:rsidR="00DA323D" w:rsidRPr="00085C7F" w:rsidSect="00DA323D">
          <w:type w:val="continuous"/>
          <w:pgSz w:w="11906" w:h="16838" w:code="9"/>
          <w:pgMar w:top="1701" w:right="1134" w:bottom="1134" w:left="1701" w:header="709" w:footer="709" w:gutter="0"/>
          <w:cols w:num="2" w:space="708"/>
          <w:docGrid w:linePitch="360"/>
        </w:sectPr>
      </w:pPr>
      <w:r>
        <w:rPr>
          <w:sz w:val="24"/>
          <w:szCs w:val="24"/>
          <w:lang w:val="en-US"/>
        </w:rPr>
        <w:t xml:space="preserve">The penetration rate (ROP) in the automatic drilling was 32.8% higher than the rate obtained using the manual mode, when drilling in steriles. In ores, the penetration </w:t>
      </w:r>
      <w:r>
        <w:rPr>
          <w:sz w:val="24"/>
          <w:szCs w:val="24"/>
          <w:lang w:val="en-US"/>
        </w:rPr>
        <w:t xml:space="preserve">rate in manual drilling was 4% higher than that performed by automated drilling. Overall, the gains in penetration rate with automated drilling were 22.6%, see </w:t>
      </w:r>
      <w:ins w:id="161" w:author="Writefull" w:date="2022-07-19T15:19:00Z">
        <w:r>
          <w:rPr>
            <w:sz w:val="24"/>
            <w:szCs w:val="24"/>
            <w:lang w:val="en-US"/>
          </w:rPr>
          <w:t>Table</w:t>
        </w:r>
      </w:ins>
      <w:del w:id="162" w:author="Writefull" w:date="2022-07-19T15:19:00Z">
        <w:r>
          <w:rPr>
            <w:sz w:val="24"/>
            <w:szCs w:val="24"/>
            <w:lang w:val="en-US"/>
          </w:rPr>
          <w:delText>table</w:delText>
        </w:r>
      </w:del>
      <w:r>
        <w:rPr>
          <w:sz w:val="24"/>
          <w:szCs w:val="24"/>
          <w:lang w:val="en-US"/>
        </w:rPr>
        <w:t xml:space="preserve"> 7.</w:t>
      </w:r>
    </w:p>
    <w:p w14:paraId="0A22741E" w14:textId="77777777" w:rsidR="007777B0" w:rsidRPr="00085C7F" w:rsidRDefault="007777B0" w:rsidP="00D83B3B">
      <w:pPr>
        <w:shd w:val="clear" w:color="auto" w:fill="FFFFFF"/>
        <w:spacing w:line="240" w:lineRule="auto"/>
        <w:jc w:val="both"/>
        <w:rPr>
          <w:rFonts w:ascii="Arial" w:hAnsi="Arial" w:cs="Arial"/>
          <w:sz w:val="24"/>
          <w:szCs w:val="24"/>
          <w:lang w:val="en-US"/>
        </w:rPr>
      </w:pPr>
    </w:p>
    <w:p w14:paraId="7FC3962F" w14:textId="77777777" w:rsidR="00B6066B" w:rsidRPr="00085C7F" w:rsidRDefault="00B6066B" w:rsidP="007D42E2">
      <w:pPr>
        <w:pStyle w:val="Legenda"/>
        <w:keepNext/>
        <w:spacing w:line="240" w:lineRule="auto"/>
        <w:jc w:val="both"/>
        <w:rPr>
          <w:sz w:val="22"/>
          <w:szCs w:val="22"/>
          <w:lang w:val="en-US"/>
        </w:rPr>
      </w:pPr>
    </w:p>
    <w:p w14:paraId="3DAC672D" w14:textId="19B2E9E4" w:rsidR="003D7CF8" w:rsidRPr="00085C7F" w:rsidRDefault="003D7CF8" w:rsidP="003D7CF8">
      <w:pPr>
        <w:rPr>
          <w:lang w:val="en-US"/>
        </w:rPr>
        <w:sectPr w:rsidR="003D7CF8" w:rsidRPr="00085C7F" w:rsidSect="008241F1">
          <w:type w:val="continuous"/>
          <w:pgSz w:w="11906" w:h="16838" w:code="9"/>
          <w:pgMar w:top="1701" w:right="1134" w:bottom="1134" w:left="1701" w:header="709" w:footer="709" w:gutter="0"/>
          <w:cols w:num="2" w:space="708"/>
          <w:docGrid w:linePitch="360"/>
        </w:sectPr>
      </w:pPr>
    </w:p>
    <w:p w14:paraId="66CD4836" w14:textId="261F1C59" w:rsidR="00846FF4" w:rsidRPr="00085C7F" w:rsidRDefault="00085C7F" w:rsidP="007D42E2">
      <w:pPr>
        <w:pStyle w:val="Legenda"/>
        <w:keepNext/>
        <w:spacing w:line="240" w:lineRule="auto"/>
        <w:jc w:val="both"/>
        <w:rPr>
          <w:sz w:val="22"/>
          <w:szCs w:val="22"/>
          <w:lang w:val="en-US"/>
        </w:rPr>
      </w:pPr>
      <w:r w:rsidRPr="00085C7F">
        <w:rPr>
          <w:b w:val="0"/>
          <w:sz w:val="22"/>
          <w:szCs w:val="22"/>
          <w:lang w:val="en-US"/>
        </w:rPr>
        <w:t>Table 7 – Bit Penetration Rate (ROP) Automatic Drilling versus Manual Drilling.</w:t>
      </w:r>
    </w:p>
    <w:tbl>
      <w:tblPr>
        <w:tblW w:w="5000" w:type="pct"/>
        <w:tblCellMar>
          <w:left w:w="70" w:type="dxa"/>
          <w:right w:w="70" w:type="dxa"/>
        </w:tblCellMar>
        <w:tblLook w:val="04A0" w:firstRow="1" w:lastRow="0" w:firstColumn="1" w:lastColumn="0" w:noHBand="0" w:noVBand="1"/>
      </w:tblPr>
      <w:tblGrid>
        <w:gridCol w:w="1561"/>
        <w:gridCol w:w="1609"/>
        <w:gridCol w:w="1711"/>
        <w:gridCol w:w="2485"/>
        <w:gridCol w:w="1705"/>
      </w:tblGrid>
      <w:tr w:rsidR="007777B0" w:rsidRPr="00FA5EDC" w14:paraId="0D7610EB" w14:textId="77777777" w:rsidTr="008E29D1">
        <w:trPr>
          <w:trHeight w:val="315"/>
        </w:trPr>
        <w:tc>
          <w:tcPr>
            <w:tcW w:w="5000" w:type="pct"/>
            <w:gridSpan w:val="5"/>
            <w:tcBorders>
              <w:top w:val="single" w:sz="8" w:space="0" w:color="auto"/>
              <w:left w:val="nil"/>
              <w:bottom w:val="single" w:sz="8" w:space="0" w:color="auto"/>
              <w:right w:val="nil"/>
            </w:tcBorders>
            <w:shd w:val="clear" w:color="auto" w:fill="auto"/>
            <w:noWrap/>
            <w:vAlign w:val="bottom"/>
            <w:hideMark/>
          </w:tcPr>
          <w:p w14:paraId="6C582AFD" w14:textId="40CBD0C1" w:rsidR="007777B0" w:rsidRPr="00FA5EDC" w:rsidRDefault="00085C7F" w:rsidP="00085C7F">
            <w:pPr>
              <w:spacing w:line="240" w:lineRule="auto"/>
              <w:jc w:val="center"/>
              <w:rPr>
                <w:color w:val="000000"/>
                <w:sz w:val="24"/>
                <w:szCs w:val="24"/>
                <w:lang w:val="en-US" w:eastAsia="pt-BR"/>
              </w:rPr>
            </w:pPr>
            <w:r w:rsidRPr="00FA5EDC">
              <w:rPr>
                <w:color w:val="000000"/>
                <w:sz w:val="24"/>
                <w:szCs w:val="24"/>
                <w:lang w:val="en-US" w:eastAsia="pt-BR"/>
              </w:rPr>
              <w:t>PENETRATION RATE - ROP (m/h)</w:t>
            </w:r>
          </w:p>
        </w:tc>
      </w:tr>
      <w:tr w:rsidR="007777B0" w:rsidRPr="00FA5EDC" w14:paraId="00D96F04" w14:textId="77777777" w:rsidTr="00846FF4">
        <w:trPr>
          <w:trHeight w:val="300"/>
        </w:trPr>
        <w:tc>
          <w:tcPr>
            <w:tcW w:w="860" w:type="pct"/>
            <w:tcBorders>
              <w:top w:val="nil"/>
              <w:left w:val="nil"/>
              <w:bottom w:val="nil"/>
              <w:right w:val="nil"/>
            </w:tcBorders>
            <w:shd w:val="clear" w:color="auto" w:fill="auto"/>
            <w:noWrap/>
            <w:vAlign w:val="bottom"/>
            <w:hideMark/>
          </w:tcPr>
          <w:p w14:paraId="0573B528" w14:textId="77777777" w:rsidR="007777B0" w:rsidRPr="00FA5EDC" w:rsidRDefault="007777B0" w:rsidP="007D42E2">
            <w:pPr>
              <w:spacing w:line="240" w:lineRule="auto"/>
              <w:jc w:val="both"/>
              <w:rPr>
                <w:color w:val="000000"/>
                <w:sz w:val="24"/>
                <w:szCs w:val="24"/>
                <w:lang w:val="en-US" w:eastAsia="pt-BR"/>
              </w:rPr>
            </w:pPr>
            <w:r w:rsidRPr="00FA5EDC">
              <w:rPr>
                <w:color w:val="000000"/>
                <w:sz w:val="24"/>
                <w:szCs w:val="24"/>
                <w:lang w:val="en-US" w:eastAsia="pt-BR"/>
              </w:rPr>
              <w:t> </w:t>
            </w:r>
          </w:p>
        </w:tc>
        <w:tc>
          <w:tcPr>
            <w:tcW w:w="887" w:type="pct"/>
            <w:tcBorders>
              <w:top w:val="nil"/>
              <w:left w:val="nil"/>
              <w:bottom w:val="nil"/>
              <w:right w:val="nil"/>
            </w:tcBorders>
            <w:shd w:val="clear" w:color="auto" w:fill="auto"/>
            <w:vAlign w:val="center"/>
            <w:hideMark/>
          </w:tcPr>
          <w:p w14:paraId="42F97255" w14:textId="651AA314" w:rsidR="007777B0" w:rsidRPr="00FA5EDC" w:rsidRDefault="007777B0" w:rsidP="00DE7ED6">
            <w:pPr>
              <w:spacing w:line="240" w:lineRule="auto"/>
              <w:jc w:val="center"/>
              <w:rPr>
                <w:color w:val="000000"/>
                <w:sz w:val="24"/>
                <w:szCs w:val="24"/>
                <w:lang w:eastAsia="pt-BR"/>
              </w:rPr>
            </w:pPr>
            <w:r w:rsidRPr="00FA5EDC">
              <w:rPr>
                <w:color w:val="000000"/>
                <w:sz w:val="24"/>
                <w:szCs w:val="24"/>
                <w:lang w:eastAsia="pt-BR"/>
              </w:rPr>
              <w:t>Geral</w:t>
            </w:r>
          </w:p>
        </w:tc>
        <w:tc>
          <w:tcPr>
            <w:tcW w:w="943" w:type="pct"/>
            <w:tcBorders>
              <w:top w:val="nil"/>
              <w:left w:val="nil"/>
              <w:bottom w:val="nil"/>
              <w:right w:val="nil"/>
            </w:tcBorders>
            <w:shd w:val="clear" w:color="auto" w:fill="auto"/>
            <w:vAlign w:val="center"/>
            <w:hideMark/>
          </w:tcPr>
          <w:p w14:paraId="76A4068F" w14:textId="77777777" w:rsidR="007777B0" w:rsidRPr="00FA5EDC" w:rsidRDefault="007777B0" w:rsidP="00DE7ED6">
            <w:pPr>
              <w:spacing w:line="240" w:lineRule="auto"/>
              <w:jc w:val="center"/>
              <w:rPr>
                <w:color w:val="000000"/>
                <w:sz w:val="24"/>
                <w:szCs w:val="24"/>
                <w:lang w:eastAsia="pt-BR"/>
              </w:rPr>
            </w:pPr>
            <w:r w:rsidRPr="00FA5EDC">
              <w:rPr>
                <w:color w:val="000000"/>
                <w:sz w:val="24"/>
                <w:szCs w:val="24"/>
                <w:lang w:eastAsia="pt-BR"/>
              </w:rPr>
              <w:t>Manual</w:t>
            </w:r>
          </w:p>
        </w:tc>
        <w:tc>
          <w:tcPr>
            <w:tcW w:w="1370" w:type="pct"/>
            <w:tcBorders>
              <w:top w:val="nil"/>
              <w:left w:val="nil"/>
              <w:bottom w:val="nil"/>
              <w:right w:val="nil"/>
            </w:tcBorders>
            <w:shd w:val="clear" w:color="auto" w:fill="auto"/>
            <w:vAlign w:val="center"/>
            <w:hideMark/>
          </w:tcPr>
          <w:p w14:paraId="0D9C9A6E" w14:textId="29FFEBCE" w:rsidR="007777B0" w:rsidRPr="00FA5EDC" w:rsidRDefault="00E158FE" w:rsidP="00DE7ED6">
            <w:pPr>
              <w:spacing w:line="240" w:lineRule="auto"/>
              <w:jc w:val="center"/>
              <w:rPr>
                <w:color w:val="000000"/>
                <w:sz w:val="24"/>
                <w:szCs w:val="24"/>
                <w:lang w:eastAsia="pt-BR"/>
              </w:rPr>
            </w:pPr>
            <w:r w:rsidRPr="00FA5EDC">
              <w:rPr>
                <w:color w:val="000000"/>
                <w:sz w:val="24"/>
                <w:szCs w:val="24"/>
                <w:lang w:eastAsia="pt-BR"/>
              </w:rPr>
              <w:t>Automatic</w:t>
            </w:r>
          </w:p>
        </w:tc>
        <w:tc>
          <w:tcPr>
            <w:tcW w:w="940" w:type="pct"/>
            <w:tcBorders>
              <w:top w:val="nil"/>
              <w:left w:val="nil"/>
              <w:bottom w:val="nil"/>
              <w:right w:val="nil"/>
            </w:tcBorders>
            <w:shd w:val="clear" w:color="auto" w:fill="auto"/>
            <w:vAlign w:val="center"/>
            <w:hideMark/>
          </w:tcPr>
          <w:p w14:paraId="4BDD38D0" w14:textId="6301E1FA" w:rsidR="007777B0" w:rsidRPr="00FA5EDC" w:rsidRDefault="00E158FE" w:rsidP="00DE7ED6">
            <w:pPr>
              <w:spacing w:line="240" w:lineRule="auto"/>
              <w:jc w:val="center"/>
              <w:rPr>
                <w:color w:val="000000"/>
                <w:sz w:val="24"/>
                <w:szCs w:val="24"/>
                <w:lang w:eastAsia="pt-BR"/>
              </w:rPr>
            </w:pPr>
            <w:r w:rsidRPr="00FA5EDC">
              <w:rPr>
                <w:color w:val="000000"/>
                <w:sz w:val="24"/>
                <w:szCs w:val="24"/>
                <w:lang w:eastAsia="pt-BR"/>
              </w:rPr>
              <w:t>Gains</w:t>
            </w:r>
          </w:p>
        </w:tc>
      </w:tr>
      <w:tr w:rsidR="00085C7F" w:rsidRPr="00FA5EDC" w14:paraId="64E59EAC" w14:textId="77777777" w:rsidTr="006E06A8">
        <w:trPr>
          <w:trHeight w:val="300"/>
        </w:trPr>
        <w:tc>
          <w:tcPr>
            <w:tcW w:w="860" w:type="pct"/>
            <w:tcBorders>
              <w:top w:val="nil"/>
              <w:left w:val="nil"/>
              <w:bottom w:val="nil"/>
              <w:right w:val="nil"/>
            </w:tcBorders>
            <w:shd w:val="clear" w:color="auto" w:fill="auto"/>
            <w:noWrap/>
            <w:hideMark/>
          </w:tcPr>
          <w:p w14:paraId="30848BB3" w14:textId="01F73057" w:rsidR="00085C7F" w:rsidRPr="00FA5EDC" w:rsidRDefault="00085C7F" w:rsidP="00E158FE">
            <w:pPr>
              <w:spacing w:line="240" w:lineRule="auto"/>
              <w:jc w:val="left"/>
              <w:rPr>
                <w:color w:val="000000"/>
                <w:sz w:val="24"/>
                <w:szCs w:val="24"/>
                <w:lang w:eastAsia="pt-BR"/>
              </w:rPr>
            </w:pPr>
            <w:r w:rsidRPr="00FA5EDC">
              <w:rPr>
                <w:sz w:val="24"/>
                <w:szCs w:val="24"/>
              </w:rPr>
              <w:t>Minimum</w:t>
            </w:r>
          </w:p>
        </w:tc>
        <w:tc>
          <w:tcPr>
            <w:tcW w:w="887" w:type="pct"/>
            <w:tcBorders>
              <w:top w:val="nil"/>
              <w:left w:val="nil"/>
              <w:bottom w:val="nil"/>
              <w:right w:val="nil"/>
            </w:tcBorders>
            <w:shd w:val="clear" w:color="auto" w:fill="auto"/>
            <w:noWrap/>
            <w:vAlign w:val="bottom"/>
            <w:hideMark/>
          </w:tcPr>
          <w:p w14:paraId="67F0220D" w14:textId="5963C8C9" w:rsidR="00085C7F" w:rsidRPr="00FA5EDC" w:rsidRDefault="00085C7F" w:rsidP="00DE7ED6">
            <w:pPr>
              <w:spacing w:line="240" w:lineRule="auto"/>
              <w:jc w:val="center"/>
              <w:rPr>
                <w:color w:val="000000"/>
                <w:sz w:val="24"/>
                <w:szCs w:val="24"/>
                <w:lang w:eastAsia="pt-BR"/>
              </w:rPr>
            </w:pPr>
            <w:r w:rsidRPr="00FA5EDC">
              <w:rPr>
                <w:color w:val="000000"/>
                <w:sz w:val="24"/>
                <w:szCs w:val="24"/>
                <w:lang w:eastAsia="pt-BR"/>
              </w:rPr>
              <w:t>0.9</w:t>
            </w:r>
          </w:p>
        </w:tc>
        <w:tc>
          <w:tcPr>
            <w:tcW w:w="943" w:type="pct"/>
            <w:tcBorders>
              <w:top w:val="nil"/>
              <w:left w:val="nil"/>
              <w:bottom w:val="nil"/>
              <w:right w:val="nil"/>
            </w:tcBorders>
            <w:shd w:val="clear" w:color="auto" w:fill="auto"/>
            <w:noWrap/>
            <w:vAlign w:val="bottom"/>
            <w:hideMark/>
          </w:tcPr>
          <w:p w14:paraId="025731C4" w14:textId="31624E20" w:rsidR="00085C7F" w:rsidRPr="00FA5EDC" w:rsidRDefault="00085C7F" w:rsidP="00DE7ED6">
            <w:pPr>
              <w:spacing w:line="240" w:lineRule="auto"/>
              <w:jc w:val="center"/>
              <w:rPr>
                <w:color w:val="000000"/>
                <w:sz w:val="24"/>
                <w:szCs w:val="24"/>
                <w:lang w:eastAsia="pt-BR"/>
              </w:rPr>
            </w:pPr>
            <w:r w:rsidRPr="00FA5EDC">
              <w:rPr>
                <w:color w:val="000000"/>
                <w:sz w:val="24"/>
                <w:szCs w:val="24"/>
                <w:lang w:eastAsia="pt-BR"/>
              </w:rPr>
              <w:t>3.8</w:t>
            </w:r>
          </w:p>
        </w:tc>
        <w:tc>
          <w:tcPr>
            <w:tcW w:w="1370" w:type="pct"/>
            <w:tcBorders>
              <w:top w:val="nil"/>
              <w:left w:val="nil"/>
              <w:bottom w:val="nil"/>
              <w:right w:val="nil"/>
            </w:tcBorders>
            <w:shd w:val="clear" w:color="auto" w:fill="auto"/>
            <w:noWrap/>
            <w:vAlign w:val="bottom"/>
            <w:hideMark/>
          </w:tcPr>
          <w:p w14:paraId="661CF0B0" w14:textId="27A81D8C" w:rsidR="00085C7F" w:rsidRPr="00FA5EDC" w:rsidRDefault="00085C7F" w:rsidP="00DE7ED6">
            <w:pPr>
              <w:spacing w:line="240" w:lineRule="auto"/>
              <w:jc w:val="center"/>
              <w:rPr>
                <w:color w:val="000000"/>
                <w:sz w:val="24"/>
                <w:szCs w:val="24"/>
                <w:lang w:eastAsia="pt-BR"/>
              </w:rPr>
            </w:pPr>
            <w:r w:rsidRPr="00FA5EDC">
              <w:rPr>
                <w:color w:val="000000"/>
                <w:sz w:val="24"/>
                <w:szCs w:val="24"/>
                <w:lang w:eastAsia="pt-BR"/>
              </w:rPr>
              <w:t>0.9</w:t>
            </w:r>
          </w:p>
        </w:tc>
        <w:tc>
          <w:tcPr>
            <w:tcW w:w="940" w:type="pct"/>
            <w:vMerge w:val="restart"/>
            <w:tcBorders>
              <w:top w:val="nil"/>
              <w:left w:val="nil"/>
              <w:bottom w:val="single" w:sz="8" w:space="0" w:color="000000"/>
              <w:right w:val="nil"/>
            </w:tcBorders>
            <w:shd w:val="clear" w:color="auto" w:fill="auto"/>
            <w:noWrap/>
            <w:vAlign w:val="center"/>
            <w:hideMark/>
          </w:tcPr>
          <w:p w14:paraId="7F4A6A86" w14:textId="505E2A17" w:rsidR="00085C7F" w:rsidRPr="00FA5EDC" w:rsidRDefault="00085C7F" w:rsidP="00DE7ED6">
            <w:pPr>
              <w:spacing w:line="240" w:lineRule="auto"/>
              <w:jc w:val="center"/>
              <w:rPr>
                <w:color w:val="000000"/>
                <w:sz w:val="24"/>
                <w:szCs w:val="24"/>
                <w:lang w:eastAsia="pt-BR"/>
              </w:rPr>
            </w:pPr>
            <w:r w:rsidRPr="00FA5EDC">
              <w:rPr>
                <w:color w:val="000000"/>
                <w:sz w:val="24"/>
                <w:szCs w:val="24"/>
                <w:lang w:eastAsia="pt-BR"/>
              </w:rPr>
              <w:t>22.6%</w:t>
            </w:r>
          </w:p>
        </w:tc>
      </w:tr>
      <w:tr w:rsidR="00085C7F" w:rsidRPr="00FA5EDC" w14:paraId="5514B749" w14:textId="77777777" w:rsidTr="006E06A8">
        <w:trPr>
          <w:trHeight w:val="300"/>
        </w:trPr>
        <w:tc>
          <w:tcPr>
            <w:tcW w:w="860" w:type="pct"/>
            <w:tcBorders>
              <w:top w:val="nil"/>
              <w:left w:val="nil"/>
              <w:bottom w:val="nil"/>
              <w:right w:val="nil"/>
            </w:tcBorders>
            <w:shd w:val="clear" w:color="auto" w:fill="auto"/>
            <w:noWrap/>
            <w:hideMark/>
          </w:tcPr>
          <w:p w14:paraId="58052066" w14:textId="1D3BE47B" w:rsidR="00085C7F" w:rsidRPr="00FA5EDC" w:rsidRDefault="00085C7F" w:rsidP="00E158FE">
            <w:pPr>
              <w:spacing w:line="240" w:lineRule="auto"/>
              <w:jc w:val="left"/>
              <w:rPr>
                <w:color w:val="000000"/>
                <w:sz w:val="24"/>
                <w:szCs w:val="24"/>
                <w:lang w:eastAsia="pt-BR"/>
              </w:rPr>
            </w:pPr>
            <w:r w:rsidRPr="00FA5EDC">
              <w:rPr>
                <w:sz w:val="24"/>
                <w:szCs w:val="24"/>
              </w:rPr>
              <w:t>Maximum</w:t>
            </w:r>
          </w:p>
        </w:tc>
        <w:tc>
          <w:tcPr>
            <w:tcW w:w="887" w:type="pct"/>
            <w:tcBorders>
              <w:top w:val="nil"/>
              <w:left w:val="nil"/>
              <w:bottom w:val="nil"/>
              <w:right w:val="nil"/>
            </w:tcBorders>
            <w:shd w:val="clear" w:color="auto" w:fill="auto"/>
            <w:noWrap/>
            <w:vAlign w:val="bottom"/>
            <w:hideMark/>
          </w:tcPr>
          <w:p w14:paraId="57B8C2D1" w14:textId="7003C247" w:rsidR="00085C7F" w:rsidRPr="00FA5EDC" w:rsidRDefault="00085C7F" w:rsidP="00DE7ED6">
            <w:pPr>
              <w:spacing w:line="240" w:lineRule="auto"/>
              <w:jc w:val="center"/>
              <w:rPr>
                <w:color w:val="000000"/>
                <w:sz w:val="24"/>
                <w:szCs w:val="24"/>
                <w:lang w:eastAsia="pt-BR"/>
              </w:rPr>
            </w:pPr>
            <w:r w:rsidRPr="00FA5EDC">
              <w:rPr>
                <w:color w:val="000000"/>
                <w:sz w:val="24"/>
                <w:szCs w:val="24"/>
                <w:lang w:eastAsia="pt-BR"/>
              </w:rPr>
              <w:t>55.0</w:t>
            </w:r>
          </w:p>
        </w:tc>
        <w:tc>
          <w:tcPr>
            <w:tcW w:w="943" w:type="pct"/>
            <w:tcBorders>
              <w:top w:val="nil"/>
              <w:left w:val="nil"/>
              <w:bottom w:val="nil"/>
              <w:right w:val="nil"/>
            </w:tcBorders>
            <w:shd w:val="clear" w:color="auto" w:fill="auto"/>
            <w:noWrap/>
            <w:vAlign w:val="bottom"/>
            <w:hideMark/>
          </w:tcPr>
          <w:p w14:paraId="6616BCFE" w14:textId="1B017373" w:rsidR="00085C7F" w:rsidRPr="00FA5EDC" w:rsidRDefault="00085C7F" w:rsidP="00DE7ED6">
            <w:pPr>
              <w:spacing w:line="240" w:lineRule="auto"/>
              <w:jc w:val="center"/>
              <w:rPr>
                <w:color w:val="000000"/>
                <w:sz w:val="24"/>
                <w:szCs w:val="24"/>
                <w:lang w:eastAsia="pt-BR"/>
              </w:rPr>
            </w:pPr>
            <w:r w:rsidRPr="00FA5EDC">
              <w:rPr>
                <w:color w:val="000000"/>
                <w:sz w:val="24"/>
                <w:szCs w:val="24"/>
                <w:lang w:eastAsia="pt-BR"/>
              </w:rPr>
              <w:t>55.0</w:t>
            </w:r>
          </w:p>
        </w:tc>
        <w:tc>
          <w:tcPr>
            <w:tcW w:w="1370" w:type="pct"/>
            <w:tcBorders>
              <w:top w:val="nil"/>
              <w:left w:val="nil"/>
              <w:bottom w:val="nil"/>
              <w:right w:val="nil"/>
            </w:tcBorders>
            <w:shd w:val="clear" w:color="auto" w:fill="auto"/>
            <w:noWrap/>
            <w:vAlign w:val="bottom"/>
            <w:hideMark/>
          </w:tcPr>
          <w:p w14:paraId="115D39CA" w14:textId="5C4C307D" w:rsidR="00085C7F" w:rsidRPr="00FA5EDC" w:rsidRDefault="00085C7F" w:rsidP="00DE7ED6">
            <w:pPr>
              <w:spacing w:line="240" w:lineRule="auto"/>
              <w:jc w:val="center"/>
              <w:rPr>
                <w:color w:val="000000"/>
                <w:sz w:val="24"/>
                <w:szCs w:val="24"/>
                <w:lang w:eastAsia="pt-BR"/>
              </w:rPr>
            </w:pPr>
            <w:r w:rsidRPr="00FA5EDC">
              <w:rPr>
                <w:color w:val="000000"/>
                <w:sz w:val="24"/>
                <w:szCs w:val="24"/>
                <w:lang w:eastAsia="pt-BR"/>
              </w:rPr>
              <w:t>55.0</w:t>
            </w:r>
          </w:p>
        </w:tc>
        <w:tc>
          <w:tcPr>
            <w:tcW w:w="940" w:type="pct"/>
            <w:vMerge/>
            <w:tcBorders>
              <w:top w:val="nil"/>
              <w:left w:val="nil"/>
              <w:bottom w:val="single" w:sz="8" w:space="0" w:color="000000"/>
              <w:right w:val="nil"/>
            </w:tcBorders>
            <w:vAlign w:val="center"/>
            <w:hideMark/>
          </w:tcPr>
          <w:p w14:paraId="407EA1DF" w14:textId="77777777" w:rsidR="00085C7F" w:rsidRPr="00FA5EDC" w:rsidRDefault="00085C7F" w:rsidP="00DE7ED6">
            <w:pPr>
              <w:spacing w:line="240" w:lineRule="auto"/>
              <w:jc w:val="center"/>
              <w:rPr>
                <w:color w:val="000000"/>
                <w:sz w:val="24"/>
                <w:szCs w:val="24"/>
                <w:lang w:eastAsia="pt-BR"/>
              </w:rPr>
            </w:pPr>
          </w:p>
        </w:tc>
      </w:tr>
      <w:tr w:rsidR="00085C7F" w:rsidRPr="00FA5EDC" w14:paraId="7C2F40C1" w14:textId="77777777" w:rsidTr="006E06A8">
        <w:trPr>
          <w:trHeight w:val="315"/>
        </w:trPr>
        <w:tc>
          <w:tcPr>
            <w:tcW w:w="860" w:type="pct"/>
            <w:tcBorders>
              <w:top w:val="nil"/>
              <w:left w:val="nil"/>
              <w:bottom w:val="single" w:sz="8" w:space="0" w:color="auto"/>
              <w:right w:val="nil"/>
            </w:tcBorders>
            <w:shd w:val="clear" w:color="auto" w:fill="auto"/>
            <w:noWrap/>
            <w:hideMark/>
          </w:tcPr>
          <w:p w14:paraId="16C84C1B" w14:textId="5DC4EFAB" w:rsidR="00085C7F" w:rsidRPr="00FA5EDC" w:rsidRDefault="00085C7F" w:rsidP="00E158FE">
            <w:pPr>
              <w:spacing w:line="240" w:lineRule="auto"/>
              <w:jc w:val="left"/>
              <w:rPr>
                <w:color w:val="000000"/>
                <w:sz w:val="24"/>
                <w:szCs w:val="24"/>
                <w:lang w:eastAsia="pt-BR"/>
              </w:rPr>
            </w:pPr>
            <w:r w:rsidRPr="00FA5EDC">
              <w:rPr>
                <w:sz w:val="24"/>
                <w:szCs w:val="24"/>
              </w:rPr>
              <w:t>Average</w:t>
            </w:r>
          </w:p>
        </w:tc>
        <w:tc>
          <w:tcPr>
            <w:tcW w:w="887" w:type="pct"/>
            <w:tcBorders>
              <w:top w:val="nil"/>
              <w:left w:val="nil"/>
              <w:bottom w:val="single" w:sz="8" w:space="0" w:color="auto"/>
              <w:right w:val="nil"/>
            </w:tcBorders>
            <w:shd w:val="clear" w:color="auto" w:fill="auto"/>
            <w:noWrap/>
            <w:vAlign w:val="bottom"/>
            <w:hideMark/>
          </w:tcPr>
          <w:p w14:paraId="1D1C6075" w14:textId="68517D9C" w:rsidR="00085C7F" w:rsidRPr="00FA5EDC" w:rsidRDefault="00085C7F" w:rsidP="00DE7ED6">
            <w:pPr>
              <w:spacing w:line="240" w:lineRule="auto"/>
              <w:jc w:val="center"/>
              <w:rPr>
                <w:color w:val="000000"/>
                <w:sz w:val="24"/>
                <w:szCs w:val="24"/>
                <w:lang w:eastAsia="pt-BR"/>
              </w:rPr>
            </w:pPr>
            <w:r w:rsidRPr="00FA5EDC">
              <w:rPr>
                <w:color w:val="000000"/>
                <w:sz w:val="24"/>
                <w:szCs w:val="24"/>
                <w:lang w:eastAsia="pt-BR"/>
              </w:rPr>
              <w:t>36.6</w:t>
            </w:r>
          </w:p>
        </w:tc>
        <w:tc>
          <w:tcPr>
            <w:tcW w:w="943" w:type="pct"/>
            <w:tcBorders>
              <w:top w:val="nil"/>
              <w:left w:val="nil"/>
              <w:bottom w:val="single" w:sz="8" w:space="0" w:color="auto"/>
              <w:right w:val="nil"/>
            </w:tcBorders>
            <w:shd w:val="clear" w:color="auto" w:fill="auto"/>
            <w:noWrap/>
            <w:vAlign w:val="bottom"/>
            <w:hideMark/>
          </w:tcPr>
          <w:p w14:paraId="64AD2844" w14:textId="792D10C6" w:rsidR="00085C7F" w:rsidRPr="00FA5EDC" w:rsidRDefault="00085C7F" w:rsidP="00DE7ED6">
            <w:pPr>
              <w:spacing w:line="240" w:lineRule="auto"/>
              <w:jc w:val="center"/>
              <w:rPr>
                <w:color w:val="000000"/>
                <w:sz w:val="24"/>
                <w:szCs w:val="24"/>
                <w:lang w:eastAsia="pt-BR"/>
              </w:rPr>
            </w:pPr>
            <w:r w:rsidRPr="00FA5EDC">
              <w:rPr>
                <w:color w:val="000000"/>
                <w:sz w:val="24"/>
                <w:szCs w:val="24"/>
                <w:lang w:eastAsia="pt-BR"/>
              </w:rPr>
              <w:t>31.9</w:t>
            </w:r>
          </w:p>
        </w:tc>
        <w:tc>
          <w:tcPr>
            <w:tcW w:w="1370" w:type="pct"/>
            <w:tcBorders>
              <w:top w:val="nil"/>
              <w:left w:val="nil"/>
              <w:bottom w:val="single" w:sz="8" w:space="0" w:color="auto"/>
              <w:right w:val="nil"/>
            </w:tcBorders>
            <w:shd w:val="clear" w:color="auto" w:fill="auto"/>
            <w:noWrap/>
            <w:vAlign w:val="bottom"/>
            <w:hideMark/>
          </w:tcPr>
          <w:p w14:paraId="61EEA8A5" w14:textId="2C48816D" w:rsidR="00085C7F" w:rsidRPr="00FA5EDC" w:rsidRDefault="00085C7F" w:rsidP="00DE7ED6">
            <w:pPr>
              <w:spacing w:line="240" w:lineRule="auto"/>
              <w:jc w:val="center"/>
              <w:rPr>
                <w:color w:val="000000"/>
                <w:sz w:val="24"/>
                <w:szCs w:val="24"/>
                <w:lang w:eastAsia="pt-BR"/>
              </w:rPr>
            </w:pPr>
            <w:r w:rsidRPr="00FA5EDC">
              <w:rPr>
                <w:color w:val="000000"/>
                <w:sz w:val="24"/>
                <w:szCs w:val="24"/>
                <w:lang w:eastAsia="pt-BR"/>
              </w:rPr>
              <w:t>39.1</w:t>
            </w:r>
          </w:p>
        </w:tc>
        <w:tc>
          <w:tcPr>
            <w:tcW w:w="940" w:type="pct"/>
            <w:vMerge/>
            <w:tcBorders>
              <w:top w:val="nil"/>
              <w:left w:val="nil"/>
              <w:bottom w:val="single" w:sz="8" w:space="0" w:color="000000"/>
              <w:right w:val="nil"/>
            </w:tcBorders>
            <w:vAlign w:val="center"/>
            <w:hideMark/>
          </w:tcPr>
          <w:p w14:paraId="1BC8AA05" w14:textId="77777777" w:rsidR="00085C7F" w:rsidRPr="00FA5EDC" w:rsidRDefault="00085C7F" w:rsidP="00DE7ED6">
            <w:pPr>
              <w:spacing w:line="240" w:lineRule="auto"/>
              <w:jc w:val="center"/>
              <w:rPr>
                <w:color w:val="000000"/>
                <w:sz w:val="24"/>
                <w:szCs w:val="24"/>
                <w:lang w:eastAsia="pt-BR"/>
              </w:rPr>
            </w:pPr>
          </w:p>
        </w:tc>
      </w:tr>
    </w:tbl>
    <w:p w14:paraId="19FF0C68" w14:textId="1DB99782" w:rsidR="00B6066B" w:rsidRPr="00FA5EDC" w:rsidRDefault="00825755" w:rsidP="00DE7ED6">
      <w:pPr>
        <w:pStyle w:val="Legenda"/>
        <w:spacing w:line="240" w:lineRule="auto"/>
        <w:jc w:val="left"/>
        <w:rPr>
          <w:b w:val="0"/>
          <w:bCs w:val="0"/>
          <w:lang w:val="en-US"/>
        </w:rPr>
        <w:sectPr w:rsidR="00B6066B" w:rsidRPr="00FA5EDC" w:rsidSect="00B6066B">
          <w:type w:val="continuous"/>
          <w:pgSz w:w="11906" w:h="16838" w:code="9"/>
          <w:pgMar w:top="1701" w:right="1134" w:bottom="1134" w:left="1701" w:header="709" w:footer="709" w:gutter="0"/>
          <w:cols w:space="708"/>
          <w:docGrid w:linePitch="360"/>
        </w:sectPr>
      </w:pPr>
      <w:r w:rsidRPr="00825755">
        <w:rPr>
          <w:b w:val="0"/>
          <w:bCs w:val="0"/>
          <w:lang w:val="en-US"/>
        </w:rPr>
        <w:t>Source: Research data.</w:t>
      </w:r>
    </w:p>
    <w:p w14:paraId="7809FDD6" w14:textId="77777777" w:rsidR="00401CF6" w:rsidRPr="00FA5EDC" w:rsidRDefault="00401CF6" w:rsidP="009F5A26">
      <w:pPr>
        <w:autoSpaceDE w:val="0"/>
        <w:autoSpaceDN w:val="0"/>
        <w:adjustRightInd w:val="0"/>
        <w:spacing w:line="240" w:lineRule="auto"/>
        <w:jc w:val="both"/>
        <w:rPr>
          <w:sz w:val="24"/>
          <w:szCs w:val="24"/>
          <w:lang w:val="en-US"/>
        </w:rPr>
      </w:pPr>
    </w:p>
    <w:p w14:paraId="0F0458AA" w14:textId="77777777" w:rsidR="00401CF6" w:rsidRPr="00FA5EDC" w:rsidRDefault="00401CF6" w:rsidP="007D42E2">
      <w:pPr>
        <w:autoSpaceDE w:val="0"/>
        <w:autoSpaceDN w:val="0"/>
        <w:adjustRightInd w:val="0"/>
        <w:spacing w:line="240" w:lineRule="auto"/>
        <w:ind w:firstLine="709"/>
        <w:jc w:val="both"/>
        <w:rPr>
          <w:sz w:val="24"/>
          <w:szCs w:val="24"/>
          <w:lang w:val="en-US"/>
        </w:rPr>
      </w:pPr>
    </w:p>
    <w:p w14:paraId="324696CD" w14:textId="77777777" w:rsidR="0096606A" w:rsidRPr="00FA5EDC" w:rsidRDefault="0096606A" w:rsidP="0096606A">
      <w:pPr>
        <w:autoSpaceDE w:val="0"/>
        <w:autoSpaceDN w:val="0"/>
        <w:adjustRightInd w:val="0"/>
        <w:spacing w:line="240" w:lineRule="auto"/>
        <w:ind w:firstLine="709"/>
        <w:jc w:val="both"/>
        <w:rPr>
          <w:sz w:val="24"/>
          <w:szCs w:val="24"/>
          <w:lang w:val="en-US"/>
        </w:rPr>
        <w:sectPr w:rsidR="0096606A" w:rsidRPr="00FA5EDC" w:rsidSect="008241F1">
          <w:type w:val="continuous"/>
          <w:pgSz w:w="11906" w:h="16838" w:code="9"/>
          <w:pgMar w:top="1701" w:right="1134" w:bottom="1134" w:left="1701" w:header="709" w:footer="709" w:gutter="0"/>
          <w:cols w:num="2" w:space="708"/>
          <w:docGrid w:linePitch="360"/>
        </w:sectPr>
      </w:pPr>
    </w:p>
    <w:p w14:paraId="452C255E" w14:textId="4611BD56" w:rsidR="0096606A" w:rsidRPr="00DE7ED6" w:rsidRDefault="00DE7ED6" w:rsidP="007D42E2">
      <w:pPr>
        <w:autoSpaceDE w:val="0"/>
        <w:autoSpaceDN w:val="0"/>
        <w:adjustRightInd w:val="0"/>
        <w:spacing w:line="240" w:lineRule="auto"/>
        <w:jc w:val="both"/>
        <w:rPr>
          <w:sz w:val="24"/>
          <w:szCs w:val="24"/>
          <w:lang w:val="en-US"/>
        </w:rPr>
        <w:sectPr w:rsidR="0096606A" w:rsidRPr="00DE7ED6" w:rsidSect="0096606A">
          <w:type w:val="continuous"/>
          <w:pgSz w:w="11906" w:h="16838" w:code="9"/>
          <w:pgMar w:top="1701" w:right="1134" w:bottom="1134" w:left="1701" w:header="709" w:footer="709" w:gutter="0"/>
          <w:cols w:num="2" w:space="708"/>
          <w:docGrid w:linePitch="360"/>
        </w:sectPr>
      </w:pPr>
      <w:r>
        <w:rPr>
          <w:sz w:val="24"/>
          <w:szCs w:val="24"/>
          <w:lang w:val="en-US"/>
        </w:rPr>
        <w:t xml:space="preserve">Rotating torque (TQR) is a relevant parameter for monitoring drilling. This is because an exaggerated increase or decrease of the same represents a </w:t>
      </w:r>
      <w:ins w:id="163" w:author="Writefull" w:date="2022-07-19T15:19:00Z">
        <w:r>
          <w:rPr>
            <w:sz w:val="24"/>
            <w:szCs w:val="24"/>
            <w:lang w:val="en-US"/>
          </w:rPr>
          <w:t>problem</w:t>
        </w:r>
      </w:ins>
      <w:del w:id="164" w:author="Writefull" w:date="2022-07-19T15:19:00Z">
        <w:r>
          <w:rPr>
            <w:sz w:val="24"/>
            <w:szCs w:val="24"/>
            <w:lang w:val="en-US"/>
          </w:rPr>
          <w:delText>problem,</w:delText>
        </w:r>
      </w:del>
      <w:r>
        <w:rPr>
          <w:sz w:val="24"/>
          <w:szCs w:val="24"/>
          <w:lang w:val="en-US"/>
        </w:rPr>
        <w:t xml:space="preserve"> </w:t>
      </w:r>
      <w:ins w:id="165" w:author="Writefull" w:date="2022-07-19T15:19:00Z">
        <w:r>
          <w:rPr>
            <w:sz w:val="24"/>
            <w:szCs w:val="24"/>
            <w:lang w:val="en-US"/>
          </w:rPr>
          <w:t>with</w:t>
        </w:r>
      </w:ins>
      <w:del w:id="166" w:author="Writefull" w:date="2022-07-19T15:19:00Z">
        <w:r>
          <w:rPr>
            <w:sz w:val="24"/>
            <w:szCs w:val="24"/>
            <w:lang w:val="en-US"/>
          </w:rPr>
          <w:delText>from</w:delText>
        </w:r>
      </w:del>
      <w:r>
        <w:rPr>
          <w:sz w:val="24"/>
          <w:szCs w:val="24"/>
          <w:lang w:val="en-US"/>
        </w:rPr>
        <w:t xml:space="preserve"> a drill string blocking to the end of the drill (Rocha et al., 2009). The automatic mode of operation showed rotation torque </w:t>
      </w:r>
      <w:r>
        <w:rPr>
          <w:sz w:val="24"/>
          <w:szCs w:val="24"/>
          <w:lang w:val="en-US"/>
        </w:rPr>
        <w:t xml:space="preserve">values 10.6% higher than those obtained in manual drilling for the holes made in waste </w:t>
      </w:r>
      <w:ins w:id="167" w:author="Writefull" w:date="2022-07-19T15:19:00Z">
        <w:r>
          <w:rPr>
            <w:sz w:val="24"/>
            <w:szCs w:val="24"/>
            <w:lang w:val="en-US"/>
          </w:rPr>
          <w:t>rock</w:t>
        </w:r>
      </w:ins>
      <w:del w:id="168" w:author="Writefull" w:date="2022-07-19T15:19:00Z">
        <w:r>
          <w:rPr>
            <w:sz w:val="24"/>
            <w:szCs w:val="24"/>
            <w:lang w:val="en-US"/>
          </w:rPr>
          <w:delText>rocks</w:delText>
        </w:r>
      </w:del>
      <w:r>
        <w:rPr>
          <w:sz w:val="24"/>
          <w:szCs w:val="24"/>
          <w:lang w:val="en-US"/>
        </w:rPr>
        <w:t xml:space="preserve"> and 6.4% when compared to drilling in </w:t>
      </w:r>
      <w:ins w:id="169" w:author="Writefull" w:date="2022-07-19T15:19:00Z">
        <w:r>
          <w:rPr>
            <w:sz w:val="24"/>
            <w:szCs w:val="24"/>
            <w:lang w:val="en-US"/>
          </w:rPr>
          <w:t>ore</w:t>
        </w:r>
      </w:ins>
      <w:del w:id="170" w:author="Writefull" w:date="2022-07-19T15:19:00Z">
        <w:r>
          <w:rPr>
            <w:sz w:val="24"/>
            <w:szCs w:val="24"/>
            <w:lang w:val="en-US"/>
          </w:rPr>
          <w:delText>ores</w:delText>
        </w:r>
      </w:del>
      <w:r>
        <w:rPr>
          <w:sz w:val="24"/>
          <w:szCs w:val="24"/>
          <w:lang w:val="en-US"/>
        </w:rPr>
        <w:t xml:space="preserve">. For the rotation torque parameter, the gains represented by automation were 10.6%, according to </w:t>
      </w:r>
      <w:ins w:id="171" w:author="Writefull" w:date="2022-07-19T15:19:00Z">
        <w:r>
          <w:rPr>
            <w:sz w:val="24"/>
            <w:szCs w:val="24"/>
            <w:lang w:val="en-US"/>
          </w:rPr>
          <w:t>Table</w:t>
        </w:r>
      </w:ins>
      <w:del w:id="172" w:author="Writefull" w:date="2022-07-19T15:19:00Z">
        <w:r>
          <w:rPr>
            <w:sz w:val="24"/>
            <w:szCs w:val="24"/>
            <w:lang w:val="en-US"/>
          </w:rPr>
          <w:delText>table</w:delText>
        </w:r>
      </w:del>
      <w:r>
        <w:rPr>
          <w:sz w:val="24"/>
          <w:szCs w:val="24"/>
          <w:lang w:val="en-US"/>
        </w:rPr>
        <w:t xml:space="preserve"> 8.</w:t>
      </w:r>
    </w:p>
    <w:p w14:paraId="04A218D3" w14:textId="599F0ACD" w:rsidR="0096606A" w:rsidRPr="00DE7ED6" w:rsidRDefault="0096606A" w:rsidP="007D42E2">
      <w:pPr>
        <w:autoSpaceDE w:val="0"/>
        <w:autoSpaceDN w:val="0"/>
        <w:adjustRightInd w:val="0"/>
        <w:spacing w:line="240" w:lineRule="auto"/>
        <w:jc w:val="both"/>
        <w:rPr>
          <w:sz w:val="24"/>
          <w:szCs w:val="24"/>
          <w:lang w:val="en-US"/>
        </w:rPr>
      </w:pPr>
    </w:p>
    <w:p w14:paraId="5E9F2351" w14:textId="31995599" w:rsidR="00DE7ED6" w:rsidRPr="00DE7ED6" w:rsidRDefault="00DE7ED6" w:rsidP="00DE7ED6">
      <w:pPr>
        <w:jc w:val="both"/>
        <w:rPr>
          <w:lang w:val="en-US"/>
        </w:rPr>
        <w:sectPr w:rsidR="00DE7ED6" w:rsidRPr="00DE7ED6" w:rsidSect="0096606A">
          <w:type w:val="continuous"/>
          <w:pgSz w:w="11906" w:h="16838" w:code="9"/>
          <w:pgMar w:top="1701" w:right="1134" w:bottom="1134" w:left="1701" w:header="709" w:footer="709" w:gutter="0"/>
          <w:cols w:space="708"/>
          <w:docGrid w:linePitch="360"/>
        </w:sectPr>
      </w:pPr>
    </w:p>
    <w:p w14:paraId="0C97AC54" w14:textId="0A270EE9" w:rsidR="00C1144F" w:rsidRPr="00DE7ED6" w:rsidRDefault="00DE7ED6" w:rsidP="007D42E2">
      <w:pPr>
        <w:pStyle w:val="Legenda"/>
        <w:keepNext/>
        <w:spacing w:line="240" w:lineRule="auto"/>
        <w:jc w:val="both"/>
        <w:rPr>
          <w:b w:val="0"/>
          <w:bCs w:val="0"/>
          <w:lang w:val="en-US"/>
        </w:rPr>
      </w:pPr>
      <w:r w:rsidRPr="00DE7ED6">
        <w:rPr>
          <w:b w:val="0"/>
          <w:bCs w:val="0"/>
          <w:lang w:val="en-US"/>
        </w:rPr>
        <w:t>Table 8 – Rotating Torque (TQR) Automatic Drilling versus Manual Drilling.</w:t>
      </w:r>
    </w:p>
    <w:tbl>
      <w:tblPr>
        <w:tblW w:w="5000" w:type="pct"/>
        <w:tblCellMar>
          <w:left w:w="70" w:type="dxa"/>
          <w:right w:w="70" w:type="dxa"/>
        </w:tblCellMar>
        <w:tblLook w:val="04A0" w:firstRow="1" w:lastRow="0" w:firstColumn="1" w:lastColumn="0" w:noHBand="0" w:noVBand="1"/>
      </w:tblPr>
      <w:tblGrid>
        <w:gridCol w:w="1561"/>
        <w:gridCol w:w="1609"/>
        <w:gridCol w:w="1711"/>
        <w:gridCol w:w="2485"/>
        <w:gridCol w:w="1705"/>
      </w:tblGrid>
      <w:tr w:rsidR="00206D45" w:rsidRPr="0070783A" w14:paraId="68864DB3" w14:textId="77777777" w:rsidTr="00C1144F">
        <w:trPr>
          <w:trHeight w:val="315"/>
        </w:trPr>
        <w:tc>
          <w:tcPr>
            <w:tcW w:w="5000" w:type="pct"/>
            <w:gridSpan w:val="5"/>
            <w:tcBorders>
              <w:top w:val="single" w:sz="8" w:space="0" w:color="auto"/>
              <w:left w:val="nil"/>
              <w:bottom w:val="single" w:sz="8" w:space="0" w:color="auto"/>
              <w:right w:val="nil"/>
            </w:tcBorders>
            <w:shd w:val="clear" w:color="auto" w:fill="auto"/>
            <w:noWrap/>
            <w:vAlign w:val="bottom"/>
            <w:hideMark/>
          </w:tcPr>
          <w:p w14:paraId="31BADB92" w14:textId="77777777" w:rsidR="00206D45" w:rsidRPr="0070783A" w:rsidRDefault="00206D45" w:rsidP="00DE7ED6">
            <w:pPr>
              <w:spacing w:line="240" w:lineRule="auto"/>
              <w:jc w:val="center"/>
              <w:rPr>
                <w:color w:val="000000"/>
                <w:sz w:val="22"/>
                <w:szCs w:val="22"/>
                <w:lang w:eastAsia="pt-BR"/>
              </w:rPr>
            </w:pPr>
            <w:r w:rsidRPr="0070783A">
              <w:rPr>
                <w:color w:val="000000"/>
                <w:sz w:val="22"/>
                <w:szCs w:val="22"/>
                <w:lang w:eastAsia="pt-BR"/>
              </w:rPr>
              <w:t>TORQUE - TQR (KLb-F)</w:t>
            </w:r>
          </w:p>
        </w:tc>
      </w:tr>
      <w:tr w:rsidR="00206D45" w:rsidRPr="0070783A" w14:paraId="2FFE5719" w14:textId="77777777" w:rsidTr="00C1144F">
        <w:trPr>
          <w:trHeight w:val="300"/>
        </w:trPr>
        <w:tc>
          <w:tcPr>
            <w:tcW w:w="860" w:type="pct"/>
            <w:tcBorders>
              <w:top w:val="nil"/>
              <w:left w:val="nil"/>
              <w:bottom w:val="nil"/>
              <w:right w:val="nil"/>
            </w:tcBorders>
            <w:shd w:val="clear" w:color="auto" w:fill="auto"/>
            <w:noWrap/>
            <w:vAlign w:val="bottom"/>
            <w:hideMark/>
          </w:tcPr>
          <w:p w14:paraId="035FA7D2" w14:textId="77777777" w:rsidR="00206D45" w:rsidRPr="0070783A" w:rsidRDefault="00206D45" w:rsidP="007D42E2">
            <w:pPr>
              <w:spacing w:line="240" w:lineRule="auto"/>
              <w:jc w:val="both"/>
              <w:rPr>
                <w:color w:val="000000"/>
                <w:sz w:val="22"/>
                <w:szCs w:val="22"/>
                <w:lang w:eastAsia="pt-BR"/>
              </w:rPr>
            </w:pPr>
            <w:r w:rsidRPr="0070783A">
              <w:rPr>
                <w:color w:val="000000"/>
                <w:sz w:val="22"/>
                <w:szCs w:val="22"/>
                <w:lang w:eastAsia="pt-BR"/>
              </w:rPr>
              <w:t> </w:t>
            </w:r>
          </w:p>
        </w:tc>
        <w:tc>
          <w:tcPr>
            <w:tcW w:w="887" w:type="pct"/>
            <w:tcBorders>
              <w:top w:val="nil"/>
              <w:left w:val="nil"/>
              <w:bottom w:val="nil"/>
              <w:right w:val="nil"/>
            </w:tcBorders>
            <w:shd w:val="clear" w:color="auto" w:fill="auto"/>
            <w:vAlign w:val="center"/>
            <w:hideMark/>
          </w:tcPr>
          <w:p w14:paraId="07B5C3F6" w14:textId="2C55C2F2" w:rsidR="00206D45" w:rsidRPr="0070783A" w:rsidRDefault="00206D45" w:rsidP="00E158FE">
            <w:pPr>
              <w:spacing w:line="240" w:lineRule="auto"/>
              <w:jc w:val="center"/>
              <w:rPr>
                <w:color w:val="000000"/>
                <w:sz w:val="22"/>
                <w:szCs w:val="22"/>
                <w:lang w:eastAsia="pt-BR"/>
              </w:rPr>
            </w:pPr>
            <w:r w:rsidRPr="0070783A">
              <w:rPr>
                <w:color w:val="000000"/>
                <w:sz w:val="22"/>
                <w:szCs w:val="22"/>
                <w:lang w:eastAsia="pt-BR"/>
              </w:rPr>
              <w:t>Geral</w:t>
            </w:r>
          </w:p>
        </w:tc>
        <w:tc>
          <w:tcPr>
            <w:tcW w:w="943" w:type="pct"/>
            <w:tcBorders>
              <w:top w:val="nil"/>
              <w:left w:val="nil"/>
              <w:bottom w:val="nil"/>
              <w:right w:val="nil"/>
            </w:tcBorders>
            <w:shd w:val="clear" w:color="auto" w:fill="auto"/>
            <w:vAlign w:val="center"/>
            <w:hideMark/>
          </w:tcPr>
          <w:p w14:paraId="632B6F55" w14:textId="77777777" w:rsidR="00206D45" w:rsidRPr="0070783A" w:rsidRDefault="00206D45" w:rsidP="00E158FE">
            <w:pPr>
              <w:spacing w:line="240" w:lineRule="auto"/>
              <w:jc w:val="center"/>
              <w:rPr>
                <w:color w:val="000000"/>
                <w:sz w:val="22"/>
                <w:szCs w:val="22"/>
                <w:lang w:eastAsia="pt-BR"/>
              </w:rPr>
            </w:pPr>
            <w:r w:rsidRPr="0070783A">
              <w:rPr>
                <w:color w:val="000000"/>
                <w:sz w:val="22"/>
                <w:szCs w:val="22"/>
                <w:lang w:eastAsia="pt-BR"/>
              </w:rPr>
              <w:t>Manual</w:t>
            </w:r>
          </w:p>
        </w:tc>
        <w:tc>
          <w:tcPr>
            <w:tcW w:w="1370" w:type="pct"/>
            <w:tcBorders>
              <w:top w:val="nil"/>
              <w:left w:val="nil"/>
              <w:bottom w:val="nil"/>
              <w:right w:val="nil"/>
            </w:tcBorders>
            <w:shd w:val="clear" w:color="auto" w:fill="auto"/>
            <w:vAlign w:val="center"/>
            <w:hideMark/>
          </w:tcPr>
          <w:p w14:paraId="145B0E36" w14:textId="2FFB5FB6" w:rsidR="00206D45" w:rsidRPr="0070783A" w:rsidRDefault="00E158FE" w:rsidP="00E158FE">
            <w:pPr>
              <w:spacing w:line="240" w:lineRule="auto"/>
              <w:jc w:val="center"/>
              <w:rPr>
                <w:color w:val="000000"/>
                <w:sz w:val="22"/>
                <w:szCs w:val="22"/>
                <w:lang w:eastAsia="pt-BR"/>
              </w:rPr>
            </w:pPr>
            <w:r w:rsidRPr="00FA5EDC">
              <w:rPr>
                <w:color w:val="000000"/>
                <w:sz w:val="24"/>
                <w:szCs w:val="24"/>
                <w:lang w:eastAsia="pt-BR"/>
              </w:rPr>
              <w:t>Automatic</w:t>
            </w:r>
          </w:p>
        </w:tc>
        <w:tc>
          <w:tcPr>
            <w:tcW w:w="940" w:type="pct"/>
            <w:tcBorders>
              <w:top w:val="nil"/>
              <w:left w:val="nil"/>
              <w:bottom w:val="nil"/>
              <w:right w:val="nil"/>
            </w:tcBorders>
            <w:shd w:val="clear" w:color="auto" w:fill="auto"/>
            <w:vAlign w:val="center"/>
            <w:hideMark/>
          </w:tcPr>
          <w:p w14:paraId="043CEA8A" w14:textId="183B0C5B" w:rsidR="00206D45" w:rsidRPr="0070783A" w:rsidRDefault="00E158FE" w:rsidP="00E158FE">
            <w:pPr>
              <w:spacing w:line="240" w:lineRule="auto"/>
              <w:jc w:val="center"/>
              <w:rPr>
                <w:color w:val="000000"/>
                <w:sz w:val="22"/>
                <w:szCs w:val="22"/>
                <w:lang w:eastAsia="pt-BR"/>
              </w:rPr>
            </w:pPr>
            <w:r w:rsidRPr="00FA5EDC">
              <w:rPr>
                <w:color w:val="000000"/>
                <w:sz w:val="24"/>
                <w:szCs w:val="24"/>
                <w:lang w:eastAsia="pt-BR"/>
              </w:rPr>
              <w:t>Gains</w:t>
            </w:r>
          </w:p>
        </w:tc>
      </w:tr>
      <w:tr w:rsidR="00DE7ED6" w:rsidRPr="0070783A" w14:paraId="521C28AF" w14:textId="77777777" w:rsidTr="00E136EC">
        <w:trPr>
          <w:trHeight w:val="300"/>
        </w:trPr>
        <w:tc>
          <w:tcPr>
            <w:tcW w:w="860" w:type="pct"/>
            <w:tcBorders>
              <w:top w:val="nil"/>
              <w:left w:val="nil"/>
              <w:bottom w:val="nil"/>
              <w:right w:val="nil"/>
            </w:tcBorders>
            <w:shd w:val="clear" w:color="auto" w:fill="auto"/>
            <w:noWrap/>
            <w:hideMark/>
          </w:tcPr>
          <w:p w14:paraId="4B601EF1" w14:textId="61DED59C" w:rsidR="00DE7ED6" w:rsidRPr="0070783A" w:rsidRDefault="00DE7ED6" w:rsidP="00DE7ED6">
            <w:pPr>
              <w:spacing w:line="240" w:lineRule="auto"/>
              <w:jc w:val="both"/>
              <w:rPr>
                <w:color w:val="000000"/>
                <w:sz w:val="22"/>
                <w:szCs w:val="22"/>
                <w:lang w:eastAsia="pt-BR"/>
              </w:rPr>
            </w:pPr>
            <w:r w:rsidRPr="00FA5EDC">
              <w:rPr>
                <w:sz w:val="24"/>
                <w:szCs w:val="24"/>
              </w:rPr>
              <w:t>Minimum</w:t>
            </w:r>
          </w:p>
        </w:tc>
        <w:tc>
          <w:tcPr>
            <w:tcW w:w="887" w:type="pct"/>
            <w:tcBorders>
              <w:top w:val="nil"/>
              <w:left w:val="nil"/>
              <w:bottom w:val="nil"/>
              <w:right w:val="nil"/>
            </w:tcBorders>
            <w:shd w:val="clear" w:color="auto" w:fill="auto"/>
            <w:noWrap/>
            <w:vAlign w:val="bottom"/>
            <w:hideMark/>
          </w:tcPr>
          <w:p w14:paraId="418FDA9E" w14:textId="3C4A2F4E" w:rsidR="00DE7ED6" w:rsidRPr="0070783A" w:rsidRDefault="00DE7ED6" w:rsidP="00E158FE">
            <w:pPr>
              <w:spacing w:line="240" w:lineRule="auto"/>
              <w:jc w:val="center"/>
              <w:rPr>
                <w:color w:val="000000"/>
                <w:sz w:val="22"/>
                <w:szCs w:val="22"/>
                <w:lang w:eastAsia="pt-BR"/>
              </w:rPr>
            </w:pPr>
            <w:r w:rsidRPr="0070783A">
              <w:rPr>
                <w:color w:val="000000"/>
                <w:sz w:val="22"/>
                <w:szCs w:val="22"/>
                <w:lang w:eastAsia="pt-BR"/>
              </w:rPr>
              <w:t>0.1</w:t>
            </w:r>
          </w:p>
        </w:tc>
        <w:tc>
          <w:tcPr>
            <w:tcW w:w="943" w:type="pct"/>
            <w:tcBorders>
              <w:top w:val="nil"/>
              <w:left w:val="nil"/>
              <w:bottom w:val="nil"/>
              <w:right w:val="nil"/>
            </w:tcBorders>
            <w:shd w:val="clear" w:color="auto" w:fill="auto"/>
            <w:noWrap/>
            <w:vAlign w:val="bottom"/>
            <w:hideMark/>
          </w:tcPr>
          <w:p w14:paraId="46C2BBC9" w14:textId="247B54B3" w:rsidR="00DE7ED6" w:rsidRPr="0070783A" w:rsidRDefault="00DE7ED6" w:rsidP="00E158FE">
            <w:pPr>
              <w:spacing w:line="240" w:lineRule="auto"/>
              <w:jc w:val="center"/>
              <w:rPr>
                <w:color w:val="000000"/>
                <w:sz w:val="22"/>
                <w:szCs w:val="22"/>
                <w:lang w:eastAsia="pt-BR"/>
              </w:rPr>
            </w:pPr>
            <w:r w:rsidRPr="0070783A">
              <w:rPr>
                <w:color w:val="000000"/>
                <w:sz w:val="22"/>
                <w:szCs w:val="22"/>
                <w:lang w:eastAsia="pt-BR"/>
              </w:rPr>
              <w:t>0.1</w:t>
            </w:r>
          </w:p>
        </w:tc>
        <w:tc>
          <w:tcPr>
            <w:tcW w:w="1370" w:type="pct"/>
            <w:tcBorders>
              <w:top w:val="nil"/>
              <w:left w:val="nil"/>
              <w:bottom w:val="nil"/>
              <w:right w:val="nil"/>
            </w:tcBorders>
            <w:shd w:val="clear" w:color="auto" w:fill="auto"/>
            <w:noWrap/>
            <w:vAlign w:val="bottom"/>
            <w:hideMark/>
          </w:tcPr>
          <w:p w14:paraId="37AAE670" w14:textId="0BE6E49F" w:rsidR="00DE7ED6" w:rsidRPr="0070783A" w:rsidRDefault="00DE7ED6" w:rsidP="00E158FE">
            <w:pPr>
              <w:spacing w:line="240" w:lineRule="auto"/>
              <w:jc w:val="center"/>
              <w:rPr>
                <w:color w:val="000000"/>
                <w:sz w:val="22"/>
                <w:szCs w:val="22"/>
                <w:lang w:eastAsia="pt-BR"/>
              </w:rPr>
            </w:pPr>
            <w:r w:rsidRPr="0070783A">
              <w:rPr>
                <w:color w:val="000000"/>
                <w:sz w:val="22"/>
                <w:szCs w:val="22"/>
                <w:lang w:eastAsia="pt-BR"/>
              </w:rPr>
              <w:t>3.0</w:t>
            </w:r>
          </w:p>
        </w:tc>
        <w:tc>
          <w:tcPr>
            <w:tcW w:w="940" w:type="pct"/>
            <w:vMerge w:val="restart"/>
            <w:tcBorders>
              <w:top w:val="nil"/>
              <w:left w:val="nil"/>
              <w:bottom w:val="single" w:sz="8" w:space="0" w:color="000000"/>
              <w:right w:val="nil"/>
            </w:tcBorders>
            <w:shd w:val="clear" w:color="auto" w:fill="auto"/>
            <w:noWrap/>
            <w:vAlign w:val="center"/>
            <w:hideMark/>
          </w:tcPr>
          <w:p w14:paraId="3257170D" w14:textId="6253B85C" w:rsidR="00DE7ED6" w:rsidRPr="0070783A" w:rsidRDefault="00DE7ED6" w:rsidP="00E158FE">
            <w:pPr>
              <w:spacing w:line="240" w:lineRule="auto"/>
              <w:jc w:val="center"/>
              <w:rPr>
                <w:color w:val="000000"/>
                <w:sz w:val="22"/>
                <w:szCs w:val="22"/>
                <w:lang w:eastAsia="pt-BR"/>
              </w:rPr>
            </w:pPr>
            <w:r w:rsidRPr="0070783A">
              <w:rPr>
                <w:color w:val="000000"/>
                <w:sz w:val="22"/>
                <w:szCs w:val="22"/>
                <w:lang w:eastAsia="pt-BR"/>
              </w:rPr>
              <w:t>10.6%</w:t>
            </w:r>
          </w:p>
        </w:tc>
      </w:tr>
      <w:tr w:rsidR="00DE7ED6" w:rsidRPr="0070783A" w14:paraId="14C4E75F" w14:textId="77777777" w:rsidTr="00E136EC">
        <w:trPr>
          <w:trHeight w:val="300"/>
        </w:trPr>
        <w:tc>
          <w:tcPr>
            <w:tcW w:w="860" w:type="pct"/>
            <w:tcBorders>
              <w:top w:val="nil"/>
              <w:left w:val="nil"/>
              <w:bottom w:val="nil"/>
              <w:right w:val="nil"/>
            </w:tcBorders>
            <w:shd w:val="clear" w:color="auto" w:fill="auto"/>
            <w:noWrap/>
            <w:hideMark/>
          </w:tcPr>
          <w:p w14:paraId="1D51AF0C" w14:textId="22D02C14" w:rsidR="00DE7ED6" w:rsidRPr="0070783A" w:rsidRDefault="00DE7ED6" w:rsidP="00DE7ED6">
            <w:pPr>
              <w:spacing w:line="240" w:lineRule="auto"/>
              <w:jc w:val="both"/>
              <w:rPr>
                <w:color w:val="000000"/>
                <w:sz w:val="22"/>
                <w:szCs w:val="22"/>
                <w:lang w:eastAsia="pt-BR"/>
              </w:rPr>
            </w:pPr>
            <w:r w:rsidRPr="00FA5EDC">
              <w:rPr>
                <w:sz w:val="24"/>
                <w:szCs w:val="24"/>
              </w:rPr>
              <w:t>Maximum</w:t>
            </w:r>
          </w:p>
        </w:tc>
        <w:tc>
          <w:tcPr>
            <w:tcW w:w="887" w:type="pct"/>
            <w:tcBorders>
              <w:top w:val="nil"/>
              <w:left w:val="nil"/>
              <w:bottom w:val="nil"/>
              <w:right w:val="nil"/>
            </w:tcBorders>
            <w:shd w:val="clear" w:color="auto" w:fill="auto"/>
            <w:noWrap/>
            <w:vAlign w:val="bottom"/>
            <w:hideMark/>
          </w:tcPr>
          <w:p w14:paraId="61B5214B" w14:textId="45378454" w:rsidR="00DE7ED6" w:rsidRPr="0070783A" w:rsidRDefault="00DE7ED6" w:rsidP="00E158FE">
            <w:pPr>
              <w:spacing w:line="240" w:lineRule="auto"/>
              <w:jc w:val="center"/>
              <w:rPr>
                <w:color w:val="000000"/>
                <w:sz w:val="22"/>
                <w:szCs w:val="22"/>
                <w:lang w:eastAsia="pt-BR"/>
              </w:rPr>
            </w:pPr>
            <w:r w:rsidRPr="0070783A">
              <w:rPr>
                <w:color w:val="000000"/>
                <w:sz w:val="22"/>
                <w:szCs w:val="22"/>
                <w:lang w:eastAsia="pt-BR"/>
              </w:rPr>
              <w:t>11.7</w:t>
            </w:r>
          </w:p>
        </w:tc>
        <w:tc>
          <w:tcPr>
            <w:tcW w:w="943" w:type="pct"/>
            <w:tcBorders>
              <w:top w:val="nil"/>
              <w:left w:val="nil"/>
              <w:bottom w:val="nil"/>
              <w:right w:val="nil"/>
            </w:tcBorders>
            <w:shd w:val="clear" w:color="auto" w:fill="auto"/>
            <w:noWrap/>
            <w:vAlign w:val="bottom"/>
            <w:hideMark/>
          </w:tcPr>
          <w:p w14:paraId="7CCB3473" w14:textId="343308CB" w:rsidR="00DE7ED6" w:rsidRPr="0070783A" w:rsidRDefault="00DE7ED6" w:rsidP="00E158FE">
            <w:pPr>
              <w:spacing w:line="240" w:lineRule="auto"/>
              <w:jc w:val="center"/>
              <w:rPr>
                <w:color w:val="000000"/>
                <w:sz w:val="22"/>
                <w:szCs w:val="22"/>
                <w:lang w:eastAsia="pt-BR"/>
              </w:rPr>
            </w:pPr>
            <w:r w:rsidRPr="0070783A">
              <w:rPr>
                <w:color w:val="000000"/>
                <w:sz w:val="22"/>
                <w:szCs w:val="22"/>
                <w:lang w:eastAsia="pt-BR"/>
              </w:rPr>
              <w:t>10.6</w:t>
            </w:r>
          </w:p>
        </w:tc>
        <w:tc>
          <w:tcPr>
            <w:tcW w:w="1370" w:type="pct"/>
            <w:tcBorders>
              <w:top w:val="nil"/>
              <w:left w:val="nil"/>
              <w:bottom w:val="nil"/>
              <w:right w:val="nil"/>
            </w:tcBorders>
            <w:shd w:val="clear" w:color="auto" w:fill="auto"/>
            <w:noWrap/>
            <w:vAlign w:val="bottom"/>
            <w:hideMark/>
          </w:tcPr>
          <w:p w14:paraId="1AA829CC" w14:textId="4E807F24" w:rsidR="00DE7ED6" w:rsidRPr="0070783A" w:rsidRDefault="00DE7ED6" w:rsidP="00E158FE">
            <w:pPr>
              <w:spacing w:line="240" w:lineRule="auto"/>
              <w:jc w:val="center"/>
              <w:rPr>
                <w:color w:val="000000"/>
                <w:sz w:val="22"/>
                <w:szCs w:val="22"/>
                <w:lang w:eastAsia="pt-BR"/>
              </w:rPr>
            </w:pPr>
            <w:r w:rsidRPr="0070783A">
              <w:rPr>
                <w:color w:val="000000"/>
                <w:sz w:val="22"/>
                <w:szCs w:val="22"/>
                <w:lang w:eastAsia="pt-BR"/>
              </w:rPr>
              <w:t>11.7</w:t>
            </w:r>
          </w:p>
        </w:tc>
        <w:tc>
          <w:tcPr>
            <w:tcW w:w="940" w:type="pct"/>
            <w:vMerge/>
            <w:tcBorders>
              <w:top w:val="nil"/>
              <w:left w:val="nil"/>
              <w:bottom w:val="single" w:sz="8" w:space="0" w:color="000000"/>
              <w:right w:val="nil"/>
            </w:tcBorders>
            <w:vAlign w:val="center"/>
            <w:hideMark/>
          </w:tcPr>
          <w:p w14:paraId="40584110" w14:textId="77777777" w:rsidR="00DE7ED6" w:rsidRPr="0070783A" w:rsidRDefault="00DE7ED6" w:rsidP="00DE7ED6">
            <w:pPr>
              <w:spacing w:line="240" w:lineRule="auto"/>
              <w:jc w:val="both"/>
              <w:rPr>
                <w:color w:val="000000"/>
                <w:sz w:val="22"/>
                <w:szCs w:val="22"/>
                <w:lang w:eastAsia="pt-BR"/>
              </w:rPr>
            </w:pPr>
          </w:p>
        </w:tc>
      </w:tr>
      <w:tr w:rsidR="00DE7ED6" w:rsidRPr="0070783A" w14:paraId="0BF50489" w14:textId="77777777" w:rsidTr="00E136EC">
        <w:trPr>
          <w:trHeight w:val="315"/>
        </w:trPr>
        <w:tc>
          <w:tcPr>
            <w:tcW w:w="860" w:type="pct"/>
            <w:tcBorders>
              <w:top w:val="nil"/>
              <w:left w:val="nil"/>
              <w:bottom w:val="single" w:sz="8" w:space="0" w:color="auto"/>
              <w:right w:val="nil"/>
            </w:tcBorders>
            <w:shd w:val="clear" w:color="auto" w:fill="auto"/>
            <w:noWrap/>
            <w:hideMark/>
          </w:tcPr>
          <w:p w14:paraId="60ECD1D8" w14:textId="1E17E21F" w:rsidR="00DE7ED6" w:rsidRPr="0070783A" w:rsidRDefault="00DE7ED6" w:rsidP="00DE7ED6">
            <w:pPr>
              <w:spacing w:line="240" w:lineRule="auto"/>
              <w:jc w:val="both"/>
              <w:rPr>
                <w:color w:val="000000"/>
                <w:sz w:val="22"/>
                <w:szCs w:val="22"/>
                <w:lang w:eastAsia="pt-BR"/>
              </w:rPr>
            </w:pPr>
            <w:r w:rsidRPr="00FA5EDC">
              <w:rPr>
                <w:sz w:val="24"/>
                <w:szCs w:val="24"/>
              </w:rPr>
              <w:t>Average</w:t>
            </w:r>
          </w:p>
        </w:tc>
        <w:tc>
          <w:tcPr>
            <w:tcW w:w="887" w:type="pct"/>
            <w:tcBorders>
              <w:top w:val="nil"/>
              <w:left w:val="nil"/>
              <w:bottom w:val="single" w:sz="8" w:space="0" w:color="auto"/>
              <w:right w:val="nil"/>
            </w:tcBorders>
            <w:shd w:val="clear" w:color="auto" w:fill="auto"/>
            <w:noWrap/>
            <w:vAlign w:val="bottom"/>
            <w:hideMark/>
          </w:tcPr>
          <w:p w14:paraId="783B3D5B" w14:textId="09DD95ED" w:rsidR="00DE7ED6" w:rsidRPr="0070783A" w:rsidRDefault="00DE7ED6" w:rsidP="00E158FE">
            <w:pPr>
              <w:spacing w:line="240" w:lineRule="auto"/>
              <w:jc w:val="center"/>
              <w:rPr>
                <w:color w:val="000000"/>
                <w:sz w:val="22"/>
                <w:szCs w:val="22"/>
                <w:lang w:eastAsia="pt-BR"/>
              </w:rPr>
            </w:pPr>
            <w:r w:rsidRPr="0070783A">
              <w:rPr>
                <w:color w:val="000000"/>
                <w:sz w:val="22"/>
                <w:szCs w:val="22"/>
                <w:lang w:eastAsia="pt-BR"/>
              </w:rPr>
              <w:t>4.4</w:t>
            </w:r>
          </w:p>
        </w:tc>
        <w:tc>
          <w:tcPr>
            <w:tcW w:w="943" w:type="pct"/>
            <w:tcBorders>
              <w:top w:val="nil"/>
              <w:left w:val="nil"/>
              <w:bottom w:val="single" w:sz="8" w:space="0" w:color="auto"/>
              <w:right w:val="nil"/>
            </w:tcBorders>
            <w:shd w:val="clear" w:color="auto" w:fill="auto"/>
            <w:noWrap/>
            <w:vAlign w:val="bottom"/>
            <w:hideMark/>
          </w:tcPr>
          <w:p w14:paraId="13ADCFDC" w14:textId="083D97B8" w:rsidR="00DE7ED6" w:rsidRPr="0070783A" w:rsidRDefault="00DE7ED6" w:rsidP="00E158FE">
            <w:pPr>
              <w:spacing w:line="240" w:lineRule="auto"/>
              <w:jc w:val="center"/>
              <w:rPr>
                <w:color w:val="000000"/>
                <w:sz w:val="22"/>
                <w:szCs w:val="22"/>
                <w:lang w:eastAsia="pt-BR"/>
              </w:rPr>
            </w:pPr>
            <w:r w:rsidRPr="0070783A">
              <w:rPr>
                <w:color w:val="000000"/>
                <w:sz w:val="22"/>
                <w:szCs w:val="22"/>
                <w:lang w:eastAsia="pt-BR"/>
              </w:rPr>
              <w:t>4.7</w:t>
            </w:r>
          </w:p>
        </w:tc>
        <w:tc>
          <w:tcPr>
            <w:tcW w:w="1370" w:type="pct"/>
            <w:tcBorders>
              <w:top w:val="nil"/>
              <w:left w:val="nil"/>
              <w:bottom w:val="single" w:sz="8" w:space="0" w:color="auto"/>
              <w:right w:val="nil"/>
            </w:tcBorders>
            <w:shd w:val="clear" w:color="auto" w:fill="auto"/>
            <w:noWrap/>
            <w:vAlign w:val="bottom"/>
            <w:hideMark/>
          </w:tcPr>
          <w:p w14:paraId="0E0BF1E2" w14:textId="692C74B6" w:rsidR="00DE7ED6" w:rsidRPr="0070783A" w:rsidRDefault="00DE7ED6" w:rsidP="00E158FE">
            <w:pPr>
              <w:spacing w:line="240" w:lineRule="auto"/>
              <w:jc w:val="center"/>
              <w:rPr>
                <w:color w:val="000000"/>
                <w:sz w:val="22"/>
                <w:szCs w:val="22"/>
                <w:lang w:eastAsia="pt-BR"/>
              </w:rPr>
            </w:pPr>
            <w:r w:rsidRPr="0070783A">
              <w:rPr>
                <w:color w:val="000000"/>
                <w:sz w:val="22"/>
                <w:szCs w:val="22"/>
                <w:lang w:eastAsia="pt-BR"/>
              </w:rPr>
              <w:t>4.2</w:t>
            </w:r>
          </w:p>
        </w:tc>
        <w:tc>
          <w:tcPr>
            <w:tcW w:w="940" w:type="pct"/>
            <w:vMerge/>
            <w:tcBorders>
              <w:top w:val="nil"/>
              <w:left w:val="nil"/>
              <w:bottom w:val="single" w:sz="8" w:space="0" w:color="000000"/>
              <w:right w:val="nil"/>
            </w:tcBorders>
            <w:vAlign w:val="center"/>
            <w:hideMark/>
          </w:tcPr>
          <w:p w14:paraId="7B4B1F19" w14:textId="77777777" w:rsidR="00DE7ED6" w:rsidRPr="0070783A" w:rsidRDefault="00DE7ED6" w:rsidP="00DE7ED6">
            <w:pPr>
              <w:spacing w:line="240" w:lineRule="auto"/>
              <w:jc w:val="both"/>
              <w:rPr>
                <w:color w:val="000000"/>
                <w:sz w:val="22"/>
                <w:szCs w:val="22"/>
                <w:lang w:eastAsia="pt-BR"/>
              </w:rPr>
            </w:pPr>
          </w:p>
        </w:tc>
      </w:tr>
    </w:tbl>
    <w:p w14:paraId="57F0766A" w14:textId="0BD92A71" w:rsidR="00750E0E" w:rsidRPr="001F6414" w:rsidRDefault="001F6414" w:rsidP="001F6414">
      <w:pPr>
        <w:autoSpaceDE w:val="0"/>
        <w:autoSpaceDN w:val="0"/>
        <w:adjustRightInd w:val="0"/>
        <w:spacing w:line="240" w:lineRule="auto"/>
        <w:jc w:val="both"/>
        <w:rPr>
          <w:sz w:val="24"/>
          <w:szCs w:val="24"/>
        </w:rPr>
        <w:sectPr w:rsidR="00750E0E" w:rsidRPr="001F6414" w:rsidSect="00750E0E">
          <w:type w:val="continuous"/>
          <w:pgSz w:w="11906" w:h="16838" w:code="9"/>
          <w:pgMar w:top="1701" w:right="1134" w:bottom="1134" w:left="1701" w:header="709" w:footer="709" w:gutter="0"/>
          <w:cols w:space="708"/>
          <w:docGrid w:linePitch="360"/>
        </w:sectPr>
      </w:pPr>
      <w:r w:rsidRPr="001F6414">
        <w:t>Source: Research data.</w:t>
      </w:r>
    </w:p>
    <w:p w14:paraId="1A1AC31A" w14:textId="0ECF3E47" w:rsidR="0070783A" w:rsidRPr="00825755" w:rsidRDefault="0070783A" w:rsidP="0070783A">
      <w:pPr>
        <w:shd w:val="clear" w:color="auto" w:fill="FFFFFF"/>
        <w:spacing w:line="240" w:lineRule="auto"/>
        <w:jc w:val="both"/>
        <w:rPr>
          <w:sz w:val="24"/>
          <w:szCs w:val="24"/>
          <w:lang w:val="en-US"/>
        </w:rPr>
        <w:sectPr w:rsidR="0070783A" w:rsidRPr="00825755" w:rsidSect="00750E0E">
          <w:type w:val="continuous"/>
          <w:pgSz w:w="11906" w:h="16838" w:code="9"/>
          <w:pgMar w:top="1701" w:right="1134" w:bottom="1134" w:left="1701" w:header="709" w:footer="709" w:gutter="0"/>
          <w:cols w:num="2" w:space="708"/>
          <w:docGrid w:linePitch="360"/>
        </w:sectPr>
      </w:pPr>
    </w:p>
    <w:p w14:paraId="3EFB9853" w14:textId="4E9726E0" w:rsidR="00750E0E" w:rsidRPr="00F307C4" w:rsidRDefault="00F307C4" w:rsidP="00F307C4">
      <w:pPr>
        <w:shd w:val="clear" w:color="auto" w:fill="FFFFFF"/>
        <w:spacing w:line="240" w:lineRule="auto"/>
        <w:jc w:val="both"/>
        <w:rPr>
          <w:sz w:val="24"/>
          <w:szCs w:val="24"/>
          <w:lang w:val="en-US"/>
        </w:rPr>
        <w:sectPr w:rsidR="00750E0E" w:rsidRPr="00F307C4" w:rsidSect="00750E0E">
          <w:type w:val="continuous"/>
          <w:pgSz w:w="11906" w:h="16838" w:code="9"/>
          <w:pgMar w:top="1701" w:right="1134" w:bottom="1134" w:left="1701" w:header="709" w:footer="709" w:gutter="0"/>
          <w:cols w:num="2" w:space="708"/>
          <w:docGrid w:linePitch="360"/>
        </w:sectPr>
      </w:pPr>
      <w:r>
        <w:rPr>
          <w:sz w:val="24"/>
          <w:szCs w:val="24"/>
          <w:lang w:val="en-US"/>
        </w:rPr>
        <w:t xml:space="preserve">According to Atlas </w:t>
      </w:r>
      <w:ins w:id="173" w:author="Writefull" w:date="2022-07-19T15:19:00Z">
        <w:r>
          <w:rPr>
            <w:sz w:val="24"/>
            <w:szCs w:val="24"/>
            <w:lang w:val="en-US"/>
          </w:rPr>
          <w:t>Copco,</w:t>
        </w:r>
      </w:ins>
      <w:del w:id="174" w:author="Writefull" w:date="2022-07-19T15:19:00Z">
        <w:r>
          <w:rPr>
            <w:sz w:val="24"/>
            <w:szCs w:val="24"/>
            <w:lang w:val="en-US"/>
          </w:rPr>
          <w:delText>Copco</w:delText>
        </w:r>
      </w:del>
      <w:r>
        <w:rPr>
          <w:sz w:val="24"/>
          <w:szCs w:val="24"/>
          <w:lang w:val="en-US"/>
        </w:rPr>
        <w:t xml:space="preserve"> </w:t>
      </w:r>
      <w:ins w:id="175" w:author="Writefull" w:date="2022-07-19T15:19:00Z">
        <w:r>
          <w:rPr>
            <w:sz w:val="24"/>
            <w:szCs w:val="24"/>
            <w:lang w:val="en-US"/>
          </w:rPr>
          <w:t>air</w:t>
        </w:r>
      </w:ins>
      <w:del w:id="176" w:author="Writefull" w:date="2022-07-19T15:19:00Z">
        <w:r>
          <w:rPr>
            <w:sz w:val="24"/>
            <w:szCs w:val="24"/>
            <w:lang w:val="en-US"/>
          </w:rPr>
          <w:delText>the air</w:delText>
        </w:r>
      </w:del>
      <w:r>
        <w:rPr>
          <w:sz w:val="24"/>
          <w:szCs w:val="24"/>
          <w:lang w:val="en-US"/>
        </w:rPr>
        <w:t xml:space="preserve"> pressure in a rotary drilling system with tricone drills has three fundamental objectives which are to keep the drill bearings clean, </w:t>
      </w:r>
      <w:ins w:id="177" w:author="Writefull" w:date="2022-07-19T15:19:00Z">
        <w:r>
          <w:rPr>
            <w:sz w:val="24"/>
            <w:szCs w:val="24"/>
            <w:lang w:val="en-US"/>
          </w:rPr>
          <w:t>cool,</w:t>
        </w:r>
      </w:ins>
      <w:del w:id="178" w:author="Writefull" w:date="2022-07-19T15:19:00Z">
        <w:r>
          <w:rPr>
            <w:sz w:val="24"/>
            <w:szCs w:val="24"/>
            <w:lang w:val="en-US"/>
          </w:rPr>
          <w:delText>cool</w:delText>
        </w:r>
      </w:del>
      <w:r>
        <w:rPr>
          <w:sz w:val="24"/>
          <w:szCs w:val="24"/>
          <w:lang w:val="en-US"/>
        </w:rPr>
        <w:t xml:space="preserve"> and to clean the holes. The automatic mode obtained a gain of 16.3% in air pressure compared to the manual mode when drilling </w:t>
      </w:r>
      <w:r>
        <w:rPr>
          <w:sz w:val="24"/>
          <w:szCs w:val="24"/>
          <w:lang w:val="en-US"/>
        </w:rPr>
        <w:t xml:space="preserve">the sterile </w:t>
      </w:r>
      <w:ins w:id="179" w:author="Writefull" w:date="2022-07-19T15:19:00Z">
        <w:r>
          <w:rPr>
            <w:sz w:val="24"/>
            <w:szCs w:val="24"/>
            <w:lang w:val="en-US"/>
          </w:rPr>
          <w:t>front</w:t>
        </w:r>
      </w:ins>
      <w:del w:id="180" w:author="Writefull" w:date="2022-07-19T15:19:00Z">
        <w:r>
          <w:rPr>
            <w:sz w:val="24"/>
            <w:szCs w:val="24"/>
            <w:lang w:val="en-US"/>
          </w:rPr>
          <w:delText>fronts</w:delText>
        </w:r>
      </w:del>
      <w:r>
        <w:rPr>
          <w:sz w:val="24"/>
          <w:szCs w:val="24"/>
          <w:lang w:val="en-US"/>
        </w:rPr>
        <w:t xml:space="preserve">. In ore, the gain from the automated process was 1.7%. In general, during drilling, the gain was 1.9% </w:t>
      </w:r>
      <w:ins w:id="181" w:author="Writefull" w:date="2022-07-19T15:19:00Z">
        <w:r>
          <w:rPr>
            <w:sz w:val="24"/>
            <w:szCs w:val="24"/>
            <w:lang w:val="en-US"/>
          </w:rPr>
          <w:t>for</w:t>
        </w:r>
      </w:ins>
      <w:del w:id="182" w:author="Writefull" w:date="2022-07-19T15:19:00Z">
        <w:r>
          <w:rPr>
            <w:sz w:val="24"/>
            <w:szCs w:val="24"/>
            <w:lang w:val="en-US"/>
          </w:rPr>
          <w:delText>of</w:delText>
        </w:r>
      </w:del>
      <w:r>
        <w:rPr>
          <w:sz w:val="24"/>
          <w:szCs w:val="24"/>
          <w:lang w:val="en-US"/>
        </w:rPr>
        <w:t xml:space="preserve"> automatic drilling compared to manual drilling. Table 9 shows the average values of air pressure during drilling and the gains obtained.</w:t>
      </w:r>
    </w:p>
    <w:p w14:paraId="12ABDE11" w14:textId="6672F7DB" w:rsidR="00750E0E" w:rsidRPr="00F307C4" w:rsidRDefault="00750E0E" w:rsidP="007D42E2">
      <w:pPr>
        <w:shd w:val="clear" w:color="auto" w:fill="FFFFFF"/>
        <w:spacing w:line="240" w:lineRule="auto"/>
        <w:jc w:val="both"/>
        <w:rPr>
          <w:sz w:val="24"/>
          <w:szCs w:val="24"/>
          <w:lang w:val="en-US"/>
        </w:rPr>
      </w:pPr>
    </w:p>
    <w:p w14:paraId="27941572" w14:textId="77777777" w:rsidR="00750E0E" w:rsidRPr="00F307C4" w:rsidRDefault="00750E0E" w:rsidP="007D42E2">
      <w:pPr>
        <w:pStyle w:val="Legenda"/>
        <w:keepNext/>
        <w:spacing w:line="240" w:lineRule="auto"/>
        <w:jc w:val="both"/>
        <w:rPr>
          <w:lang w:val="en-US"/>
        </w:rPr>
        <w:sectPr w:rsidR="00750E0E" w:rsidRPr="00F307C4" w:rsidSect="008241F1">
          <w:type w:val="continuous"/>
          <w:pgSz w:w="11906" w:h="16838" w:code="9"/>
          <w:pgMar w:top="1701" w:right="1134" w:bottom="1134" w:left="1701" w:header="709" w:footer="709" w:gutter="0"/>
          <w:cols w:num="2" w:space="708"/>
          <w:docGrid w:linePitch="360"/>
        </w:sectPr>
      </w:pPr>
    </w:p>
    <w:p w14:paraId="76175D25" w14:textId="472DB7D5" w:rsidR="009A5188" w:rsidRPr="0057057A" w:rsidRDefault="0057057A" w:rsidP="007D42E2">
      <w:pPr>
        <w:pStyle w:val="Legenda"/>
        <w:keepNext/>
        <w:spacing w:line="240" w:lineRule="auto"/>
        <w:jc w:val="both"/>
        <w:rPr>
          <w:b w:val="0"/>
          <w:bCs w:val="0"/>
          <w:lang w:val="en-US"/>
        </w:rPr>
      </w:pPr>
      <w:r w:rsidRPr="0057057A">
        <w:rPr>
          <w:b w:val="0"/>
          <w:bCs w:val="0"/>
          <w:lang w:val="en-US"/>
        </w:rPr>
        <w:lastRenderedPageBreak/>
        <w:t xml:space="preserve">Table 9 - Air Pressure (PAR) Automatic </w:t>
      </w:r>
      <w:r>
        <w:rPr>
          <w:b w:val="0"/>
          <w:bCs w:val="0"/>
          <w:lang w:val="en-US"/>
        </w:rPr>
        <w:t>drilling versus Manual drilling.</w:t>
      </w:r>
    </w:p>
    <w:tbl>
      <w:tblPr>
        <w:tblW w:w="5000" w:type="pct"/>
        <w:tblCellMar>
          <w:left w:w="70" w:type="dxa"/>
          <w:right w:w="70" w:type="dxa"/>
        </w:tblCellMar>
        <w:tblLook w:val="04A0" w:firstRow="1" w:lastRow="0" w:firstColumn="1" w:lastColumn="0" w:noHBand="0" w:noVBand="1"/>
      </w:tblPr>
      <w:tblGrid>
        <w:gridCol w:w="1561"/>
        <w:gridCol w:w="1609"/>
        <w:gridCol w:w="1711"/>
        <w:gridCol w:w="2485"/>
        <w:gridCol w:w="1705"/>
      </w:tblGrid>
      <w:tr w:rsidR="00716D4E" w:rsidRPr="0020383E" w14:paraId="0D28E83F" w14:textId="77777777" w:rsidTr="00716D4E">
        <w:trPr>
          <w:trHeight w:val="315"/>
        </w:trPr>
        <w:tc>
          <w:tcPr>
            <w:tcW w:w="5000" w:type="pct"/>
            <w:gridSpan w:val="5"/>
            <w:tcBorders>
              <w:top w:val="single" w:sz="8" w:space="0" w:color="auto"/>
              <w:left w:val="nil"/>
              <w:bottom w:val="single" w:sz="8" w:space="0" w:color="auto"/>
              <w:right w:val="nil"/>
            </w:tcBorders>
            <w:shd w:val="clear" w:color="auto" w:fill="auto"/>
            <w:noWrap/>
            <w:vAlign w:val="bottom"/>
            <w:hideMark/>
          </w:tcPr>
          <w:p w14:paraId="795D58E9" w14:textId="304CC33A" w:rsidR="00716D4E" w:rsidRPr="0020383E" w:rsidRDefault="0057057A" w:rsidP="0057057A">
            <w:pPr>
              <w:spacing w:line="240" w:lineRule="auto"/>
              <w:jc w:val="center"/>
              <w:rPr>
                <w:color w:val="000000"/>
                <w:sz w:val="22"/>
                <w:szCs w:val="22"/>
                <w:lang w:eastAsia="pt-BR"/>
              </w:rPr>
            </w:pPr>
            <w:r w:rsidRPr="0057057A">
              <w:rPr>
                <w:color w:val="000000"/>
                <w:sz w:val="22"/>
                <w:szCs w:val="22"/>
                <w:lang w:eastAsia="pt-BR"/>
              </w:rPr>
              <w:t>AIR PRESSURE - PAR (PSI)</w:t>
            </w:r>
          </w:p>
        </w:tc>
      </w:tr>
      <w:tr w:rsidR="00716D4E" w:rsidRPr="0020383E" w14:paraId="60B36DDE" w14:textId="77777777" w:rsidTr="009A5188">
        <w:trPr>
          <w:trHeight w:val="300"/>
        </w:trPr>
        <w:tc>
          <w:tcPr>
            <w:tcW w:w="860" w:type="pct"/>
            <w:tcBorders>
              <w:top w:val="nil"/>
              <w:left w:val="nil"/>
              <w:bottom w:val="nil"/>
              <w:right w:val="nil"/>
            </w:tcBorders>
            <w:shd w:val="clear" w:color="auto" w:fill="auto"/>
            <w:noWrap/>
            <w:vAlign w:val="bottom"/>
            <w:hideMark/>
          </w:tcPr>
          <w:p w14:paraId="75626744" w14:textId="77777777" w:rsidR="00716D4E" w:rsidRPr="0020383E" w:rsidRDefault="00716D4E" w:rsidP="007D42E2">
            <w:pPr>
              <w:spacing w:line="240" w:lineRule="auto"/>
              <w:jc w:val="both"/>
              <w:rPr>
                <w:color w:val="000000"/>
                <w:sz w:val="22"/>
                <w:szCs w:val="22"/>
                <w:lang w:eastAsia="pt-BR"/>
              </w:rPr>
            </w:pPr>
            <w:r w:rsidRPr="0020383E">
              <w:rPr>
                <w:color w:val="000000"/>
                <w:sz w:val="22"/>
                <w:szCs w:val="22"/>
                <w:lang w:eastAsia="pt-BR"/>
              </w:rPr>
              <w:t> </w:t>
            </w:r>
          </w:p>
        </w:tc>
        <w:tc>
          <w:tcPr>
            <w:tcW w:w="887" w:type="pct"/>
            <w:tcBorders>
              <w:top w:val="nil"/>
              <w:left w:val="nil"/>
              <w:bottom w:val="nil"/>
              <w:right w:val="nil"/>
            </w:tcBorders>
            <w:shd w:val="clear" w:color="auto" w:fill="auto"/>
            <w:vAlign w:val="center"/>
            <w:hideMark/>
          </w:tcPr>
          <w:p w14:paraId="5B208640" w14:textId="642C9C46" w:rsidR="00716D4E" w:rsidRPr="0020383E" w:rsidRDefault="00716D4E" w:rsidP="0057057A">
            <w:pPr>
              <w:spacing w:line="240" w:lineRule="auto"/>
              <w:jc w:val="center"/>
              <w:rPr>
                <w:color w:val="000000"/>
                <w:sz w:val="22"/>
                <w:szCs w:val="22"/>
                <w:lang w:eastAsia="pt-BR"/>
              </w:rPr>
            </w:pPr>
            <w:r w:rsidRPr="0020383E">
              <w:rPr>
                <w:color w:val="000000"/>
                <w:sz w:val="22"/>
                <w:szCs w:val="22"/>
                <w:lang w:eastAsia="pt-BR"/>
              </w:rPr>
              <w:t>Geral</w:t>
            </w:r>
          </w:p>
        </w:tc>
        <w:tc>
          <w:tcPr>
            <w:tcW w:w="943" w:type="pct"/>
            <w:tcBorders>
              <w:top w:val="nil"/>
              <w:left w:val="nil"/>
              <w:bottom w:val="nil"/>
              <w:right w:val="nil"/>
            </w:tcBorders>
            <w:shd w:val="clear" w:color="auto" w:fill="auto"/>
            <w:vAlign w:val="center"/>
            <w:hideMark/>
          </w:tcPr>
          <w:p w14:paraId="09CB2A7B" w14:textId="77777777" w:rsidR="00716D4E" w:rsidRPr="0020383E" w:rsidRDefault="00716D4E" w:rsidP="0057057A">
            <w:pPr>
              <w:spacing w:line="240" w:lineRule="auto"/>
              <w:jc w:val="center"/>
              <w:rPr>
                <w:color w:val="000000"/>
                <w:sz w:val="22"/>
                <w:szCs w:val="22"/>
                <w:lang w:eastAsia="pt-BR"/>
              </w:rPr>
            </w:pPr>
            <w:r w:rsidRPr="0020383E">
              <w:rPr>
                <w:color w:val="000000"/>
                <w:sz w:val="22"/>
                <w:szCs w:val="22"/>
                <w:lang w:eastAsia="pt-BR"/>
              </w:rPr>
              <w:t>Manual</w:t>
            </w:r>
          </w:p>
        </w:tc>
        <w:tc>
          <w:tcPr>
            <w:tcW w:w="1370" w:type="pct"/>
            <w:tcBorders>
              <w:top w:val="nil"/>
              <w:left w:val="nil"/>
              <w:bottom w:val="nil"/>
              <w:right w:val="nil"/>
            </w:tcBorders>
            <w:shd w:val="clear" w:color="auto" w:fill="auto"/>
            <w:vAlign w:val="center"/>
            <w:hideMark/>
          </w:tcPr>
          <w:p w14:paraId="5229735E" w14:textId="1CABD616" w:rsidR="00716D4E" w:rsidRPr="0020383E" w:rsidRDefault="0057057A" w:rsidP="0057057A">
            <w:pPr>
              <w:spacing w:line="240" w:lineRule="auto"/>
              <w:jc w:val="center"/>
              <w:rPr>
                <w:color w:val="000000"/>
                <w:sz w:val="22"/>
                <w:szCs w:val="22"/>
                <w:lang w:eastAsia="pt-BR"/>
              </w:rPr>
            </w:pPr>
            <w:r w:rsidRPr="00FA5EDC">
              <w:rPr>
                <w:color w:val="000000"/>
                <w:sz w:val="24"/>
                <w:szCs w:val="24"/>
                <w:lang w:eastAsia="pt-BR"/>
              </w:rPr>
              <w:t>Automatic</w:t>
            </w:r>
          </w:p>
        </w:tc>
        <w:tc>
          <w:tcPr>
            <w:tcW w:w="940" w:type="pct"/>
            <w:tcBorders>
              <w:top w:val="nil"/>
              <w:left w:val="nil"/>
              <w:bottom w:val="nil"/>
              <w:right w:val="nil"/>
            </w:tcBorders>
            <w:shd w:val="clear" w:color="auto" w:fill="auto"/>
            <w:vAlign w:val="center"/>
            <w:hideMark/>
          </w:tcPr>
          <w:p w14:paraId="1B3BD051" w14:textId="0F6FF6A6" w:rsidR="00716D4E" w:rsidRPr="0020383E" w:rsidRDefault="0057057A" w:rsidP="0057057A">
            <w:pPr>
              <w:spacing w:line="240" w:lineRule="auto"/>
              <w:jc w:val="center"/>
              <w:rPr>
                <w:color w:val="000000"/>
                <w:sz w:val="22"/>
                <w:szCs w:val="22"/>
                <w:lang w:eastAsia="pt-BR"/>
              </w:rPr>
            </w:pPr>
            <w:r w:rsidRPr="00FA5EDC">
              <w:rPr>
                <w:color w:val="000000"/>
                <w:sz w:val="24"/>
                <w:szCs w:val="24"/>
                <w:lang w:eastAsia="pt-BR"/>
              </w:rPr>
              <w:t>Gains</w:t>
            </w:r>
          </w:p>
        </w:tc>
      </w:tr>
      <w:tr w:rsidR="0057057A" w:rsidRPr="0020383E" w14:paraId="2180932C" w14:textId="77777777" w:rsidTr="00781D24">
        <w:trPr>
          <w:trHeight w:val="300"/>
        </w:trPr>
        <w:tc>
          <w:tcPr>
            <w:tcW w:w="860" w:type="pct"/>
            <w:tcBorders>
              <w:top w:val="nil"/>
              <w:left w:val="nil"/>
              <w:bottom w:val="nil"/>
              <w:right w:val="nil"/>
            </w:tcBorders>
            <w:shd w:val="clear" w:color="auto" w:fill="auto"/>
            <w:noWrap/>
            <w:hideMark/>
          </w:tcPr>
          <w:p w14:paraId="5E8AD190" w14:textId="4E20DC0A" w:rsidR="0057057A" w:rsidRPr="0020383E" w:rsidRDefault="0057057A" w:rsidP="0057057A">
            <w:pPr>
              <w:spacing w:line="240" w:lineRule="auto"/>
              <w:jc w:val="both"/>
              <w:rPr>
                <w:color w:val="000000"/>
                <w:sz w:val="22"/>
                <w:szCs w:val="22"/>
                <w:lang w:eastAsia="pt-BR"/>
              </w:rPr>
            </w:pPr>
            <w:r w:rsidRPr="00FA5EDC">
              <w:rPr>
                <w:sz w:val="24"/>
                <w:szCs w:val="24"/>
              </w:rPr>
              <w:t>Minimum</w:t>
            </w:r>
          </w:p>
        </w:tc>
        <w:tc>
          <w:tcPr>
            <w:tcW w:w="887" w:type="pct"/>
            <w:tcBorders>
              <w:top w:val="nil"/>
              <w:left w:val="nil"/>
              <w:bottom w:val="nil"/>
              <w:right w:val="nil"/>
            </w:tcBorders>
            <w:shd w:val="clear" w:color="auto" w:fill="auto"/>
            <w:noWrap/>
            <w:vAlign w:val="bottom"/>
            <w:hideMark/>
          </w:tcPr>
          <w:p w14:paraId="0E965B14" w14:textId="77777777" w:rsidR="0057057A" w:rsidRPr="0020383E" w:rsidRDefault="0057057A" w:rsidP="0057057A">
            <w:pPr>
              <w:spacing w:line="240" w:lineRule="auto"/>
              <w:jc w:val="center"/>
              <w:rPr>
                <w:color w:val="000000"/>
                <w:sz w:val="22"/>
                <w:szCs w:val="22"/>
                <w:lang w:eastAsia="pt-BR"/>
              </w:rPr>
            </w:pPr>
            <w:r w:rsidRPr="0020383E">
              <w:rPr>
                <w:color w:val="000000"/>
                <w:sz w:val="22"/>
                <w:szCs w:val="22"/>
                <w:lang w:eastAsia="pt-BR"/>
              </w:rPr>
              <w:t>11</w:t>
            </w:r>
          </w:p>
        </w:tc>
        <w:tc>
          <w:tcPr>
            <w:tcW w:w="943" w:type="pct"/>
            <w:tcBorders>
              <w:top w:val="nil"/>
              <w:left w:val="nil"/>
              <w:bottom w:val="nil"/>
              <w:right w:val="nil"/>
            </w:tcBorders>
            <w:shd w:val="clear" w:color="auto" w:fill="auto"/>
            <w:noWrap/>
            <w:vAlign w:val="bottom"/>
            <w:hideMark/>
          </w:tcPr>
          <w:p w14:paraId="3930D8F8" w14:textId="77777777" w:rsidR="0057057A" w:rsidRPr="0020383E" w:rsidRDefault="0057057A" w:rsidP="0057057A">
            <w:pPr>
              <w:spacing w:line="240" w:lineRule="auto"/>
              <w:jc w:val="center"/>
              <w:rPr>
                <w:color w:val="000000"/>
                <w:sz w:val="22"/>
                <w:szCs w:val="22"/>
                <w:lang w:eastAsia="pt-BR"/>
              </w:rPr>
            </w:pPr>
            <w:r w:rsidRPr="0020383E">
              <w:rPr>
                <w:color w:val="000000"/>
                <w:sz w:val="22"/>
                <w:szCs w:val="22"/>
                <w:lang w:eastAsia="pt-BR"/>
              </w:rPr>
              <w:t>11</w:t>
            </w:r>
          </w:p>
        </w:tc>
        <w:tc>
          <w:tcPr>
            <w:tcW w:w="1370" w:type="pct"/>
            <w:tcBorders>
              <w:top w:val="nil"/>
              <w:left w:val="nil"/>
              <w:bottom w:val="nil"/>
              <w:right w:val="nil"/>
            </w:tcBorders>
            <w:shd w:val="clear" w:color="auto" w:fill="auto"/>
            <w:noWrap/>
            <w:vAlign w:val="bottom"/>
            <w:hideMark/>
          </w:tcPr>
          <w:p w14:paraId="22007F9B" w14:textId="77777777" w:rsidR="0057057A" w:rsidRPr="0020383E" w:rsidRDefault="0057057A" w:rsidP="0057057A">
            <w:pPr>
              <w:spacing w:line="240" w:lineRule="auto"/>
              <w:jc w:val="center"/>
              <w:rPr>
                <w:color w:val="000000"/>
                <w:sz w:val="22"/>
                <w:szCs w:val="22"/>
                <w:lang w:eastAsia="pt-BR"/>
              </w:rPr>
            </w:pPr>
            <w:r w:rsidRPr="0020383E">
              <w:rPr>
                <w:color w:val="000000"/>
                <w:sz w:val="22"/>
                <w:szCs w:val="22"/>
                <w:lang w:eastAsia="pt-BR"/>
              </w:rPr>
              <w:t>15</w:t>
            </w:r>
          </w:p>
        </w:tc>
        <w:tc>
          <w:tcPr>
            <w:tcW w:w="940" w:type="pct"/>
            <w:vMerge w:val="restart"/>
            <w:tcBorders>
              <w:top w:val="nil"/>
              <w:left w:val="nil"/>
              <w:bottom w:val="single" w:sz="8" w:space="0" w:color="000000"/>
              <w:right w:val="nil"/>
            </w:tcBorders>
            <w:shd w:val="clear" w:color="auto" w:fill="auto"/>
            <w:noWrap/>
            <w:vAlign w:val="center"/>
            <w:hideMark/>
          </w:tcPr>
          <w:p w14:paraId="082C2B2A" w14:textId="60EC4C01" w:rsidR="0057057A" w:rsidRPr="0020383E" w:rsidRDefault="0057057A" w:rsidP="0057057A">
            <w:pPr>
              <w:spacing w:line="240" w:lineRule="auto"/>
              <w:jc w:val="center"/>
              <w:rPr>
                <w:color w:val="000000"/>
                <w:sz w:val="22"/>
                <w:szCs w:val="22"/>
                <w:lang w:eastAsia="pt-BR"/>
              </w:rPr>
            </w:pPr>
            <w:r w:rsidRPr="0020383E">
              <w:rPr>
                <w:color w:val="000000"/>
                <w:sz w:val="22"/>
                <w:szCs w:val="22"/>
                <w:lang w:eastAsia="pt-BR"/>
              </w:rPr>
              <w:t>1.9%</w:t>
            </w:r>
          </w:p>
        </w:tc>
      </w:tr>
      <w:tr w:rsidR="0057057A" w:rsidRPr="0020383E" w14:paraId="69CF1991" w14:textId="77777777" w:rsidTr="00781D24">
        <w:trPr>
          <w:trHeight w:val="300"/>
        </w:trPr>
        <w:tc>
          <w:tcPr>
            <w:tcW w:w="860" w:type="pct"/>
            <w:tcBorders>
              <w:top w:val="nil"/>
              <w:left w:val="nil"/>
              <w:bottom w:val="nil"/>
              <w:right w:val="nil"/>
            </w:tcBorders>
            <w:shd w:val="clear" w:color="auto" w:fill="auto"/>
            <w:noWrap/>
            <w:hideMark/>
          </w:tcPr>
          <w:p w14:paraId="5C9AB934" w14:textId="4E6808C4" w:rsidR="0057057A" w:rsidRPr="0020383E" w:rsidRDefault="0057057A" w:rsidP="0057057A">
            <w:pPr>
              <w:spacing w:line="240" w:lineRule="auto"/>
              <w:jc w:val="both"/>
              <w:rPr>
                <w:color w:val="000000"/>
                <w:sz w:val="22"/>
                <w:szCs w:val="22"/>
                <w:lang w:eastAsia="pt-BR"/>
              </w:rPr>
            </w:pPr>
            <w:r w:rsidRPr="00FA5EDC">
              <w:rPr>
                <w:sz w:val="24"/>
                <w:szCs w:val="24"/>
              </w:rPr>
              <w:t>Maximum</w:t>
            </w:r>
          </w:p>
        </w:tc>
        <w:tc>
          <w:tcPr>
            <w:tcW w:w="887" w:type="pct"/>
            <w:tcBorders>
              <w:top w:val="nil"/>
              <w:left w:val="nil"/>
              <w:bottom w:val="nil"/>
              <w:right w:val="nil"/>
            </w:tcBorders>
            <w:shd w:val="clear" w:color="auto" w:fill="auto"/>
            <w:noWrap/>
            <w:vAlign w:val="bottom"/>
            <w:hideMark/>
          </w:tcPr>
          <w:p w14:paraId="36BFDEE7" w14:textId="77777777" w:rsidR="0057057A" w:rsidRPr="0020383E" w:rsidRDefault="0057057A" w:rsidP="0057057A">
            <w:pPr>
              <w:spacing w:line="240" w:lineRule="auto"/>
              <w:jc w:val="center"/>
              <w:rPr>
                <w:color w:val="000000"/>
                <w:sz w:val="22"/>
                <w:szCs w:val="22"/>
                <w:lang w:eastAsia="pt-BR"/>
              </w:rPr>
            </w:pPr>
            <w:r w:rsidRPr="0020383E">
              <w:rPr>
                <w:color w:val="000000"/>
                <w:sz w:val="22"/>
                <w:szCs w:val="22"/>
                <w:lang w:eastAsia="pt-BR"/>
              </w:rPr>
              <w:t>101</w:t>
            </w:r>
          </w:p>
        </w:tc>
        <w:tc>
          <w:tcPr>
            <w:tcW w:w="943" w:type="pct"/>
            <w:tcBorders>
              <w:top w:val="nil"/>
              <w:left w:val="nil"/>
              <w:bottom w:val="nil"/>
              <w:right w:val="nil"/>
            </w:tcBorders>
            <w:shd w:val="clear" w:color="auto" w:fill="auto"/>
            <w:noWrap/>
            <w:vAlign w:val="bottom"/>
            <w:hideMark/>
          </w:tcPr>
          <w:p w14:paraId="79D703AE" w14:textId="77777777" w:rsidR="0057057A" w:rsidRPr="0020383E" w:rsidRDefault="0057057A" w:rsidP="0057057A">
            <w:pPr>
              <w:spacing w:line="240" w:lineRule="auto"/>
              <w:jc w:val="center"/>
              <w:rPr>
                <w:color w:val="000000"/>
                <w:sz w:val="22"/>
                <w:szCs w:val="22"/>
                <w:lang w:eastAsia="pt-BR"/>
              </w:rPr>
            </w:pPr>
            <w:r w:rsidRPr="0020383E">
              <w:rPr>
                <w:color w:val="000000"/>
                <w:sz w:val="22"/>
                <w:szCs w:val="22"/>
                <w:lang w:eastAsia="pt-BR"/>
              </w:rPr>
              <w:t>101</w:t>
            </w:r>
          </w:p>
        </w:tc>
        <w:tc>
          <w:tcPr>
            <w:tcW w:w="1370" w:type="pct"/>
            <w:tcBorders>
              <w:top w:val="nil"/>
              <w:left w:val="nil"/>
              <w:bottom w:val="nil"/>
              <w:right w:val="nil"/>
            </w:tcBorders>
            <w:shd w:val="clear" w:color="auto" w:fill="auto"/>
            <w:noWrap/>
            <w:vAlign w:val="bottom"/>
            <w:hideMark/>
          </w:tcPr>
          <w:p w14:paraId="48B51A27" w14:textId="77777777" w:rsidR="0057057A" w:rsidRPr="0020383E" w:rsidRDefault="0057057A" w:rsidP="0057057A">
            <w:pPr>
              <w:spacing w:line="240" w:lineRule="auto"/>
              <w:jc w:val="center"/>
              <w:rPr>
                <w:color w:val="000000"/>
                <w:sz w:val="22"/>
                <w:szCs w:val="22"/>
                <w:lang w:eastAsia="pt-BR"/>
              </w:rPr>
            </w:pPr>
            <w:r w:rsidRPr="0020383E">
              <w:rPr>
                <w:color w:val="000000"/>
                <w:sz w:val="22"/>
                <w:szCs w:val="22"/>
                <w:lang w:eastAsia="pt-BR"/>
              </w:rPr>
              <w:t>95</w:t>
            </w:r>
          </w:p>
        </w:tc>
        <w:tc>
          <w:tcPr>
            <w:tcW w:w="940" w:type="pct"/>
            <w:vMerge/>
            <w:tcBorders>
              <w:top w:val="nil"/>
              <w:left w:val="nil"/>
              <w:bottom w:val="single" w:sz="8" w:space="0" w:color="000000"/>
              <w:right w:val="nil"/>
            </w:tcBorders>
            <w:vAlign w:val="center"/>
            <w:hideMark/>
          </w:tcPr>
          <w:p w14:paraId="66B93264" w14:textId="77777777" w:rsidR="0057057A" w:rsidRPr="0020383E" w:rsidRDefault="0057057A" w:rsidP="0057057A">
            <w:pPr>
              <w:spacing w:line="240" w:lineRule="auto"/>
              <w:jc w:val="both"/>
              <w:rPr>
                <w:color w:val="000000"/>
                <w:sz w:val="22"/>
                <w:szCs w:val="22"/>
                <w:lang w:eastAsia="pt-BR"/>
              </w:rPr>
            </w:pPr>
          </w:p>
        </w:tc>
      </w:tr>
      <w:tr w:rsidR="0057057A" w:rsidRPr="0020383E" w14:paraId="07FE70CF" w14:textId="77777777" w:rsidTr="00781D24">
        <w:trPr>
          <w:trHeight w:val="315"/>
        </w:trPr>
        <w:tc>
          <w:tcPr>
            <w:tcW w:w="860" w:type="pct"/>
            <w:tcBorders>
              <w:top w:val="nil"/>
              <w:left w:val="nil"/>
              <w:bottom w:val="single" w:sz="8" w:space="0" w:color="auto"/>
              <w:right w:val="nil"/>
            </w:tcBorders>
            <w:shd w:val="clear" w:color="auto" w:fill="auto"/>
            <w:noWrap/>
            <w:hideMark/>
          </w:tcPr>
          <w:p w14:paraId="4914B774" w14:textId="15E4187A" w:rsidR="0057057A" w:rsidRPr="0020383E" w:rsidRDefault="0057057A" w:rsidP="0057057A">
            <w:pPr>
              <w:spacing w:line="240" w:lineRule="auto"/>
              <w:jc w:val="both"/>
              <w:rPr>
                <w:color w:val="000000"/>
                <w:sz w:val="22"/>
                <w:szCs w:val="22"/>
                <w:lang w:eastAsia="pt-BR"/>
              </w:rPr>
            </w:pPr>
            <w:r w:rsidRPr="00FA5EDC">
              <w:rPr>
                <w:sz w:val="24"/>
                <w:szCs w:val="24"/>
              </w:rPr>
              <w:t>Average</w:t>
            </w:r>
          </w:p>
        </w:tc>
        <w:tc>
          <w:tcPr>
            <w:tcW w:w="887" w:type="pct"/>
            <w:tcBorders>
              <w:top w:val="nil"/>
              <w:left w:val="nil"/>
              <w:bottom w:val="single" w:sz="8" w:space="0" w:color="auto"/>
              <w:right w:val="nil"/>
            </w:tcBorders>
            <w:shd w:val="clear" w:color="auto" w:fill="auto"/>
            <w:noWrap/>
            <w:vAlign w:val="bottom"/>
            <w:hideMark/>
          </w:tcPr>
          <w:p w14:paraId="3ACEA692" w14:textId="77777777" w:rsidR="0057057A" w:rsidRPr="0020383E" w:rsidRDefault="0057057A" w:rsidP="0057057A">
            <w:pPr>
              <w:spacing w:line="240" w:lineRule="auto"/>
              <w:jc w:val="center"/>
              <w:rPr>
                <w:color w:val="000000"/>
                <w:sz w:val="22"/>
                <w:szCs w:val="22"/>
                <w:lang w:eastAsia="pt-BR"/>
              </w:rPr>
            </w:pPr>
            <w:r w:rsidRPr="0020383E">
              <w:rPr>
                <w:color w:val="000000"/>
                <w:sz w:val="22"/>
                <w:szCs w:val="22"/>
                <w:lang w:eastAsia="pt-BR"/>
              </w:rPr>
              <w:t>53</w:t>
            </w:r>
          </w:p>
        </w:tc>
        <w:tc>
          <w:tcPr>
            <w:tcW w:w="943" w:type="pct"/>
            <w:tcBorders>
              <w:top w:val="nil"/>
              <w:left w:val="nil"/>
              <w:bottom w:val="single" w:sz="8" w:space="0" w:color="auto"/>
              <w:right w:val="nil"/>
            </w:tcBorders>
            <w:shd w:val="clear" w:color="auto" w:fill="auto"/>
            <w:noWrap/>
            <w:vAlign w:val="bottom"/>
            <w:hideMark/>
          </w:tcPr>
          <w:p w14:paraId="24D9092E" w14:textId="77777777" w:rsidR="0057057A" w:rsidRPr="0020383E" w:rsidRDefault="0057057A" w:rsidP="0057057A">
            <w:pPr>
              <w:spacing w:line="240" w:lineRule="auto"/>
              <w:jc w:val="center"/>
              <w:rPr>
                <w:color w:val="000000"/>
                <w:sz w:val="22"/>
                <w:szCs w:val="22"/>
                <w:lang w:eastAsia="pt-BR"/>
              </w:rPr>
            </w:pPr>
            <w:r w:rsidRPr="0020383E">
              <w:rPr>
                <w:color w:val="000000"/>
                <w:sz w:val="22"/>
                <w:szCs w:val="22"/>
                <w:lang w:eastAsia="pt-BR"/>
              </w:rPr>
              <w:t>52</w:t>
            </w:r>
          </w:p>
        </w:tc>
        <w:tc>
          <w:tcPr>
            <w:tcW w:w="1370" w:type="pct"/>
            <w:tcBorders>
              <w:top w:val="nil"/>
              <w:left w:val="nil"/>
              <w:bottom w:val="single" w:sz="8" w:space="0" w:color="auto"/>
              <w:right w:val="nil"/>
            </w:tcBorders>
            <w:shd w:val="clear" w:color="auto" w:fill="auto"/>
            <w:noWrap/>
            <w:vAlign w:val="bottom"/>
            <w:hideMark/>
          </w:tcPr>
          <w:p w14:paraId="3541F0E5" w14:textId="77777777" w:rsidR="0057057A" w:rsidRPr="0020383E" w:rsidRDefault="0057057A" w:rsidP="0057057A">
            <w:pPr>
              <w:spacing w:line="240" w:lineRule="auto"/>
              <w:jc w:val="center"/>
              <w:rPr>
                <w:color w:val="000000"/>
                <w:sz w:val="22"/>
                <w:szCs w:val="22"/>
                <w:lang w:eastAsia="pt-BR"/>
              </w:rPr>
            </w:pPr>
            <w:r w:rsidRPr="0020383E">
              <w:rPr>
                <w:color w:val="000000"/>
                <w:sz w:val="22"/>
                <w:szCs w:val="22"/>
                <w:lang w:eastAsia="pt-BR"/>
              </w:rPr>
              <w:t>53</w:t>
            </w:r>
          </w:p>
        </w:tc>
        <w:tc>
          <w:tcPr>
            <w:tcW w:w="940" w:type="pct"/>
            <w:vMerge/>
            <w:tcBorders>
              <w:top w:val="nil"/>
              <w:left w:val="nil"/>
              <w:bottom w:val="single" w:sz="8" w:space="0" w:color="000000"/>
              <w:right w:val="nil"/>
            </w:tcBorders>
            <w:vAlign w:val="center"/>
            <w:hideMark/>
          </w:tcPr>
          <w:p w14:paraId="3DC34A19" w14:textId="77777777" w:rsidR="0057057A" w:rsidRPr="0020383E" w:rsidRDefault="0057057A" w:rsidP="0057057A">
            <w:pPr>
              <w:spacing w:line="240" w:lineRule="auto"/>
              <w:jc w:val="both"/>
              <w:rPr>
                <w:color w:val="000000"/>
                <w:sz w:val="22"/>
                <w:szCs w:val="22"/>
                <w:lang w:eastAsia="pt-BR"/>
              </w:rPr>
            </w:pPr>
          </w:p>
        </w:tc>
      </w:tr>
    </w:tbl>
    <w:p w14:paraId="42DA6236" w14:textId="338CFBCF" w:rsidR="005B299E" w:rsidRPr="001F6414" w:rsidRDefault="005B299E" w:rsidP="005B299E">
      <w:pPr>
        <w:autoSpaceDE w:val="0"/>
        <w:autoSpaceDN w:val="0"/>
        <w:adjustRightInd w:val="0"/>
        <w:spacing w:line="240" w:lineRule="auto"/>
        <w:jc w:val="both"/>
        <w:rPr>
          <w:sz w:val="24"/>
          <w:szCs w:val="24"/>
        </w:rPr>
        <w:sectPr w:rsidR="005B299E" w:rsidRPr="001F6414" w:rsidSect="00750E0E">
          <w:type w:val="continuous"/>
          <w:pgSz w:w="11906" w:h="16838" w:code="9"/>
          <w:pgMar w:top="1701" w:right="1134" w:bottom="1134" w:left="1701" w:header="709" w:footer="709" w:gutter="0"/>
          <w:cols w:space="708"/>
          <w:docGrid w:linePitch="360"/>
        </w:sectPr>
      </w:pPr>
      <w:r w:rsidRPr="001F6414">
        <w:t>Source: Research data.</w:t>
      </w:r>
    </w:p>
    <w:p w14:paraId="7707756D" w14:textId="77777777" w:rsidR="00750E0E" w:rsidRPr="0020383E" w:rsidRDefault="00750E0E" w:rsidP="007D42E2">
      <w:pPr>
        <w:shd w:val="clear" w:color="auto" w:fill="FFFFFF"/>
        <w:spacing w:line="240" w:lineRule="auto"/>
        <w:jc w:val="both"/>
        <w:rPr>
          <w:rFonts w:ascii="Arial" w:hAnsi="Arial" w:cs="Arial"/>
          <w:sz w:val="24"/>
          <w:szCs w:val="24"/>
        </w:rPr>
        <w:sectPr w:rsidR="00750E0E" w:rsidRPr="0020383E" w:rsidSect="00750E0E">
          <w:type w:val="continuous"/>
          <w:pgSz w:w="11906" w:h="16838" w:code="9"/>
          <w:pgMar w:top="1701" w:right="1134" w:bottom="1134" w:left="1701" w:header="709" w:footer="709" w:gutter="0"/>
          <w:cols w:space="708"/>
          <w:docGrid w:linePitch="360"/>
        </w:sectPr>
      </w:pPr>
    </w:p>
    <w:p w14:paraId="0345D382" w14:textId="77777777" w:rsidR="00F801B1" w:rsidRPr="0020383E" w:rsidRDefault="00F801B1" w:rsidP="007D42E2">
      <w:pPr>
        <w:shd w:val="clear" w:color="auto" w:fill="FFFFFF"/>
        <w:spacing w:line="240" w:lineRule="auto"/>
        <w:jc w:val="both"/>
        <w:rPr>
          <w:rFonts w:ascii="Arial" w:hAnsi="Arial" w:cs="Arial"/>
          <w:sz w:val="24"/>
          <w:szCs w:val="24"/>
        </w:rPr>
      </w:pPr>
    </w:p>
    <w:p w14:paraId="67C95375" w14:textId="77777777" w:rsidR="005B299E" w:rsidRPr="005B299E" w:rsidRDefault="005B299E" w:rsidP="005B299E">
      <w:pPr>
        <w:shd w:val="clear" w:color="auto" w:fill="FFFFFF"/>
        <w:spacing w:line="240" w:lineRule="auto"/>
        <w:jc w:val="both"/>
        <w:rPr>
          <w:sz w:val="24"/>
          <w:szCs w:val="24"/>
          <w:lang w:val="en-US"/>
        </w:rPr>
      </w:pPr>
      <w:r w:rsidRPr="005B299E">
        <w:rPr>
          <w:sz w:val="24"/>
          <w:szCs w:val="24"/>
          <w:lang w:val="en-US"/>
        </w:rPr>
        <w:t>The correct penetration of the button (insert) into the rock is something easy to achieve, but difficult to maintain due to the geotechnical characteristics of the rock massifs.</w:t>
      </w:r>
    </w:p>
    <w:p w14:paraId="79EDFB59" w14:textId="77777777" w:rsidR="005B299E" w:rsidRPr="005B299E" w:rsidRDefault="005B299E" w:rsidP="005B299E">
      <w:pPr>
        <w:shd w:val="clear" w:color="auto" w:fill="FFFFFF"/>
        <w:spacing w:line="240" w:lineRule="auto"/>
        <w:jc w:val="both"/>
        <w:rPr>
          <w:sz w:val="24"/>
          <w:szCs w:val="24"/>
          <w:lang w:val="en-US"/>
        </w:rPr>
      </w:pPr>
      <w:r>
        <w:rPr>
          <w:sz w:val="24"/>
          <w:szCs w:val="24"/>
          <w:lang w:val="en-US"/>
        </w:rPr>
        <w:t xml:space="preserve">For Wolpp </w:t>
      </w:r>
      <w:ins w:id="183" w:author="Writefull" w:date="2022-07-19T15:19:00Z">
        <w:r>
          <w:rPr>
            <w:sz w:val="24"/>
            <w:szCs w:val="24"/>
            <w:lang w:val="en-US"/>
          </w:rPr>
          <w:t>(2018),</w:t>
        </w:r>
      </w:ins>
      <w:del w:id="184" w:author="Writefull" w:date="2022-07-19T15:19:00Z">
        <w:r>
          <w:rPr>
            <w:sz w:val="24"/>
            <w:szCs w:val="24"/>
            <w:lang w:val="en-US"/>
          </w:rPr>
          <w:delText>(2018)</w:delText>
        </w:r>
      </w:del>
      <w:r>
        <w:rPr>
          <w:sz w:val="24"/>
          <w:szCs w:val="24"/>
          <w:lang w:val="en-US"/>
        </w:rPr>
        <w:t xml:space="preserve"> the discontinuities that affect the geotechnical behavior are: Orientation, spacing, roughness, persistence, filling, </w:t>
      </w:r>
      <w:ins w:id="185" w:author="Writefull" w:date="2022-07-19T15:19:00Z">
        <w:r>
          <w:rPr>
            <w:sz w:val="24"/>
            <w:szCs w:val="24"/>
            <w:lang w:val="en-US"/>
          </w:rPr>
          <w:t>opening,</w:t>
        </w:r>
      </w:ins>
      <w:del w:id="186" w:author="Writefull" w:date="2022-07-19T15:19:00Z">
        <w:r>
          <w:rPr>
            <w:sz w:val="24"/>
            <w:szCs w:val="24"/>
            <w:lang w:val="en-US"/>
          </w:rPr>
          <w:delText>opening</w:delText>
        </w:r>
      </w:del>
      <w:r>
        <w:rPr>
          <w:sz w:val="24"/>
          <w:szCs w:val="24"/>
          <w:lang w:val="en-US"/>
        </w:rPr>
        <w:t xml:space="preserve"> and infiltration or percolation of water. As already mentioned, the ideal point of penetration of the button into the rock, which is capable of providing a maximum penetration rate of the drill, is in the range of 70 to 75% of the </w:t>
      </w:r>
      <w:r>
        <w:rPr>
          <w:sz w:val="24"/>
          <w:szCs w:val="24"/>
          <w:lang w:val="en-US"/>
        </w:rPr>
        <w:t xml:space="preserve">height of the button, that is to say that when the button penetrates this percentage of its height in the rock, the ROP tends to its maximum value. </w:t>
      </w:r>
    </w:p>
    <w:p w14:paraId="19926ACE" w14:textId="67330B21" w:rsidR="002A4BEB" w:rsidRPr="005B299E" w:rsidRDefault="005B299E" w:rsidP="005B299E">
      <w:pPr>
        <w:shd w:val="clear" w:color="auto" w:fill="FFFFFF"/>
        <w:spacing w:line="240" w:lineRule="auto"/>
        <w:jc w:val="both"/>
        <w:rPr>
          <w:sz w:val="24"/>
          <w:szCs w:val="24"/>
          <w:lang w:val="en-US"/>
        </w:rPr>
        <w:sectPr w:rsidR="002A4BEB" w:rsidRPr="005B299E" w:rsidSect="002A4BEB">
          <w:type w:val="continuous"/>
          <w:pgSz w:w="11906" w:h="16838" w:code="9"/>
          <w:pgMar w:top="1701" w:right="1134" w:bottom="1134" w:left="1701" w:header="709" w:footer="709" w:gutter="0"/>
          <w:cols w:num="2" w:space="708"/>
          <w:docGrid w:linePitch="360"/>
        </w:sectPr>
      </w:pPr>
      <w:r>
        <w:rPr>
          <w:sz w:val="24"/>
          <w:szCs w:val="24"/>
          <w:lang w:val="en-US"/>
        </w:rPr>
        <w:t xml:space="preserve">The analyzed data show that in automated drilling, in sterile materials, the average penetration of the buttons was 77%, against 65% achieved by manual operation. In ores, during automated operation, the average penetration percentage of buttons was 38% and in manual mode this value reached 42%. Overall, automation brought a gain of 16.7% in terms of button penetration, see </w:t>
      </w:r>
      <w:ins w:id="187" w:author="Writefull" w:date="2022-07-19T15:19:00Z">
        <w:r>
          <w:rPr>
            <w:sz w:val="24"/>
            <w:szCs w:val="24"/>
            <w:lang w:val="en-US"/>
          </w:rPr>
          <w:t>Table</w:t>
        </w:r>
      </w:ins>
      <w:del w:id="188" w:author="Writefull" w:date="2022-07-19T15:19:00Z">
        <w:r>
          <w:rPr>
            <w:sz w:val="24"/>
            <w:szCs w:val="24"/>
            <w:lang w:val="en-US"/>
          </w:rPr>
          <w:delText>table</w:delText>
        </w:r>
      </w:del>
      <w:r>
        <w:rPr>
          <w:sz w:val="24"/>
          <w:szCs w:val="24"/>
          <w:lang w:val="en-US"/>
        </w:rPr>
        <w:t xml:space="preserve"> 10.</w:t>
      </w:r>
    </w:p>
    <w:p w14:paraId="000071FC" w14:textId="01AE0BA8" w:rsidR="002A4BEB" w:rsidRPr="005B299E" w:rsidRDefault="002A4BEB" w:rsidP="007D42E2">
      <w:pPr>
        <w:shd w:val="clear" w:color="auto" w:fill="FFFFFF"/>
        <w:spacing w:line="240" w:lineRule="auto"/>
        <w:jc w:val="both"/>
        <w:rPr>
          <w:sz w:val="24"/>
          <w:szCs w:val="24"/>
          <w:lang w:val="en-US"/>
        </w:rPr>
        <w:sectPr w:rsidR="002A4BEB" w:rsidRPr="005B299E" w:rsidSect="002A4BEB">
          <w:type w:val="continuous"/>
          <w:pgSz w:w="11906" w:h="16838" w:code="9"/>
          <w:pgMar w:top="1701" w:right="1134" w:bottom="1134" w:left="1701" w:header="709" w:footer="709" w:gutter="0"/>
          <w:cols w:space="708"/>
          <w:docGrid w:linePitch="360"/>
        </w:sectPr>
      </w:pPr>
    </w:p>
    <w:p w14:paraId="6309BE5D" w14:textId="77777777" w:rsidR="002A4BEB" w:rsidRPr="005B299E" w:rsidRDefault="002A4BEB" w:rsidP="007D42E2">
      <w:pPr>
        <w:pStyle w:val="Legenda"/>
        <w:keepNext/>
        <w:spacing w:line="240" w:lineRule="auto"/>
        <w:jc w:val="both"/>
        <w:rPr>
          <w:sz w:val="22"/>
          <w:szCs w:val="22"/>
          <w:lang w:val="en-US"/>
        </w:rPr>
        <w:sectPr w:rsidR="002A4BEB" w:rsidRPr="005B299E" w:rsidSect="008241F1">
          <w:type w:val="continuous"/>
          <w:pgSz w:w="11906" w:h="16838" w:code="9"/>
          <w:pgMar w:top="1701" w:right="1134" w:bottom="1134" w:left="1701" w:header="709" w:footer="709" w:gutter="0"/>
          <w:cols w:num="2" w:space="708"/>
          <w:docGrid w:linePitch="360"/>
        </w:sectPr>
      </w:pPr>
    </w:p>
    <w:p w14:paraId="70B3C91E" w14:textId="2DAD7E64" w:rsidR="00B431B7" w:rsidRDefault="00B431B7" w:rsidP="007D42E2">
      <w:pPr>
        <w:pStyle w:val="Legenda"/>
        <w:keepNext/>
        <w:spacing w:line="240" w:lineRule="auto"/>
        <w:jc w:val="both"/>
        <w:rPr>
          <w:b w:val="0"/>
          <w:bCs w:val="0"/>
          <w:sz w:val="22"/>
          <w:szCs w:val="22"/>
          <w:lang w:val="en-US"/>
        </w:rPr>
      </w:pPr>
      <w:r w:rsidRPr="00D90ED6">
        <w:rPr>
          <w:b w:val="0"/>
          <w:bCs w:val="0"/>
          <w:sz w:val="22"/>
          <w:szCs w:val="22"/>
          <w:lang w:val="en-US"/>
        </w:rPr>
        <w:t>Table 10 - Button Penetration (PEB) Automatic drilling versus Manual drilling.</w:t>
      </w:r>
    </w:p>
    <w:tbl>
      <w:tblPr>
        <w:tblW w:w="5000" w:type="pct"/>
        <w:tblCellMar>
          <w:left w:w="70" w:type="dxa"/>
          <w:right w:w="70" w:type="dxa"/>
        </w:tblCellMar>
        <w:tblLook w:val="04A0" w:firstRow="1" w:lastRow="0" w:firstColumn="1" w:lastColumn="0" w:noHBand="0" w:noVBand="1"/>
      </w:tblPr>
      <w:tblGrid>
        <w:gridCol w:w="2324"/>
        <w:gridCol w:w="1294"/>
        <w:gridCol w:w="1656"/>
        <w:gridCol w:w="2351"/>
        <w:gridCol w:w="1446"/>
      </w:tblGrid>
      <w:tr w:rsidR="00C72457" w:rsidRPr="00C72457" w14:paraId="024A4A21" w14:textId="77777777" w:rsidTr="00C72457">
        <w:trPr>
          <w:trHeight w:val="300"/>
        </w:trPr>
        <w:tc>
          <w:tcPr>
            <w:tcW w:w="5000" w:type="pct"/>
            <w:gridSpan w:val="5"/>
            <w:tcBorders>
              <w:top w:val="single" w:sz="4" w:space="0" w:color="auto"/>
              <w:left w:val="nil"/>
              <w:bottom w:val="single" w:sz="4" w:space="0" w:color="auto"/>
              <w:right w:val="nil"/>
            </w:tcBorders>
            <w:shd w:val="clear" w:color="auto" w:fill="auto"/>
            <w:noWrap/>
            <w:vAlign w:val="center"/>
            <w:hideMark/>
          </w:tcPr>
          <w:p w14:paraId="5FBA1F29" w14:textId="77777777" w:rsidR="00C72457" w:rsidRPr="00C72457" w:rsidRDefault="00C72457" w:rsidP="00C72457">
            <w:pPr>
              <w:spacing w:line="240" w:lineRule="auto"/>
              <w:jc w:val="center"/>
              <w:rPr>
                <w:color w:val="000000"/>
                <w:sz w:val="22"/>
                <w:szCs w:val="22"/>
                <w:lang w:eastAsia="pt-BR"/>
              </w:rPr>
            </w:pPr>
            <w:r w:rsidRPr="00C72457">
              <w:rPr>
                <w:color w:val="000000"/>
                <w:sz w:val="22"/>
                <w:szCs w:val="22"/>
                <w:lang w:eastAsia="pt-BR"/>
              </w:rPr>
              <w:t>BUTTON PENETRATION - PEB (%)</w:t>
            </w:r>
          </w:p>
        </w:tc>
      </w:tr>
      <w:tr w:rsidR="00C72457" w:rsidRPr="00C72457" w14:paraId="7EC0733A" w14:textId="77777777" w:rsidTr="00C72457">
        <w:trPr>
          <w:trHeight w:val="645"/>
        </w:trPr>
        <w:tc>
          <w:tcPr>
            <w:tcW w:w="1281" w:type="pct"/>
            <w:tcBorders>
              <w:top w:val="nil"/>
              <w:left w:val="nil"/>
              <w:bottom w:val="nil"/>
              <w:right w:val="nil"/>
            </w:tcBorders>
            <w:shd w:val="clear" w:color="auto" w:fill="auto"/>
            <w:noWrap/>
            <w:vAlign w:val="center"/>
            <w:hideMark/>
          </w:tcPr>
          <w:p w14:paraId="770A8C7B" w14:textId="77777777" w:rsidR="00C72457" w:rsidRPr="00C72457" w:rsidRDefault="00C72457" w:rsidP="00C72457">
            <w:pPr>
              <w:spacing w:line="240" w:lineRule="auto"/>
              <w:jc w:val="center"/>
              <w:rPr>
                <w:color w:val="000000"/>
                <w:sz w:val="22"/>
                <w:szCs w:val="22"/>
                <w:lang w:eastAsia="pt-BR"/>
              </w:rPr>
            </w:pPr>
          </w:p>
        </w:tc>
        <w:tc>
          <w:tcPr>
            <w:tcW w:w="713" w:type="pct"/>
            <w:tcBorders>
              <w:top w:val="nil"/>
              <w:left w:val="nil"/>
              <w:bottom w:val="nil"/>
              <w:right w:val="nil"/>
            </w:tcBorders>
            <w:shd w:val="clear" w:color="auto" w:fill="auto"/>
            <w:vAlign w:val="center"/>
            <w:hideMark/>
          </w:tcPr>
          <w:p w14:paraId="6ABC493D" w14:textId="724EB278" w:rsidR="00C72457" w:rsidRPr="00C72457" w:rsidRDefault="00C72457" w:rsidP="00AA0322">
            <w:pPr>
              <w:spacing w:line="240" w:lineRule="auto"/>
              <w:jc w:val="center"/>
              <w:rPr>
                <w:color w:val="000000"/>
                <w:sz w:val="22"/>
                <w:szCs w:val="22"/>
                <w:lang w:eastAsia="pt-BR"/>
              </w:rPr>
            </w:pPr>
            <w:r w:rsidRPr="00C72457">
              <w:rPr>
                <w:color w:val="000000"/>
                <w:sz w:val="22"/>
                <w:szCs w:val="22"/>
                <w:lang w:eastAsia="pt-BR"/>
              </w:rPr>
              <w:t>Geral</w:t>
            </w:r>
          </w:p>
        </w:tc>
        <w:tc>
          <w:tcPr>
            <w:tcW w:w="913" w:type="pct"/>
            <w:tcBorders>
              <w:top w:val="nil"/>
              <w:left w:val="nil"/>
              <w:bottom w:val="nil"/>
              <w:right w:val="nil"/>
            </w:tcBorders>
            <w:shd w:val="clear" w:color="auto" w:fill="auto"/>
            <w:vAlign w:val="center"/>
            <w:hideMark/>
          </w:tcPr>
          <w:p w14:paraId="545291FC" w14:textId="77777777" w:rsidR="00C72457" w:rsidRPr="00C72457" w:rsidRDefault="00C72457" w:rsidP="00AA0322">
            <w:pPr>
              <w:spacing w:line="240" w:lineRule="auto"/>
              <w:jc w:val="center"/>
              <w:rPr>
                <w:color w:val="000000"/>
                <w:sz w:val="22"/>
                <w:szCs w:val="22"/>
                <w:lang w:eastAsia="pt-BR"/>
              </w:rPr>
            </w:pPr>
            <w:r w:rsidRPr="00C72457">
              <w:rPr>
                <w:color w:val="000000"/>
                <w:sz w:val="22"/>
                <w:szCs w:val="22"/>
                <w:lang w:eastAsia="pt-BR"/>
              </w:rPr>
              <w:t>Manual</w:t>
            </w:r>
          </w:p>
        </w:tc>
        <w:tc>
          <w:tcPr>
            <w:tcW w:w="1296" w:type="pct"/>
            <w:tcBorders>
              <w:top w:val="nil"/>
              <w:left w:val="nil"/>
              <w:bottom w:val="nil"/>
              <w:right w:val="nil"/>
            </w:tcBorders>
            <w:shd w:val="clear" w:color="auto" w:fill="auto"/>
            <w:vAlign w:val="center"/>
            <w:hideMark/>
          </w:tcPr>
          <w:p w14:paraId="7EB74ECE" w14:textId="77777777" w:rsidR="00C72457" w:rsidRPr="00C72457" w:rsidRDefault="00C72457" w:rsidP="00AA0322">
            <w:pPr>
              <w:spacing w:line="240" w:lineRule="auto"/>
              <w:jc w:val="center"/>
              <w:rPr>
                <w:color w:val="000000"/>
                <w:sz w:val="24"/>
                <w:szCs w:val="24"/>
                <w:lang w:eastAsia="pt-BR"/>
              </w:rPr>
            </w:pPr>
            <w:r w:rsidRPr="00C72457">
              <w:rPr>
                <w:color w:val="000000"/>
                <w:sz w:val="24"/>
                <w:szCs w:val="24"/>
                <w:lang w:eastAsia="pt-BR"/>
              </w:rPr>
              <w:t>Automatic</w:t>
            </w:r>
          </w:p>
        </w:tc>
        <w:tc>
          <w:tcPr>
            <w:tcW w:w="796" w:type="pct"/>
            <w:tcBorders>
              <w:top w:val="nil"/>
              <w:left w:val="nil"/>
              <w:bottom w:val="nil"/>
              <w:right w:val="nil"/>
            </w:tcBorders>
            <w:shd w:val="clear" w:color="auto" w:fill="auto"/>
            <w:vAlign w:val="center"/>
            <w:hideMark/>
          </w:tcPr>
          <w:p w14:paraId="59572201" w14:textId="77777777" w:rsidR="00C72457" w:rsidRPr="00C72457" w:rsidRDefault="00C72457" w:rsidP="00AA0322">
            <w:pPr>
              <w:spacing w:line="240" w:lineRule="auto"/>
              <w:jc w:val="center"/>
              <w:rPr>
                <w:color w:val="000000"/>
                <w:sz w:val="22"/>
                <w:szCs w:val="22"/>
                <w:lang w:eastAsia="pt-BR"/>
              </w:rPr>
            </w:pPr>
            <w:r w:rsidRPr="00C72457">
              <w:rPr>
                <w:color w:val="000000"/>
                <w:sz w:val="22"/>
                <w:szCs w:val="22"/>
                <w:lang w:eastAsia="pt-BR"/>
              </w:rPr>
              <w:t>Gains</w:t>
            </w:r>
          </w:p>
        </w:tc>
      </w:tr>
      <w:tr w:rsidR="00C72457" w:rsidRPr="00C72457" w14:paraId="37FCCAEA" w14:textId="77777777" w:rsidTr="00C72457">
        <w:trPr>
          <w:trHeight w:val="315"/>
        </w:trPr>
        <w:tc>
          <w:tcPr>
            <w:tcW w:w="1281" w:type="pct"/>
            <w:tcBorders>
              <w:top w:val="nil"/>
              <w:left w:val="nil"/>
              <w:bottom w:val="nil"/>
              <w:right w:val="nil"/>
            </w:tcBorders>
            <w:shd w:val="clear" w:color="auto" w:fill="auto"/>
            <w:noWrap/>
            <w:vAlign w:val="center"/>
            <w:hideMark/>
          </w:tcPr>
          <w:p w14:paraId="3811635E" w14:textId="77777777" w:rsidR="00C72457" w:rsidRPr="00C72457" w:rsidRDefault="00C72457" w:rsidP="00C72457">
            <w:pPr>
              <w:spacing w:line="240" w:lineRule="auto"/>
              <w:jc w:val="both"/>
              <w:rPr>
                <w:color w:val="000000"/>
                <w:sz w:val="24"/>
                <w:szCs w:val="24"/>
                <w:lang w:eastAsia="pt-BR"/>
              </w:rPr>
            </w:pPr>
            <w:r w:rsidRPr="00C72457">
              <w:rPr>
                <w:color w:val="000000"/>
                <w:sz w:val="24"/>
                <w:szCs w:val="24"/>
                <w:lang w:eastAsia="pt-BR"/>
              </w:rPr>
              <w:t>Minimum</w:t>
            </w:r>
          </w:p>
        </w:tc>
        <w:tc>
          <w:tcPr>
            <w:tcW w:w="713" w:type="pct"/>
            <w:tcBorders>
              <w:top w:val="nil"/>
              <w:left w:val="nil"/>
              <w:bottom w:val="nil"/>
              <w:right w:val="nil"/>
            </w:tcBorders>
            <w:shd w:val="clear" w:color="auto" w:fill="auto"/>
            <w:noWrap/>
            <w:vAlign w:val="center"/>
            <w:hideMark/>
          </w:tcPr>
          <w:p w14:paraId="0E1DEB30" w14:textId="3427A8C6" w:rsidR="00C72457" w:rsidRPr="00C72457" w:rsidRDefault="00C72457" w:rsidP="00AA0322">
            <w:pPr>
              <w:spacing w:line="240" w:lineRule="auto"/>
              <w:jc w:val="center"/>
              <w:rPr>
                <w:color w:val="000000"/>
                <w:sz w:val="22"/>
                <w:szCs w:val="22"/>
                <w:lang w:eastAsia="pt-BR"/>
              </w:rPr>
            </w:pPr>
            <w:r w:rsidRPr="00C72457">
              <w:rPr>
                <w:color w:val="000000"/>
                <w:sz w:val="22"/>
                <w:szCs w:val="22"/>
                <w:lang w:eastAsia="pt-BR"/>
              </w:rPr>
              <w:t>4.0</w:t>
            </w:r>
          </w:p>
        </w:tc>
        <w:tc>
          <w:tcPr>
            <w:tcW w:w="913" w:type="pct"/>
            <w:tcBorders>
              <w:top w:val="nil"/>
              <w:left w:val="nil"/>
              <w:bottom w:val="nil"/>
              <w:right w:val="nil"/>
            </w:tcBorders>
            <w:shd w:val="clear" w:color="auto" w:fill="auto"/>
            <w:noWrap/>
            <w:vAlign w:val="center"/>
            <w:hideMark/>
          </w:tcPr>
          <w:p w14:paraId="2CD44257" w14:textId="37CFC557" w:rsidR="00C72457" w:rsidRPr="00C72457" w:rsidRDefault="00C72457" w:rsidP="00AA0322">
            <w:pPr>
              <w:spacing w:line="240" w:lineRule="auto"/>
              <w:jc w:val="center"/>
              <w:rPr>
                <w:color w:val="000000"/>
                <w:sz w:val="22"/>
                <w:szCs w:val="22"/>
                <w:lang w:eastAsia="pt-BR"/>
              </w:rPr>
            </w:pPr>
            <w:r w:rsidRPr="00C72457">
              <w:rPr>
                <w:color w:val="000000"/>
                <w:sz w:val="22"/>
                <w:szCs w:val="22"/>
                <w:lang w:eastAsia="pt-BR"/>
              </w:rPr>
              <w:t>4.0</w:t>
            </w:r>
          </w:p>
        </w:tc>
        <w:tc>
          <w:tcPr>
            <w:tcW w:w="1296" w:type="pct"/>
            <w:tcBorders>
              <w:top w:val="nil"/>
              <w:left w:val="nil"/>
              <w:bottom w:val="nil"/>
              <w:right w:val="nil"/>
            </w:tcBorders>
            <w:shd w:val="clear" w:color="auto" w:fill="auto"/>
            <w:noWrap/>
            <w:vAlign w:val="center"/>
            <w:hideMark/>
          </w:tcPr>
          <w:p w14:paraId="6601DC65" w14:textId="19E7446D" w:rsidR="00C72457" w:rsidRPr="00C72457" w:rsidRDefault="00C72457" w:rsidP="00AA0322">
            <w:pPr>
              <w:spacing w:line="240" w:lineRule="auto"/>
              <w:jc w:val="center"/>
              <w:rPr>
                <w:color w:val="000000"/>
                <w:sz w:val="22"/>
                <w:szCs w:val="22"/>
                <w:lang w:eastAsia="pt-BR"/>
              </w:rPr>
            </w:pPr>
            <w:r w:rsidRPr="00C72457">
              <w:rPr>
                <w:color w:val="000000"/>
                <w:sz w:val="22"/>
                <w:szCs w:val="22"/>
                <w:lang w:eastAsia="pt-BR"/>
              </w:rPr>
              <w:t>4.0</w:t>
            </w:r>
          </w:p>
        </w:tc>
        <w:tc>
          <w:tcPr>
            <w:tcW w:w="796" w:type="pct"/>
            <w:vMerge w:val="restart"/>
            <w:tcBorders>
              <w:top w:val="nil"/>
              <w:left w:val="nil"/>
              <w:bottom w:val="single" w:sz="4" w:space="0" w:color="000000"/>
              <w:right w:val="nil"/>
            </w:tcBorders>
            <w:shd w:val="clear" w:color="auto" w:fill="auto"/>
            <w:noWrap/>
            <w:vAlign w:val="center"/>
            <w:hideMark/>
          </w:tcPr>
          <w:p w14:paraId="7070F1E5" w14:textId="7DDE9696" w:rsidR="00C72457" w:rsidRPr="00C72457" w:rsidRDefault="00C72457" w:rsidP="00AA0322">
            <w:pPr>
              <w:spacing w:line="240" w:lineRule="auto"/>
              <w:jc w:val="center"/>
              <w:rPr>
                <w:color w:val="000000"/>
                <w:sz w:val="22"/>
                <w:szCs w:val="22"/>
                <w:lang w:eastAsia="pt-BR"/>
              </w:rPr>
            </w:pPr>
            <w:r w:rsidRPr="00C72457">
              <w:rPr>
                <w:color w:val="000000"/>
                <w:sz w:val="22"/>
                <w:szCs w:val="22"/>
                <w:lang w:eastAsia="pt-BR"/>
              </w:rPr>
              <w:t>16.7%</w:t>
            </w:r>
          </w:p>
        </w:tc>
      </w:tr>
      <w:tr w:rsidR="00C72457" w:rsidRPr="00C72457" w14:paraId="6C9B8B42" w14:textId="77777777" w:rsidTr="00C72457">
        <w:trPr>
          <w:trHeight w:val="630"/>
        </w:trPr>
        <w:tc>
          <w:tcPr>
            <w:tcW w:w="1281" w:type="pct"/>
            <w:tcBorders>
              <w:top w:val="nil"/>
              <w:left w:val="nil"/>
              <w:bottom w:val="nil"/>
              <w:right w:val="nil"/>
            </w:tcBorders>
            <w:shd w:val="clear" w:color="auto" w:fill="auto"/>
            <w:noWrap/>
            <w:vAlign w:val="center"/>
            <w:hideMark/>
          </w:tcPr>
          <w:p w14:paraId="78013C0F" w14:textId="77777777" w:rsidR="00C72457" w:rsidRPr="00C72457" w:rsidRDefault="00C72457" w:rsidP="00C72457">
            <w:pPr>
              <w:spacing w:line="240" w:lineRule="auto"/>
              <w:jc w:val="both"/>
              <w:rPr>
                <w:color w:val="000000"/>
                <w:sz w:val="24"/>
                <w:szCs w:val="24"/>
                <w:lang w:eastAsia="pt-BR"/>
              </w:rPr>
            </w:pPr>
            <w:r w:rsidRPr="00C72457">
              <w:rPr>
                <w:color w:val="000000"/>
                <w:sz w:val="24"/>
                <w:szCs w:val="24"/>
                <w:lang w:eastAsia="pt-BR"/>
              </w:rPr>
              <w:t>Maximum</w:t>
            </w:r>
          </w:p>
        </w:tc>
        <w:tc>
          <w:tcPr>
            <w:tcW w:w="713" w:type="pct"/>
            <w:tcBorders>
              <w:top w:val="nil"/>
              <w:left w:val="nil"/>
              <w:bottom w:val="nil"/>
              <w:right w:val="nil"/>
            </w:tcBorders>
            <w:shd w:val="clear" w:color="auto" w:fill="auto"/>
            <w:noWrap/>
            <w:vAlign w:val="center"/>
            <w:hideMark/>
          </w:tcPr>
          <w:p w14:paraId="626A0F79" w14:textId="59DF033F" w:rsidR="00C72457" w:rsidRPr="00C72457" w:rsidRDefault="00C72457" w:rsidP="00AA0322">
            <w:pPr>
              <w:spacing w:line="240" w:lineRule="auto"/>
              <w:jc w:val="center"/>
              <w:rPr>
                <w:color w:val="000000"/>
                <w:sz w:val="22"/>
                <w:szCs w:val="22"/>
                <w:lang w:eastAsia="pt-BR"/>
              </w:rPr>
            </w:pPr>
            <w:r w:rsidRPr="00C72457">
              <w:rPr>
                <w:color w:val="000000"/>
                <w:sz w:val="22"/>
                <w:szCs w:val="22"/>
                <w:lang w:eastAsia="pt-BR"/>
              </w:rPr>
              <w:t>100.0</w:t>
            </w:r>
          </w:p>
        </w:tc>
        <w:tc>
          <w:tcPr>
            <w:tcW w:w="913" w:type="pct"/>
            <w:tcBorders>
              <w:top w:val="nil"/>
              <w:left w:val="nil"/>
              <w:bottom w:val="nil"/>
              <w:right w:val="nil"/>
            </w:tcBorders>
            <w:shd w:val="clear" w:color="auto" w:fill="auto"/>
            <w:noWrap/>
            <w:vAlign w:val="center"/>
            <w:hideMark/>
          </w:tcPr>
          <w:p w14:paraId="19E070E6" w14:textId="7C4B90C6" w:rsidR="00C72457" w:rsidRPr="00C72457" w:rsidRDefault="00C72457" w:rsidP="00AA0322">
            <w:pPr>
              <w:spacing w:line="240" w:lineRule="auto"/>
              <w:jc w:val="center"/>
              <w:rPr>
                <w:color w:val="000000"/>
                <w:sz w:val="22"/>
                <w:szCs w:val="22"/>
                <w:lang w:eastAsia="pt-BR"/>
              </w:rPr>
            </w:pPr>
            <w:r w:rsidRPr="00C72457">
              <w:rPr>
                <w:color w:val="000000"/>
                <w:sz w:val="22"/>
                <w:szCs w:val="22"/>
                <w:lang w:eastAsia="pt-BR"/>
              </w:rPr>
              <w:t>100.0</w:t>
            </w:r>
          </w:p>
        </w:tc>
        <w:tc>
          <w:tcPr>
            <w:tcW w:w="1296" w:type="pct"/>
            <w:tcBorders>
              <w:top w:val="nil"/>
              <w:left w:val="nil"/>
              <w:bottom w:val="nil"/>
              <w:right w:val="nil"/>
            </w:tcBorders>
            <w:shd w:val="clear" w:color="auto" w:fill="auto"/>
            <w:noWrap/>
            <w:vAlign w:val="center"/>
            <w:hideMark/>
          </w:tcPr>
          <w:p w14:paraId="5257D629" w14:textId="135E57B7" w:rsidR="00C72457" w:rsidRPr="00C72457" w:rsidRDefault="00C72457" w:rsidP="00AA0322">
            <w:pPr>
              <w:spacing w:line="240" w:lineRule="auto"/>
              <w:jc w:val="center"/>
              <w:rPr>
                <w:color w:val="000000"/>
                <w:sz w:val="22"/>
                <w:szCs w:val="22"/>
                <w:lang w:eastAsia="pt-BR"/>
              </w:rPr>
            </w:pPr>
            <w:r w:rsidRPr="00C72457">
              <w:rPr>
                <w:color w:val="000000"/>
                <w:sz w:val="22"/>
                <w:szCs w:val="22"/>
                <w:lang w:eastAsia="pt-BR"/>
              </w:rPr>
              <w:t>100.0</w:t>
            </w:r>
          </w:p>
        </w:tc>
        <w:tc>
          <w:tcPr>
            <w:tcW w:w="796" w:type="pct"/>
            <w:vMerge/>
            <w:tcBorders>
              <w:top w:val="nil"/>
              <w:left w:val="nil"/>
              <w:bottom w:val="single" w:sz="4" w:space="0" w:color="000000"/>
              <w:right w:val="nil"/>
            </w:tcBorders>
            <w:vAlign w:val="center"/>
            <w:hideMark/>
          </w:tcPr>
          <w:p w14:paraId="0EBFBBFD" w14:textId="77777777" w:rsidR="00C72457" w:rsidRPr="00C72457" w:rsidRDefault="00C72457" w:rsidP="00C72457">
            <w:pPr>
              <w:spacing w:line="240" w:lineRule="auto"/>
              <w:jc w:val="left"/>
              <w:rPr>
                <w:color w:val="000000"/>
                <w:sz w:val="22"/>
                <w:szCs w:val="22"/>
                <w:lang w:eastAsia="pt-BR"/>
              </w:rPr>
            </w:pPr>
          </w:p>
        </w:tc>
      </w:tr>
      <w:tr w:rsidR="00C72457" w:rsidRPr="00C72457" w14:paraId="4CECC2F7" w14:textId="77777777" w:rsidTr="00C72457">
        <w:trPr>
          <w:trHeight w:val="315"/>
        </w:trPr>
        <w:tc>
          <w:tcPr>
            <w:tcW w:w="1281" w:type="pct"/>
            <w:tcBorders>
              <w:top w:val="nil"/>
              <w:left w:val="nil"/>
              <w:bottom w:val="single" w:sz="4" w:space="0" w:color="auto"/>
              <w:right w:val="nil"/>
            </w:tcBorders>
            <w:shd w:val="clear" w:color="auto" w:fill="auto"/>
            <w:noWrap/>
            <w:vAlign w:val="center"/>
            <w:hideMark/>
          </w:tcPr>
          <w:p w14:paraId="263A6594" w14:textId="77777777" w:rsidR="00C72457" w:rsidRPr="00C72457" w:rsidRDefault="00C72457" w:rsidP="00C72457">
            <w:pPr>
              <w:spacing w:line="240" w:lineRule="auto"/>
              <w:jc w:val="both"/>
              <w:rPr>
                <w:color w:val="000000"/>
                <w:sz w:val="24"/>
                <w:szCs w:val="24"/>
                <w:lang w:eastAsia="pt-BR"/>
              </w:rPr>
            </w:pPr>
            <w:r w:rsidRPr="00C72457">
              <w:rPr>
                <w:color w:val="000000"/>
                <w:sz w:val="24"/>
                <w:szCs w:val="24"/>
                <w:lang w:eastAsia="pt-BR"/>
              </w:rPr>
              <w:t>Average</w:t>
            </w:r>
          </w:p>
        </w:tc>
        <w:tc>
          <w:tcPr>
            <w:tcW w:w="713" w:type="pct"/>
            <w:tcBorders>
              <w:top w:val="nil"/>
              <w:left w:val="nil"/>
              <w:bottom w:val="single" w:sz="4" w:space="0" w:color="auto"/>
              <w:right w:val="nil"/>
            </w:tcBorders>
            <w:shd w:val="clear" w:color="auto" w:fill="auto"/>
            <w:noWrap/>
            <w:vAlign w:val="center"/>
            <w:hideMark/>
          </w:tcPr>
          <w:p w14:paraId="2957A952" w14:textId="380BBA83" w:rsidR="00C72457" w:rsidRPr="00C72457" w:rsidRDefault="00C72457" w:rsidP="00AA0322">
            <w:pPr>
              <w:spacing w:line="240" w:lineRule="auto"/>
              <w:jc w:val="center"/>
              <w:rPr>
                <w:color w:val="000000"/>
                <w:sz w:val="22"/>
                <w:szCs w:val="22"/>
                <w:lang w:eastAsia="pt-BR"/>
              </w:rPr>
            </w:pPr>
            <w:r w:rsidRPr="00C72457">
              <w:rPr>
                <w:color w:val="000000"/>
                <w:sz w:val="22"/>
                <w:szCs w:val="22"/>
                <w:lang w:eastAsia="pt-BR"/>
              </w:rPr>
              <w:t>70.0</w:t>
            </w:r>
          </w:p>
        </w:tc>
        <w:tc>
          <w:tcPr>
            <w:tcW w:w="913" w:type="pct"/>
            <w:tcBorders>
              <w:top w:val="nil"/>
              <w:left w:val="nil"/>
              <w:bottom w:val="single" w:sz="4" w:space="0" w:color="auto"/>
              <w:right w:val="nil"/>
            </w:tcBorders>
            <w:shd w:val="clear" w:color="auto" w:fill="auto"/>
            <w:noWrap/>
            <w:vAlign w:val="center"/>
            <w:hideMark/>
          </w:tcPr>
          <w:p w14:paraId="23077E5D" w14:textId="1E1AC8FB" w:rsidR="00C72457" w:rsidRPr="00C72457" w:rsidRDefault="00C72457" w:rsidP="00AA0322">
            <w:pPr>
              <w:spacing w:line="240" w:lineRule="auto"/>
              <w:jc w:val="center"/>
              <w:rPr>
                <w:color w:val="000000"/>
                <w:sz w:val="22"/>
                <w:szCs w:val="22"/>
                <w:lang w:eastAsia="pt-BR"/>
              </w:rPr>
            </w:pPr>
            <w:r w:rsidRPr="00C72457">
              <w:rPr>
                <w:color w:val="000000"/>
                <w:sz w:val="22"/>
                <w:szCs w:val="22"/>
                <w:lang w:eastAsia="pt-BR"/>
              </w:rPr>
              <w:t>60.0</w:t>
            </w:r>
          </w:p>
        </w:tc>
        <w:tc>
          <w:tcPr>
            <w:tcW w:w="1296" w:type="pct"/>
            <w:tcBorders>
              <w:top w:val="nil"/>
              <w:left w:val="nil"/>
              <w:bottom w:val="single" w:sz="4" w:space="0" w:color="auto"/>
              <w:right w:val="nil"/>
            </w:tcBorders>
            <w:shd w:val="clear" w:color="auto" w:fill="auto"/>
            <w:noWrap/>
            <w:vAlign w:val="center"/>
            <w:hideMark/>
          </w:tcPr>
          <w:p w14:paraId="71878BE0" w14:textId="341EBE7C" w:rsidR="00C72457" w:rsidRPr="00C72457" w:rsidRDefault="00C72457" w:rsidP="00AA0322">
            <w:pPr>
              <w:spacing w:line="240" w:lineRule="auto"/>
              <w:jc w:val="center"/>
              <w:rPr>
                <w:color w:val="000000"/>
                <w:sz w:val="22"/>
                <w:szCs w:val="22"/>
                <w:lang w:eastAsia="pt-BR"/>
              </w:rPr>
            </w:pPr>
            <w:r w:rsidRPr="00C72457">
              <w:rPr>
                <w:color w:val="000000"/>
                <w:sz w:val="22"/>
                <w:szCs w:val="22"/>
                <w:lang w:eastAsia="pt-BR"/>
              </w:rPr>
              <w:t>70.0</w:t>
            </w:r>
          </w:p>
        </w:tc>
        <w:tc>
          <w:tcPr>
            <w:tcW w:w="796" w:type="pct"/>
            <w:vMerge/>
            <w:tcBorders>
              <w:top w:val="nil"/>
              <w:left w:val="nil"/>
              <w:bottom w:val="single" w:sz="4" w:space="0" w:color="000000"/>
              <w:right w:val="nil"/>
            </w:tcBorders>
            <w:vAlign w:val="center"/>
            <w:hideMark/>
          </w:tcPr>
          <w:p w14:paraId="780E0543" w14:textId="77777777" w:rsidR="00C72457" w:rsidRPr="00C72457" w:rsidRDefault="00C72457" w:rsidP="00C72457">
            <w:pPr>
              <w:spacing w:line="240" w:lineRule="auto"/>
              <w:jc w:val="left"/>
              <w:rPr>
                <w:color w:val="000000"/>
                <w:sz w:val="22"/>
                <w:szCs w:val="22"/>
                <w:lang w:eastAsia="pt-BR"/>
              </w:rPr>
            </w:pPr>
          </w:p>
        </w:tc>
      </w:tr>
    </w:tbl>
    <w:p w14:paraId="120F39B7" w14:textId="115C0FFE" w:rsidR="005F14B3" w:rsidRPr="00C21739" w:rsidRDefault="00C72457" w:rsidP="007D42E2">
      <w:pPr>
        <w:autoSpaceDE w:val="0"/>
        <w:autoSpaceDN w:val="0"/>
        <w:adjustRightInd w:val="0"/>
        <w:spacing w:line="240" w:lineRule="auto"/>
        <w:jc w:val="both"/>
        <w:rPr>
          <w:sz w:val="22"/>
          <w:szCs w:val="22"/>
        </w:rPr>
      </w:pPr>
      <w:r w:rsidRPr="001F6414">
        <w:t>Source: Research data.</w:t>
      </w:r>
    </w:p>
    <w:p w14:paraId="6D25D807" w14:textId="77777777" w:rsidR="00C96166" w:rsidRDefault="00C96166" w:rsidP="007D42E2">
      <w:pPr>
        <w:shd w:val="clear" w:color="auto" w:fill="FFFFFF"/>
        <w:spacing w:line="240" w:lineRule="auto"/>
        <w:ind w:firstLine="709"/>
        <w:jc w:val="both"/>
        <w:rPr>
          <w:rFonts w:ascii="Arial" w:hAnsi="Arial" w:cs="Arial"/>
          <w:sz w:val="24"/>
          <w:szCs w:val="24"/>
        </w:rPr>
      </w:pPr>
    </w:p>
    <w:p w14:paraId="07D8D0E7" w14:textId="77777777" w:rsidR="002A4BEB" w:rsidRDefault="002A4BEB" w:rsidP="007D42E2">
      <w:pPr>
        <w:shd w:val="clear" w:color="auto" w:fill="FFFFFF"/>
        <w:spacing w:line="240" w:lineRule="auto"/>
        <w:ind w:firstLine="709"/>
        <w:jc w:val="both"/>
        <w:rPr>
          <w:sz w:val="24"/>
          <w:szCs w:val="24"/>
        </w:rPr>
        <w:sectPr w:rsidR="002A4BEB" w:rsidSect="002A4BEB">
          <w:type w:val="continuous"/>
          <w:pgSz w:w="11906" w:h="16838" w:code="9"/>
          <w:pgMar w:top="1701" w:right="1134" w:bottom="1134" w:left="1701" w:header="709" w:footer="709" w:gutter="0"/>
          <w:cols w:space="708"/>
          <w:docGrid w:linePitch="360"/>
        </w:sectPr>
      </w:pPr>
    </w:p>
    <w:p w14:paraId="251F8638" w14:textId="6B51454B" w:rsidR="00FE5A68" w:rsidRPr="00FE5A68" w:rsidRDefault="00FE5A68" w:rsidP="00FE5A68">
      <w:pPr>
        <w:shd w:val="clear" w:color="auto" w:fill="FFFFFF"/>
        <w:spacing w:line="240" w:lineRule="auto"/>
        <w:jc w:val="both"/>
        <w:rPr>
          <w:sz w:val="24"/>
          <w:szCs w:val="24"/>
          <w:lang w:val="en-US"/>
        </w:rPr>
      </w:pPr>
      <w:r>
        <w:rPr>
          <w:sz w:val="24"/>
          <w:szCs w:val="24"/>
          <w:lang w:val="en-US"/>
        </w:rPr>
        <w:t xml:space="preserve">According to Brito </w:t>
      </w:r>
      <w:ins w:id="189" w:author="Writefull" w:date="2022-07-19T15:19:00Z">
        <w:r>
          <w:rPr>
            <w:sz w:val="24"/>
            <w:szCs w:val="24"/>
            <w:lang w:val="en-US"/>
          </w:rPr>
          <w:t>(2010),</w:t>
        </w:r>
      </w:ins>
      <w:del w:id="190" w:author="Writefull" w:date="2022-07-19T15:19:00Z">
        <w:r>
          <w:rPr>
            <w:sz w:val="24"/>
            <w:szCs w:val="24"/>
            <w:lang w:val="en-US"/>
          </w:rPr>
          <w:delText>(2010)</w:delText>
        </w:r>
      </w:del>
      <w:r>
        <w:rPr>
          <w:sz w:val="24"/>
          <w:szCs w:val="24"/>
          <w:lang w:val="en-US"/>
        </w:rPr>
        <w:t xml:space="preserve"> the most usual way to analyze the drilling performance is based on the direct comparison between the current performance and a historical pattern obtained from the holes already drilled. This type of analysis is often limited to comparing only the perforation rate parameter. In practice, the aim is to maximize ROP, which can lead to variations and errors due to the subjectivity of this methodology </w:t>
      </w:r>
      <w:ins w:id="191" w:author="Writefull" w:date="2022-07-19T15:19:00Z">
        <w:r>
          <w:rPr>
            <w:sz w:val="24"/>
            <w:szCs w:val="24"/>
            <w:lang w:val="en-US"/>
          </w:rPr>
          <w:t>.</w:t>
        </w:r>
      </w:ins>
      <w:del w:id="192" w:author="Writefull" w:date="2022-07-19T15:19:00Z">
        <w:r>
          <w:rPr>
            <w:sz w:val="24"/>
            <w:szCs w:val="24"/>
            <w:lang w:val="en-US"/>
          </w:rPr>
          <w:delText>used.</w:delText>
        </w:r>
      </w:del>
    </w:p>
    <w:p w14:paraId="6D7FA4A4" w14:textId="456CE211" w:rsidR="00FE5A68" w:rsidRPr="00FE5A68" w:rsidRDefault="00FE5A68" w:rsidP="00FE5A68">
      <w:pPr>
        <w:shd w:val="clear" w:color="auto" w:fill="FFFFFF"/>
        <w:spacing w:line="240" w:lineRule="auto"/>
        <w:jc w:val="both"/>
        <w:rPr>
          <w:sz w:val="24"/>
          <w:szCs w:val="24"/>
          <w:lang w:val="en-US"/>
        </w:rPr>
      </w:pPr>
      <w:r>
        <w:rPr>
          <w:sz w:val="24"/>
          <w:szCs w:val="24"/>
          <w:lang w:val="en-US"/>
        </w:rPr>
        <w:t xml:space="preserve">Authors such as Teale (1964) proposed more objective and assertive methodologies to analyze the performance of the drilling </w:t>
      </w:r>
      <w:r>
        <w:rPr>
          <w:sz w:val="24"/>
          <w:szCs w:val="24"/>
          <w:lang w:val="en-US"/>
        </w:rPr>
        <w:t xml:space="preserve">process. Teale introduced the concept of minimum specific energy and the idea of maximum efficiency when the energy employed by the drill string approaches the strength value of the drilled rock, in other words, </w:t>
      </w:r>
      <w:ins w:id="193" w:author="Writefull" w:date="2022-07-19T15:19:00Z">
        <w:r>
          <w:rPr>
            <w:sz w:val="24"/>
            <w:szCs w:val="24"/>
            <w:lang w:val="en-US"/>
          </w:rPr>
          <w:t>the maximum</w:t>
        </w:r>
      </w:ins>
      <w:del w:id="194" w:author="Writefull" w:date="2022-07-19T15:19:00Z">
        <w:r>
          <w:rPr>
            <w:sz w:val="24"/>
            <w:szCs w:val="24"/>
            <w:lang w:val="en-US"/>
          </w:rPr>
          <w:delText>maximum</w:delText>
        </w:r>
      </w:del>
      <w:r>
        <w:rPr>
          <w:sz w:val="24"/>
          <w:szCs w:val="24"/>
          <w:lang w:val="en-US"/>
        </w:rPr>
        <w:t xml:space="preserve"> drilling efficiency is obtained when the energy in the drill bit is equal. </w:t>
      </w:r>
      <w:ins w:id="195" w:author="Writefull" w:date="2022-07-19T15:19:00Z">
        <w:r>
          <w:rPr>
            <w:sz w:val="24"/>
            <w:szCs w:val="24"/>
            <w:lang w:val="en-US"/>
          </w:rPr>
          <w:t>The</w:t>
        </w:r>
      </w:ins>
      <w:del w:id="196" w:author="Writefull" w:date="2022-07-19T15:19:00Z">
        <w:r>
          <w:rPr>
            <w:sz w:val="24"/>
            <w:szCs w:val="24"/>
            <w:lang w:val="en-US"/>
          </w:rPr>
          <w:delText>the</w:delText>
        </w:r>
      </w:del>
      <w:r>
        <w:rPr>
          <w:sz w:val="24"/>
          <w:szCs w:val="24"/>
          <w:lang w:val="en-US"/>
        </w:rPr>
        <w:t xml:space="preserve"> minimum energy needed to break up the rock.</w:t>
      </w:r>
    </w:p>
    <w:p w14:paraId="20745C80" w14:textId="77777777" w:rsidR="00FE5A68" w:rsidRPr="00FE5A68" w:rsidRDefault="0060419E" w:rsidP="00FE5A68">
      <w:pPr>
        <w:shd w:val="clear" w:color="auto" w:fill="FFFFFF"/>
        <w:spacing w:line="240" w:lineRule="auto"/>
        <w:jc w:val="both"/>
        <w:rPr>
          <w:sz w:val="24"/>
          <w:szCs w:val="24"/>
          <w:lang w:val="en-US"/>
        </w:rPr>
      </w:pPr>
      <w:r w:rsidRPr="00FE5A68">
        <w:rPr>
          <w:sz w:val="24"/>
          <w:szCs w:val="24"/>
          <w:lang w:val="en-US"/>
        </w:rPr>
        <w:t xml:space="preserve"> It is a concept that is still under development, as other authors have worked to minimize the variations resulting from the confinement of rocks and operational uncertainties, in order to optimize the </w:t>
      </w:r>
      <w:r w:rsidR="00FE5A68" w:rsidRPr="00FE5A68">
        <w:rPr>
          <w:sz w:val="24"/>
          <w:szCs w:val="24"/>
          <w:lang w:val="en-US"/>
        </w:rPr>
        <w:lastRenderedPageBreak/>
        <w:t>drilling process through the safe knowledge of this variable.</w:t>
      </w:r>
    </w:p>
    <w:p w14:paraId="2B0D5AB7" w14:textId="77777777" w:rsidR="00FE5A68" w:rsidRPr="00FE5A68" w:rsidRDefault="00FE5A68" w:rsidP="00FE5A68">
      <w:pPr>
        <w:shd w:val="clear" w:color="auto" w:fill="FFFFFF"/>
        <w:spacing w:line="240" w:lineRule="auto"/>
        <w:jc w:val="both"/>
        <w:rPr>
          <w:sz w:val="24"/>
          <w:szCs w:val="24"/>
          <w:lang w:val="en-US"/>
        </w:rPr>
      </w:pPr>
      <w:r>
        <w:rPr>
          <w:sz w:val="24"/>
          <w:szCs w:val="24"/>
          <w:lang w:val="en-US"/>
        </w:rPr>
        <w:t xml:space="preserve">It was decided to carry out an analysis of drilling from the perspective of the rational use of </w:t>
      </w:r>
      <w:ins w:id="197" w:author="Writefull" w:date="2022-07-19T15:19:00Z">
        <w:r>
          <w:rPr>
            <w:sz w:val="24"/>
            <w:szCs w:val="24"/>
            <w:lang w:val="en-US"/>
          </w:rPr>
          <w:t>energy</w:t>
        </w:r>
      </w:ins>
      <w:del w:id="198" w:author="Writefull" w:date="2022-07-19T15:19:00Z">
        <w:r>
          <w:rPr>
            <w:sz w:val="24"/>
            <w:szCs w:val="24"/>
            <w:lang w:val="en-US"/>
          </w:rPr>
          <w:delText>energies</w:delText>
        </w:r>
      </w:del>
      <w:r>
        <w:rPr>
          <w:sz w:val="24"/>
          <w:szCs w:val="24"/>
          <w:lang w:val="en-US"/>
        </w:rPr>
        <w:t>, through a narrative based on the use of the minimum energy necessary to fragment the rock, that is, the minimum specific energy. The data obtained in the research indicate that in steriles, automated drilling achieved an energy efficiency of 25.6% in relation to manual drilling.</w:t>
      </w:r>
    </w:p>
    <w:p w14:paraId="179BB465" w14:textId="3A5DEB82" w:rsidR="0096606A" w:rsidRPr="00FE5A68" w:rsidRDefault="00FE5A68" w:rsidP="00FE5A68">
      <w:pPr>
        <w:shd w:val="clear" w:color="auto" w:fill="FFFFFF"/>
        <w:spacing w:line="240" w:lineRule="auto"/>
        <w:jc w:val="both"/>
        <w:rPr>
          <w:sz w:val="24"/>
          <w:szCs w:val="24"/>
          <w:lang w:val="en-US"/>
        </w:rPr>
      </w:pPr>
      <w:r>
        <w:rPr>
          <w:sz w:val="24"/>
          <w:szCs w:val="24"/>
          <w:lang w:val="en-US"/>
        </w:rPr>
        <w:t xml:space="preserve">In ores, there was an expense of about 7.8% more in the automated process compared to the manual process. Overall, </w:t>
      </w:r>
      <w:ins w:id="199" w:author="Writefull" w:date="2022-07-19T15:19:00Z">
        <w:r>
          <w:rPr>
            <w:sz w:val="24"/>
            <w:szCs w:val="24"/>
            <w:lang w:val="en-US"/>
          </w:rPr>
          <w:t>the automation</w:t>
        </w:r>
      </w:ins>
      <w:del w:id="200" w:author="Writefull" w:date="2022-07-19T15:19:00Z">
        <w:r>
          <w:rPr>
            <w:sz w:val="24"/>
            <w:szCs w:val="24"/>
            <w:lang w:val="en-US"/>
          </w:rPr>
          <w:delText>automation</w:delText>
        </w:r>
      </w:del>
      <w:r>
        <w:rPr>
          <w:sz w:val="24"/>
          <w:szCs w:val="24"/>
          <w:lang w:val="en-US"/>
        </w:rPr>
        <w:t xml:space="preserve"> achieved a 22.3% efficiency gain in terms of minimum specific energy used. Table 11 presents the values ​​obtained for the minimum specific energy during drilling.</w:t>
      </w:r>
    </w:p>
    <w:p w14:paraId="25F192BA" w14:textId="77777777" w:rsidR="0096606A" w:rsidRPr="00FE5A68" w:rsidRDefault="0096606A" w:rsidP="007D42E2">
      <w:pPr>
        <w:shd w:val="clear" w:color="auto" w:fill="FFFFFF"/>
        <w:spacing w:line="240" w:lineRule="auto"/>
        <w:ind w:firstLine="709"/>
        <w:jc w:val="both"/>
        <w:rPr>
          <w:sz w:val="24"/>
          <w:szCs w:val="24"/>
          <w:lang w:val="en-US"/>
        </w:rPr>
      </w:pPr>
    </w:p>
    <w:p w14:paraId="7CC1F47C" w14:textId="77777777" w:rsidR="00CC0E65" w:rsidRPr="00FE5A68" w:rsidRDefault="00CC0E65" w:rsidP="007D42E2">
      <w:pPr>
        <w:shd w:val="clear" w:color="auto" w:fill="FFFFFF"/>
        <w:spacing w:line="240" w:lineRule="auto"/>
        <w:ind w:firstLine="709"/>
        <w:jc w:val="both"/>
        <w:rPr>
          <w:rFonts w:ascii="Arial" w:hAnsi="Arial" w:cs="Arial"/>
          <w:sz w:val="24"/>
          <w:szCs w:val="24"/>
          <w:lang w:val="en-US"/>
        </w:rPr>
      </w:pPr>
    </w:p>
    <w:p w14:paraId="572E1E5C" w14:textId="77777777" w:rsidR="0096606A" w:rsidRPr="00FE5A68" w:rsidRDefault="0096606A" w:rsidP="007D42E2">
      <w:pPr>
        <w:pStyle w:val="Legenda"/>
        <w:keepNext/>
        <w:spacing w:line="240" w:lineRule="auto"/>
        <w:jc w:val="both"/>
        <w:rPr>
          <w:lang w:val="en-US"/>
        </w:rPr>
        <w:sectPr w:rsidR="0096606A" w:rsidRPr="00FE5A68" w:rsidSect="008241F1">
          <w:type w:val="continuous"/>
          <w:pgSz w:w="11906" w:h="16838" w:code="9"/>
          <w:pgMar w:top="1701" w:right="1134" w:bottom="1134" w:left="1701" w:header="709" w:footer="709" w:gutter="0"/>
          <w:cols w:num="2" w:space="708"/>
          <w:docGrid w:linePitch="360"/>
        </w:sectPr>
      </w:pPr>
    </w:p>
    <w:p w14:paraId="26A00295" w14:textId="77777777" w:rsidR="00DA3263" w:rsidRPr="00FE5A68" w:rsidRDefault="00DA3263" w:rsidP="007D42E2">
      <w:pPr>
        <w:pStyle w:val="Legenda"/>
        <w:keepNext/>
        <w:spacing w:line="240" w:lineRule="auto"/>
        <w:jc w:val="both"/>
        <w:rPr>
          <w:lang w:val="en-US"/>
        </w:rPr>
      </w:pPr>
    </w:p>
    <w:p w14:paraId="0F748493" w14:textId="46D1C3F4" w:rsidR="00C06FF3" w:rsidRPr="00760232" w:rsidRDefault="00760232" w:rsidP="007D42E2">
      <w:pPr>
        <w:pStyle w:val="Legenda"/>
        <w:keepNext/>
        <w:spacing w:line="240" w:lineRule="auto"/>
        <w:jc w:val="both"/>
        <w:rPr>
          <w:b w:val="0"/>
          <w:bCs w:val="0"/>
          <w:lang w:val="en-US"/>
        </w:rPr>
      </w:pPr>
      <w:r w:rsidRPr="00760232">
        <w:rPr>
          <w:b w:val="0"/>
          <w:bCs w:val="0"/>
          <w:lang w:val="en-US"/>
        </w:rPr>
        <w:t>Table 11 – Minimum Specific Energy (MSE) Automatic Drilling versus Manual Drilling.</w:t>
      </w:r>
    </w:p>
    <w:tbl>
      <w:tblPr>
        <w:tblW w:w="5000" w:type="pct"/>
        <w:tblCellMar>
          <w:left w:w="70" w:type="dxa"/>
          <w:right w:w="70" w:type="dxa"/>
        </w:tblCellMar>
        <w:tblLook w:val="04A0" w:firstRow="1" w:lastRow="0" w:firstColumn="1" w:lastColumn="0" w:noHBand="0" w:noVBand="1"/>
      </w:tblPr>
      <w:tblGrid>
        <w:gridCol w:w="1859"/>
        <w:gridCol w:w="1343"/>
        <w:gridCol w:w="1709"/>
        <w:gridCol w:w="2446"/>
        <w:gridCol w:w="1714"/>
      </w:tblGrid>
      <w:tr w:rsidR="00760232" w:rsidRPr="009F1BD5" w14:paraId="02BD6B00" w14:textId="77777777" w:rsidTr="00181481">
        <w:trPr>
          <w:trHeight w:val="300"/>
        </w:trPr>
        <w:tc>
          <w:tcPr>
            <w:tcW w:w="5000" w:type="pct"/>
            <w:gridSpan w:val="5"/>
            <w:tcBorders>
              <w:top w:val="single" w:sz="4" w:space="0" w:color="auto"/>
              <w:left w:val="nil"/>
              <w:bottom w:val="single" w:sz="4" w:space="0" w:color="auto"/>
              <w:right w:val="nil"/>
            </w:tcBorders>
            <w:shd w:val="clear" w:color="auto" w:fill="auto"/>
            <w:noWrap/>
            <w:vAlign w:val="center"/>
            <w:hideMark/>
          </w:tcPr>
          <w:p w14:paraId="2079FBCB" w14:textId="258F8C25" w:rsidR="00760232" w:rsidRPr="009F1BD5" w:rsidRDefault="00760232" w:rsidP="00760232">
            <w:pPr>
              <w:jc w:val="center"/>
              <w:rPr>
                <w:color w:val="000000"/>
                <w:lang w:eastAsia="pt-BR"/>
              </w:rPr>
            </w:pPr>
            <w:r w:rsidRPr="00760232">
              <w:rPr>
                <w:color w:val="000000"/>
                <w:sz w:val="24"/>
                <w:szCs w:val="24"/>
                <w:lang w:eastAsia="pt-BR"/>
              </w:rPr>
              <w:t>SPECIFIC ENERGY - MSE (MPa</w:t>
            </w:r>
            <w:r w:rsidRPr="00760232">
              <w:rPr>
                <w:color w:val="000000"/>
                <w:lang w:eastAsia="pt-BR"/>
              </w:rPr>
              <w:t>)</w:t>
            </w:r>
          </w:p>
        </w:tc>
      </w:tr>
      <w:tr w:rsidR="00760232" w:rsidRPr="009F1BD5" w14:paraId="631F655F" w14:textId="77777777" w:rsidTr="00760232">
        <w:trPr>
          <w:trHeight w:val="510"/>
        </w:trPr>
        <w:tc>
          <w:tcPr>
            <w:tcW w:w="1025" w:type="pct"/>
            <w:tcBorders>
              <w:top w:val="single" w:sz="4" w:space="0" w:color="auto"/>
              <w:left w:val="nil"/>
              <w:bottom w:val="nil"/>
              <w:right w:val="nil"/>
            </w:tcBorders>
            <w:shd w:val="clear" w:color="auto" w:fill="auto"/>
            <w:noWrap/>
            <w:vAlign w:val="center"/>
            <w:hideMark/>
          </w:tcPr>
          <w:p w14:paraId="37BE80B8" w14:textId="77777777" w:rsidR="00760232" w:rsidRPr="009F1BD5" w:rsidRDefault="00760232" w:rsidP="00181481">
            <w:pPr>
              <w:jc w:val="center"/>
              <w:rPr>
                <w:color w:val="000000"/>
                <w:lang w:eastAsia="pt-BR"/>
              </w:rPr>
            </w:pPr>
            <w:r w:rsidRPr="009F1BD5">
              <w:rPr>
                <w:color w:val="000000"/>
                <w:lang w:eastAsia="pt-BR"/>
              </w:rPr>
              <w:t> </w:t>
            </w:r>
          </w:p>
        </w:tc>
        <w:tc>
          <w:tcPr>
            <w:tcW w:w="740" w:type="pct"/>
            <w:tcBorders>
              <w:top w:val="single" w:sz="4" w:space="0" w:color="auto"/>
              <w:left w:val="nil"/>
              <w:bottom w:val="nil"/>
              <w:right w:val="nil"/>
            </w:tcBorders>
            <w:shd w:val="clear" w:color="auto" w:fill="auto"/>
            <w:vAlign w:val="center"/>
            <w:hideMark/>
          </w:tcPr>
          <w:p w14:paraId="225CE2A6" w14:textId="2B51B0E3" w:rsidR="00760232" w:rsidRPr="009F1BD5" w:rsidRDefault="00760232" w:rsidP="00E129F8">
            <w:pPr>
              <w:jc w:val="center"/>
              <w:rPr>
                <w:color w:val="000000"/>
                <w:sz w:val="24"/>
                <w:szCs w:val="24"/>
                <w:lang w:eastAsia="pt-BR"/>
              </w:rPr>
            </w:pPr>
            <w:r w:rsidRPr="009F1BD5">
              <w:rPr>
                <w:color w:val="000000"/>
                <w:sz w:val="24"/>
                <w:szCs w:val="24"/>
                <w:lang w:eastAsia="pt-BR"/>
              </w:rPr>
              <w:t>Geral</w:t>
            </w:r>
          </w:p>
        </w:tc>
        <w:tc>
          <w:tcPr>
            <w:tcW w:w="942" w:type="pct"/>
            <w:tcBorders>
              <w:top w:val="single" w:sz="4" w:space="0" w:color="auto"/>
              <w:left w:val="nil"/>
              <w:bottom w:val="nil"/>
              <w:right w:val="nil"/>
            </w:tcBorders>
            <w:shd w:val="clear" w:color="auto" w:fill="auto"/>
            <w:vAlign w:val="center"/>
            <w:hideMark/>
          </w:tcPr>
          <w:p w14:paraId="606FAF94" w14:textId="77777777" w:rsidR="00760232" w:rsidRPr="009F1BD5" w:rsidRDefault="00760232" w:rsidP="00181481">
            <w:pPr>
              <w:jc w:val="center"/>
              <w:rPr>
                <w:color w:val="000000"/>
                <w:sz w:val="24"/>
                <w:szCs w:val="24"/>
                <w:lang w:eastAsia="pt-BR"/>
              </w:rPr>
            </w:pPr>
            <w:r w:rsidRPr="009F1BD5">
              <w:rPr>
                <w:color w:val="000000"/>
                <w:sz w:val="24"/>
                <w:szCs w:val="24"/>
                <w:lang w:eastAsia="pt-BR"/>
              </w:rPr>
              <w:t>Manual</w:t>
            </w:r>
          </w:p>
        </w:tc>
        <w:tc>
          <w:tcPr>
            <w:tcW w:w="1348" w:type="pct"/>
            <w:tcBorders>
              <w:top w:val="single" w:sz="4" w:space="0" w:color="auto"/>
              <w:left w:val="nil"/>
              <w:bottom w:val="nil"/>
              <w:right w:val="nil"/>
            </w:tcBorders>
            <w:shd w:val="clear" w:color="auto" w:fill="auto"/>
            <w:vAlign w:val="center"/>
            <w:hideMark/>
          </w:tcPr>
          <w:p w14:paraId="37AFA03A" w14:textId="42AF80AB" w:rsidR="00760232" w:rsidRPr="009F1BD5" w:rsidRDefault="00760232" w:rsidP="00181481">
            <w:pPr>
              <w:jc w:val="center"/>
              <w:rPr>
                <w:color w:val="000000"/>
                <w:sz w:val="24"/>
                <w:szCs w:val="24"/>
                <w:lang w:eastAsia="pt-BR"/>
              </w:rPr>
            </w:pPr>
            <w:r w:rsidRPr="009F1BD5">
              <w:rPr>
                <w:color w:val="000000"/>
                <w:sz w:val="24"/>
                <w:szCs w:val="24"/>
                <w:lang w:eastAsia="pt-BR"/>
              </w:rPr>
              <w:t>Automatic</w:t>
            </w:r>
          </w:p>
        </w:tc>
        <w:tc>
          <w:tcPr>
            <w:tcW w:w="944" w:type="pct"/>
            <w:tcBorders>
              <w:top w:val="single" w:sz="4" w:space="0" w:color="auto"/>
              <w:left w:val="nil"/>
              <w:bottom w:val="nil"/>
              <w:right w:val="nil"/>
            </w:tcBorders>
            <w:shd w:val="clear" w:color="auto" w:fill="auto"/>
            <w:vAlign w:val="center"/>
            <w:hideMark/>
          </w:tcPr>
          <w:p w14:paraId="67A29447" w14:textId="0352B388" w:rsidR="00760232" w:rsidRPr="009F1BD5" w:rsidRDefault="00760232" w:rsidP="00181481">
            <w:pPr>
              <w:jc w:val="center"/>
              <w:rPr>
                <w:color w:val="000000"/>
                <w:sz w:val="24"/>
                <w:szCs w:val="24"/>
                <w:lang w:eastAsia="pt-BR"/>
              </w:rPr>
            </w:pPr>
            <w:r w:rsidRPr="009F1BD5">
              <w:rPr>
                <w:color w:val="000000"/>
                <w:sz w:val="24"/>
                <w:szCs w:val="24"/>
                <w:lang w:eastAsia="pt-BR"/>
              </w:rPr>
              <w:t>Gains</w:t>
            </w:r>
          </w:p>
        </w:tc>
      </w:tr>
      <w:tr w:rsidR="00760232" w:rsidRPr="009F1BD5" w14:paraId="46081ABE" w14:textId="77777777" w:rsidTr="00760232">
        <w:trPr>
          <w:trHeight w:val="300"/>
        </w:trPr>
        <w:tc>
          <w:tcPr>
            <w:tcW w:w="1025" w:type="pct"/>
            <w:tcBorders>
              <w:top w:val="nil"/>
              <w:left w:val="nil"/>
              <w:bottom w:val="nil"/>
              <w:right w:val="nil"/>
            </w:tcBorders>
            <w:shd w:val="clear" w:color="auto" w:fill="auto"/>
            <w:noWrap/>
            <w:vAlign w:val="center"/>
            <w:hideMark/>
          </w:tcPr>
          <w:p w14:paraId="4680D7D6" w14:textId="588C98CD" w:rsidR="00760232" w:rsidRPr="009F1BD5" w:rsidRDefault="00760232" w:rsidP="00760232">
            <w:pPr>
              <w:jc w:val="center"/>
              <w:rPr>
                <w:color w:val="000000"/>
                <w:lang w:eastAsia="pt-BR"/>
              </w:rPr>
            </w:pPr>
            <w:r w:rsidRPr="00C72457">
              <w:rPr>
                <w:color w:val="000000"/>
                <w:sz w:val="24"/>
                <w:szCs w:val="24"/>
                <w:lang w:eastAsia="pt-BR"/>
              </w:rPr>
              <w:t>Minimum</w:t>
            </w:r>
          </w:p>
        </w:tc>
        <w:tc>
          <w:tcPr>
            <w:tcW w:w="740" w:type="pct"/>
            <w:tcBorders>
              <w:top w:val="nil"/>
              <w:left w:val="nil"/>
              <w:bottom w:val="nil"/>
              <w:right w:val="nil"/>
            </w:tcBorders>
            <w:shd w:val="clear" w:color="auto" w:fill="auto"/>
            <w:noWrap/>
            <w:vAlign w:val="center"/>
            <w:hideMark/>
          </w:tcPr>
          <w:p w14:paraId="57E4FCEA" w14:textId="6EBF89B0" w:rsidR="00760232" w:rsidRPr="009F1BD5" w:rsidRDefault="00760232" w:rsidP="00E129F8">
            <w:pPr>
              <w:jc w:val="center"/>
              <w:rPr>
                <w:color w:val="000000"/>
                <w:sz w:val="24"/>
                <w:szCs w:val="24"/>
                <w:lang w:eastAsia="pt-BR"/>
              </w:rPr>
            </w:pPr>
            <w:r w:rsidRPr="009F1BD5">
              <w:rPr>
                <w:color w:val="000000"/>
                <w:sz w:val="24"/>
                <w:szCs w:val="24"/>
                <w:lang w:eastAsia="pt-BR"/>
              </w:rPr>
              <w:t>2.4</w:t>
            </w:r>
          </w:p>
        </w:tc>
        <w:tc>
          <w:tcPr>
            <w:tcW w:w="942" w:type="pct"/>
            <w:tcBorders>
              <w:top w:val="nil"/>
              <w:left w:val="nil"/>
              <w:bottom w:val="nil"/>
              <w:right w:val="nil"/>
            </w:tcBorders>
            <w:shd w:val="clear" w:color="auto" w:fill="auto"/>
            <w:noWrap/>
            <w:vAlign w:val="center"/>
            <w:hideMark/>
          </w:tcPr>
          <w:p w14:paraId="06C7847D" w14:textId="4D5FEEF4" w:rsidR="00760232" w:rsidRPr="009F1BD5" w:rsidRDefault="00760232" w:rsidP="00E129F8">
            <w:pPr>
              <w:jc w:val="center"/>
              <w:rPr>
                <w:color w:val="000000"/>
                <w:sz w:val="24"/>
                <w:szCs w:val="24"/>
                <w:lang w:eastAsia="pt-BR"/>
              </w:rPr>
            </w:pPr>
            <w:r w:rsidRPr="009F1BD5">
              <w:rPr>
                <w:color w:val="000000"/>
                <w:sz w:val="24"/>
                <w:szCs w:val="24"/>
                <w:lang w:eastAsia="pt-BR"/>
              </w:rPr>
              <w:t>2.4</w:t>
            </w:r>
          </w:p>
        </w:tc>
        <w:tc>
          <w:tcPr>
            <w:tcW w:w="1348" w:type="pct"/>
            <w:tcBorders>
              <w:top w:val="nil"/>
              <w:left w:val="nil"/>
              <w:bottom w:val="nil"/>
              <w:right w:val="nil"/>
            </w:tcBorders>
            <w:shd w:val="clear" w:color="auto" w:fill="auto"/>
            <w:noWrap/>
            <w:vAlign w:val="center"/>
            <w:hideMark/>
          </w:tcPr>
          <w:p w14:paraId="2F325CF8" w14:textId="773B3BD3" w:rsidR="00760232" w:rsidRPr="009F1BD5" w:rsidRDefault="00760232" w:rsidP="00E129F8">
            <w:pPr>
              <w:jc w:val="center"/>
              <w:rPr>
                <w:color w:val="000000"/>
                <w:sz w:val="24"/>
                <w:szCs w:val="24"/>
                <w:lang w:eastAsia="pt-BR"/>
              </w:rPr>
            </w:pPr>
            <w:r w:rsidRPr="009F1BD5">
              <w:rPr>
                <w:color w:val="000000"/>
                <w:sz w:val="24"/>
                <w:szCs w:val="24"/>
                <w:lang w:eastAsia="pt-BR"/>
              </w:rPr>
              <w:t>12.8</w:t>
            </w:r>
          </w:p>
        </w:tc>
        <w:tc>
          <w:tcPr>
            <w:tcW w:w="944" w:type="pct"/>
            <w:vMerge w:val="restart"/>
            <w:tcBorders>
              <w:top w:val="nil"/>
              <w:left w:val="nil"/>
              <w:bottom w:val="single" w:sz="4" w:space="0" w:color="000000"/>
              <w:right w:val="nil"/>
            </w:tcBorders>
            <w:shd w:val="clear" w:color="auto" w:fill="auto"/>
            <w:noWrap/>
            <w:vAlign w:val="center"/>
            <w:hideMark/>
          </w:tcPr>
          <w:p w14:paraId="3A255A5B" w14:textId="2FAD2B07" w:rsidR="00760232" w:rsidRPr="009F1BD5" w:rsidRDefault="00760232" w:rsidP="00E129F8">
            <w:pPr>
              <w:jc w:val="center"/>
              <w:rPr>
                <w:color w:val="000000"/>
                <w:sz w:val="24"/>
                <w:szCs w:val="24"/>
                <w:lang w:eastAsia="pt-BR"/>
              </w:rPr>
            </w:pPr>
            <w:r w:rsidRPr="009F1BD5">
              <w:rPr>
                <w:color w:val="000000"/>
                <w:sz w:val="24"/>
                <w:szCs w:val="24"/>
                <w:lang w:eastAsia="pt-BR"/>
              </w:rPr>
              <w:t>22.3%</w:t>
            </w:r>
          </w:p>
        </w:tc>
      </w:tr>
      <w:tr w:rsidR="00760232" w:rsidRPr="009F1BD5" w14:paraId="67B0FD0C" w14:textId="77777777" w:rsidTr="00760232">
        <w:trPr>
          <w:trHeight w:val="300"/>
        </w:trPr>
        <w:tc>
          <w:tcPr>
            <w:tcW w:w="1025" w:type="pct"/>
            <w:tcBorders>
              <w:top w:val="nil"/>
              <w:left w:val="nil"/>
              <w:bottom w:val="nil"/>
              <w:right w:val="nil"/>
            </w:tcBorders>
            <w:shd w:val="clear" w:color="auto" w:fill="auto"/>
            <w:noWrap/>
            <w:vAlign w:val="center"/>
            <w:hideMark/>
          </w:tcPr>
          <w:p w14:paraId="3FF6C204" w14:textId="2DC3BEC2" w:rsidR="00760232" w:rsidRPr="009F1BD5" w:rsidRDefault="00760232" w:rsidP="00760232">
            <w:pPr>
              <w:jc w:val="center"/>
              <w:rPr>
                <w:color w:val="000000"/>
                <w:lang w:eastAsia="pt-BR"/>
              </w:rPr>
            </w:pPr>
            <w:r w:rsidRPr="00C72457">
              <w:rPr>
                <w:color w:val="000000"/>
                <w:sz w:val="24"/>
                <w:szCs w:val="24"/>
                <w:lang w:eastAsia="pt-BR"/>
              </w:rPr>
              <w:t>Maximum</w:t>
            </w:r>
          </w:p>
        </w:tc>
        <w:tc>
          <w:tcPr>
            <w:tcW w:w="740" w:type="pct"/>
            <w:tcBorders>
              <w:top w:val="nil"/>
              <w:left w:val="nil"/>
              <w:bottom w:val="nil"/>
              <w:right w:val="nil"/>
            </w:tcBorders>
            <w:shd w:val="clear" w:color="auto" w:fill="auto"/>
            <w:noWrap/>
            <w:vAlign w:val="center"/>
            <w:hideMark/>
          </w:tcPr>
          <w:p w14:paraId="787DE8DE" w14:textId="6433274E" w:rsidR="00760232" w:rsidRPr="009F1BD5" w:rsidRDefault="00760232" w:rsidP="00E129F8">
            <w:pPr>
              <w:jc w:val="center"/>
              <w:rPr>
                <w:color w:val="000000"/>
                <w:sz w:val="24"/>
                <w:szCs w:val="24"/>
                <w:lang w:eastAsia="pt-BR"/>
              </w:rPr>
            </w:pPr>
            <w:r w:rsidRPr="009F1BD5">
              <w:rPr>
                <w:color w:val="000000"/>
                <w:sz w:val="24"/>
                <w:szCs w:val="24"/>
                <w:lang w:eastAsia="pt-BR"/>
              </w:rPr>
              <w:t>459.9</w:t>
            </w:r>
          </w:p>
        </w:tc>
        <w:tc>
          <w:tcPr>
            <w:tcW w:w="942" w:type="pct"/>
            <w:tcBorders>
              <w:top w:val="nil"/>
              <w:left w:val="nil"/>
              <w:bottom w:val="nil"/>
              <w:right w:val="nil"/>
            </w:tcBorders>
            <w:shd w:val="clear" w:color="auto" w:fill="auto"/>
            <w:noWrap/>
            <w:vAlign w:val="center"/>
            <w:hideMark/>
          </w:tcPr>
          <w:p w14:paraId="115B8F8D" w14:textId="1B36C935" w:rsidR="00760232" w:rsidRPr="009F1BD5" w:rsidRDefault="00760232" w:rsidP="00E129F8">
            <w:pPr>
              <w:jc w:val="center"/>
              <w:rPr>
                <w:color w:val="000000"/>
                <w:sz w:val="24"/>
                <w:szCs w:val="24"/>
                <w:lang w:eastAsia="pt-BR"/>
              </w:rPr>
            </w:pPr>
            <w:r w:rsidRPr="009F1BD5">
              <w:rPr>
                <w:color w:val="000000"/>
                <w:sz w:val="24"/>
                <w:szCs w:val="24"/>
                <w:lang w:eastAsia="pt-BR"/>
              </w:rPr>
              <w:t>417.4</w:t>
            </w:r>
          </w:p>
        </w:tc>
        <w:tc>
          <w:tcPr>
            <w:tcW w:w="1348" w:type="pct"/>
            <w:tcBorders>
              <w:top w:val="nil"/>
              <w:left w:val="nil"/>
              <w:bottom w:val="nil"/>
              <w:right w:val="nil"/>
            </w:tcBorders>
            <w:shd w:val="clear" w:color="auto" w:fill="auto"/>
            <w:noWrap/>
            <w:vAlign w:val="center"/>
            <w:hideMark/>
          </w:tcPr>
          <w:p w14:paraId="009ED44A" w14:textId="783A8D0B" w:rsidR="00760232" w:rsidRPr="009F1BD5" w:rsidRDefault="00760232" w:rsidP="00E129F8">
            <w:pPr>
              <w:jc w:val="center"/>
              <w:rPr>
                <w:color w:val="000000"/>
                <w:sz w:val="24"/>
                <w:szCs w:val="24"/>
                <w:lang w:eastAsia="pt-BR"/>
              </w:rPr>
            </w:pPr>
            <w:r w:rsidRPr="009F1BD5">
              <w:rPr>
                <w:color w:val="000000"/>
                <w:sz w:val="24"/>
                <w:szCs w:val="24"/>
                <w:lang w:eastAsia="pt-BR"/>
              </w:rPr>
              <w:t>459.9</w:t>
            </w:r>
          </w:p>
        </w:tc>
        <w:tc>
          <w:tcPr>
            <w:tcW w:w="944" w:type="pct"/>
            <w:vMerge/>
            <w:tcBorders>
              <w:top w:val="nil"/>
              <w:left w:val="nil"/>
              <w:bottom w:val="single" w:sz="4" w:space="0" w:color="000000"/>
              <w:right w:val="nil"/>
            </w:tcBorders>
            <w:vAlign w:val="center"/>
            <w:hideMark/>
          </w:tcPr>
          <w:p w14:paraId="6842D9F8" w14:textId="77777777" w:rsidR="00760232" w:rsidRPr="009F1BD5" w:rsidRDefault="00760232" w:rsidP="00E129F8">
            <w:pPr>
              <w:jc w:val="center"/>
              <w:rPr>
                <w:color w:val="000000"/>
                <w:lang w:eastAsia="pt-BR"/>
              </w:rPr>
            </w:pPr>
          </w:p>
        </w:tc>
      </w:tr>
      <w:tr w:rsidR="00760232" w:rsidRPr="009F1BD5" w14:paraId="14FB989D" w14:textId="77777777" w:rsidTr="00760232">
        <w:trPr>
          <w:trHeight w:val="300"/>
        </w:trPr>
        <w:tc>
          <w:tcPr>
            <w:tcW w:w="1025" w:type="pct"/>
            <w:tcBorders>
              <w:top w:val="nil"/>
              <w:left w:val="nil"/>
              <w:bottom w:val="single" w:sz="4" w:space="0" w:color="auto"/>
              <w:right w:val="nil"/>
            </w:tcBorders>
            <w:shd w:val="clear" w:color="auto" w:fill="auto"/>
            <w:noWrap/>
            <w:vAlign w:val="center"/>
            <w:hideMark/>
          </w:tcPr>
          <w:p w14:paraId="0BE8A7A1" w14:textId="66A53B58" w:rsidR="00760232" w:rsidRPr="009F1BD5" w:rsidRDefault="00760232" w:rsidP="00760232">
            <w:pPr>
              <w:jc w:val="center"/>
              <w:rPr>
                <w:color w:val="000000"/>
                <w:lang w:eastAsia="pt-BR"/>
              </w:rPr>
            </w:pPr>
            <w:r w:rsidRPr="00C72457">
              <w:rPr>
                <w:color w:val="000000"/>
                <w:sz w:val="24"/>
                <w:szCs w:val="24"/>
                <w:lang w:eastAsia="pt-BR"/>
              </w:rPr>
              <w:t>Average</w:t>
            </w:r>
          </w:p>
        </w:tc>
        <w:tc>
          <w:tcPr>
            <w:tcW w:w="740" w:type="pct"/>
            <w:tcBorders>
              <w:top w:val="nil"/>
              <w:left w:val="nil"/>
              <w:bottom w:val="single" w:sz="4" w:space="0" w:color="auto"/>
              <w:right w:val="nil"/>
            </w:tcBorders>
            <w:shd w:val="clear" w:color="auto" w:fill="auto"/>
            <w:noWrap/>
            <w:vAlign w:val="center"/>
            <w:hideMark/>
          </w:tcPr>
          <w:p w14:paraId="77737F09" w14:textId="24AFC002" w:rsidR="00760232" w:rsidRPr="009F1BD5" w:rsidRDefault="00760232" w:rsidP="00E129F8">
            <w:pPr>
              <w:jc w:val="center"/>
              <w:rPr>
                <w:color w:val="000000"/>
                <w:sz w:val="24"/>
                <w:szCs w:val="24"/>
                <w:lang w:eastAsia="pt-BR"/>
              </w:rPr>
            </w:pPr>
            <w:r w:rsidRPr="009F1BD5">
              <w:rPr>
                <w:color w:val="000000"/>
                <w:sz w:val="24"/>
                <w:szCs w:val="24"/>
                <w:lang w:eastAsia="pt-BR"/>
              </w:rPr>
              <w:t>144.4</w:t>
            </w:r>
          </w:p>
        </w:tc>
        <w:tc>
          <w:tcPr>
            <w:tcW w:w="942" w:type="pct"/>
            <w:tcBorders>
              <w:top w:val="nil"/>
              <w:left w:val="nil"/>
              <w:bottom w:val="single" w:sz="4" w:space="0" w:color="auto"/>
              <w:right w:val="nil"/>
            </w:tcBorders>
            <w:shd w:val="clear" w:color="auto" w:fill="auto"/>
            <w:noWrap/>
            <w:vAlign w:val="center"/>
            <w:hideMark/>
          </w:tcPr>
          <w:p w14:paraId="24DD7B46" w14:textId="2D20AA54" w:rsidR="00760232" w:rsidRPr="009F1BD5" w:rsidRDefault="00760232" w:rsidP="00E129F8">
            <w:pPr>
              <w:jc w:val="center"/>
              <w:rPr>
                <w:color w:val="000000"/>
                <w:sz w:val="24"/>
                <w:szCs w:val="24"/>
                <w:lang w:eastAsia="pt-BR"/>
              </w:rPr>
            </w:pPr>
            <w:r w:rsidRPr="009F1BD5">
              <w:rPr>
                <w:color w:val="000000"/>
                <w:sz w:val="24"/>
                <w:szCs w:val="24"/>
                <w:lang w:eastAsia="pt-BR"/>
              </w:rPr>
              <w:t>168.7</w:t>
            </w:r>
          </w:p>
        </w:tc>
        <w:tc>
          <w:tcPr>
            <w:tcW w:w="1348" w:type="pct"/>
            <w:tcBorders>
              <w:top w:val="nil"/>
              <w:left w:val="nil"/>
              <w:bottom w:val="single" w:sz="4" w:space="0" w:color="auto"/>
              <w:right w:val="nil"/>
            </w:tcBorders>
            <w:shd w:val="clear" w:color="auto" w:fill="auto"/>
            <w:noWrap/>
            <w:vAlign w:val="center"/>
            <w:hideMark/>
          </w:tcPr>
          <w:p w14:paraId="5FCF01C5" w14:textId="6C33FAB1" w:rsidR="00760232" w:rsidRPr="009F1BD5" w:rsidRDefault="00760232" w:rsidP="00E129F8">
            <w:pPr>
              <w:jc w:val="center"/>
              <w:rPr>
                <w:color w:val="000000"/>
                <w:sz w:val="24"/>
                <w:szCs w:val="24"/>
                <w:lang w:eastAsia="pt-BR"/>
              </w:rPr>
            </w:pPr>
            <w:r w:rsidRPr="009F1BD5">
              <w:rPr>
                <w:color w:val="000000"/>
                <w:sz w:val="24"/>
                <w:szCs w:val="24"/>
                <w:lang w:eastAsia="pt-BR"/>
              </w:rPr>
              <w:t>131.0</w:t>
            </w:r>
          </w:p>
        </w:tc>
        <w:tc>
          <w:tcPr>
            <w:tcW w:w="944" w:type="pct"/>
            <w:vMerge/>
            <w:tcBorders>
              <w:top w:val="nil"/>
              <w:left w:val="nil"/>
              <w:bottom w:val="single" w:sz="4" w:space="0" w:color="000000"/>
              <w:right w:val="nil"/>
            </w:tcBorders>
            <w:vAlign w:val="center"/>
            <w:hideMark/>
          </w:tcPr>
          <w:p w14:paraId="2383DE80" w14:textId="77777777" w:rsidR="00760232" w:rsidRPr="009F1BD5" w:rsidRDefault="00760232" w:rsidP="00E129F8">
            <w:pPr>
              <w:jc w:val="center"/>
              <w:rPr>
                <w:color w:val="000000"/>
                <w:lang w:eastAsia="pt-BR"/>
              </w:rPr>
            </w:pPr>
          </w:p>
        </w:tc>
      </w:tr>
    </w:tbl>
    <w:p w14:paraId="25DB8F46" w14:textId="0C1F53D5" w:rsidR="00A81397" w:rsidRPr="00C21739" w:rsidRDefault="00A81397" w:rsidP="00A81397">
      <w:pPr>
        <w:autoSpaceDE w:val="0"/>
        <w:autoSpaceDN w:val="0"/>
        <w:adjustRightInd w:val="0"/>
        <w:spacing w:line="240" w:lineRule="auto"/>
        <w:jc w:val="both"/>
        <w:rPr>
          <w:sz w:val="22"/>
          <w:szCs w:val="22"/>
        </w:rPr>
      </w:pPr>
      <w:r w:rsidRPr="001F6414">
        <w:t>Source: Research data.</w:t>
      </w:r>
    </w:p>
    <w:p w14:paraId="31DA39A8" w14:textId="73143CEE" w:rsidR="0041120B" w:rsidRPr="00DF2A74" w:rsidRDefault="0041120B" w:rsidP="007D42E2">
      <w:pPr>
        <w:autoSpaceDE w:val="0"/>
        <w:autoSpaceDN w:val="0"/>
        <w:adjustRightInd w:val="0"/>
        <w:spacing w:line="240" w:lineRule="auto"/>
        <w:jc w:val="both"/>
      </w:pPr>
    </w:p>
    <w:p w14:paraId="1F4F9CF8" w14:textId="77777777" w:rsidR="0096606A" w:rsidRDefault="0096606A" w:rsidP="007D42E2">
      <w:pPr>
        <w:keepNext/>
        <w:autoSpaceDE w:val="0"/>
        <w:autoSpaceDN w:val="0"/>
        <w:adjustRightInd w:val="0"/>
        <w:spacing w:line="240" w:lineRule="auto"/>
        <w:jc w:val="both"/>
        <w:sectPr w:rsidR="0096606A" w:rsidSect="0096606A">
          <w:type w:val="continuous"/>
          <w:pgSz w:w="11906" w:h="16838" w:code="9"/>
          <w:pgMar w:top="1701" w:right="1134" w:bottom="1134" w:left="1701" w:header="709" w:footer="709" w:gutter="0"/>
          <w:cols w:space="708"/>
          <w:docGrid w:linePitch="360"/>
        </w:sectPr>
      </w:pPr>
    </w:p>
    <w:p w14:paraId="3B9A8E6A" w14:textId="77777777" w:rsidR="00E159A8" w:rsidRDefault="00E159A8" w:rsidP="007D42E2">
      <w:pPr>
        <w:keepNext/>
        <w:autoSpaceDE w:val="0"/>
        <w:autoSpaceDN w:val="0"/>
        <w:adjustRightInd w:val="0"/>
        <w:spacing w:line="240" w:lineRule="auto"/>
        <w:jc w:val="both"/>
      </w:pPr>
    </w:p>
    <w:p w14:paraId="46D36496" w14:textId="41A3688C" w:rsidR="00E72043" w:rsidRDefault="00590C9A" w:rsidP="007D42E2">
      <w:pPr>
        <w:pStyle w:val="SeoPrimria"/>
        <w:keepNext w:val="0"/>
        <w:widowControl w:val="0"/>
        <w:numPr>
          <w:ilvl w:val="0"/>
          <w:numId w:val="8"/>
        </w:numPr>
        <w:tabs>
          <w:tab w:val="left" w:pos="854"/>
          <w:tab w:val="left" w:pos="856"/>
        </w:tabs>
        <w:autoSpaceDE w:val="0"/>
        <w:autoSpaceDN w:val="0"/>
        <w:spacing w:after="0" w:line="240" w:lineRule="auto"/>
        <w:jc w:val="both"/>
        <w:rPr>
          <w:rFonts w:cs="Times New Roman"/>
          <w:spacing w:val="-4"/>
        </w:rPr>
      </w:pPr>
      <w:r w:rsidRPr="00590C9A">
        <w:rPr>
          <w:rFonts w:cs="Times New Roman"/>
          <w:spacing w:val="-4"/>
        </w:rPr>
        <w:t>CONCLUSION</w:t>
      </w:r>
    </w:p>
    <w:p w14:paraId="548E1833" w14:textId="77777777" w:rsidR="00995717" w:rsidRPr="00995717" w:rsidRDefault="00995717" w:rsidP="007D42E2">
      <w:pPr>
        <w:pStyle w:val="TextoTCC"/>
        <w:spacing w:line="240" w:lineRule="auto"/>
      </w:pPr>
    </w:p>
    <w:p w14:paraId="7EE084D0" w14:textId="65E09202" w:rsidR="00DD1A8F" w:rsidRPr="00204789" w:rsidRDefault="00590C9A" w:rsidP="007D42E2">
      <w:pPr>
        <w:pStyle w:val="Default"/>
        <w:jc w:val="both"/>
        <w:rPr>
          <w:rFonts w:ascii="Times New Roman" w:hAnsi="Times New Roman" w:cs="Times New Roman"/>
          <w:color w:val="auto"/>
        </w:rPr>
      </w:pPr>
      <w:r>
        <w:rPr>
          <w:rFonts w:ascii="Times New Roman" w:hAnsi="Times New Roman" w:cs="Times New Roman"/>
          <w:color w:val="auto"/>
          <w:lang w:val="en-US"/>
        </w:rPr>
        <w:t xml:space="preserve">This research demonstrated the feasibility of the automated system to drill rocks. It was found that the use and application of new technologies in unitary operations in mining, especially in drilling, is a possible, safe, </w:t>
      </w:r>
      <w:ins w:id="201" w:author="Writefull" w:date="2022-07-19T15:19:00Z">
        <w:r>
          <w:rPr>
            <w:rFonts w:ascii="Times New Roman" w:hAnsi="Times New Roman" w:cs="Times New Roman"/>
            <w:color w:val="auto"/>
            <w:lang w:val="en-US"/>
          </w:rPr>
          <w:t>effective,</w:t>
        </w:r>
      </w:ins>
      <w:del w:id="202" w:author="Writefull" w:date="2022-07-19T15:19:00Z">
        <w:r>
          <w:rPr>
            <w:rFonts w:ascii="Times New Roman" w:hAnsi="Times New Roman" w:cs="Times New Roman"/>
            <w:color w:val="auto"/>
            <w:lang w:val="en-US"/>
          </w:rPr>
          <w:delText>effective</w:delText>
        </w:r>
      </w:del>
      <w:r>
        <w:rPr>
          <w:rFonts w:ascii="Times New Roman" w:hAnsi="Times New Roman" w:cs="Times New Roman"/>
          <w:color w:val="auto"/>
          <w:lang w:val="en-US"/>
        </w:rPr>
        <w:t xml:space="preserve"> and sustainable process. Automated systems are reliable and operate under the most diverse conditions of </w:t>
      </w:r>
      <w:ins w:id="203" w:author="Writefull" w:date="2022-07-19T15:19:00Z">
        <w:r>
          <w:rPr>
            <w:rFonts w:ascii="Times New Roman" w:hAnsi="Times New Roman" w:cs="Times New Roman"/>
            <w:color w:val="auto"/>
            <w:lang w:val="en-US"/>
          </w:rPr>
          <w:t>severity</w:t>
        </w:r>
      </w:ins>
      <w:del w:id="204" w:author="Writefull" w:date="2022-07-19T15:19:00Z">
        <w:r>
          <w:rPr>
            <w:rFonts w:ascii="Times New Roman" w:hAnsi="Times New Roman" w:cs="Times New Roman"/>
            <w:color w:val="auto"/>
            <w:lang w:val="en-US"/>
          </w:rPr>
          <w:delText>severities</w:delText>
        </w:r>
      </w:del>
      <w:r>
        <w:rPr>
          <w:rFonts w:ascii="Times New Roman" w:hAnsi="Times New Roman" w:cs="Times New Roman"/>
          <w:color w:val="auto"/>
          <w:lang w:val="en-US"/>
        </w:rPr>
        <w:t xml:space="preserve"> and applications. Automation depends not only on the contribution of large resources, but also on an infrastructure capable of relating to all other activities present in the production processes of mining. Embedded systems in machines offer safety, productivity, </w:t>
      </w:r>
      <w:ins w:id="205" w:author="Writefull" w:date="2022-07-19T15:19:00Z">
        <w:r>
          <w:rPr>
            <w:rFonts w:ascii="Times New Roman" w:hAnsi="Times New Roman" w:cs="Times New Roman"/>
            <w:color w:val="auto"/>
            <w:lang w:val="en-US"/>
          </w:rPr>
          <w:t>control,</w:t>
        </w:r>
      </w:ins>
      <w:del w:id="206" w:author="Writefull" w:date="2022-07-19T15:19:00Z">
        <w:r>
          <w:rPr>
            <w:rFonts w:ascii="Times New Roman" w:hAnsi="Times New Roman" w:cs="Times New Roman"/>
            <w:color w:val="auto"/>
            <w:lang w:val="en-US"/>
          </w:rPr>
          <w:delText>control</w:delText>
        </w:r>
      </w:del>
      <w:r>
        <w:rPr>
          <w:rFonts w:ascii="Times New Roman" w:hAnsi="Times New Roman" w:cs="Times New Roman"/>
          <w:color w:val="auto"/>
          <w:lang w:val="en-US"/>
        </w:rPr>
        <w:t xml:space="preserve"> and continuity of operations (gains in terms of operational efficiency). </w:t>
      </w:r>
      <w:r>
        <w:rPr>
          <w:rFonts w:ascii="Times New Roman" w:hAnsi="Times New Roman" w:cs="Times New Roman"/>
          <w:color w:val="auto"/>
        </w:rPr>
        <w:t>Specific conclusions are listed below:</w:t>
      </w:r>
      <w:r>
        <w:rPr>
          <w:rFonts w:ascii="Times New Roman" w:hAnsi="Times New Roman" w:cs="Times New Roman"/>
          <w:color w:val="auto"/>
        </w:rPr>
        <w:tab/>
      </w:r>
    </w:p>
    <w:p w14:paraId="2EE19A23" w14:textId="22E08C9A" w:rsidR="00731907" w:rsidRPr="00731907" w:rsidRDefault="00731907" w:rsidP="00DA3263">
      <w:pPr>
        <w:pStyle w:val="Default"/>
        <w:numPr>
          <w:ilvl w:val="0"/>
          <w:numId w:val="12"/>
        </w:numPr>
        <w:spacing w:after="100" w:afterAutospacing="1"/>
        <w:ind w:left="357" w:hanging="357"/>
        <w:jc w:val="both"/>
        <w:rPr>
          <w:rFonts w:ascii="Times New Roman" w:hAnsi="Times New Roman" w:cs="Times New Roman"/>
          <w:color w:val="auto"/>
          <w:lang w:val="en-US"/>
        </w:rPr>
      </w:pPr>
      <w:r>
        <w:rPr>
          <w:rFonts w:ascii="Times New Roman" w:hAnsi="Times New Roman" w:cs="Times New Roman"/>
          <w:color w:val="auto"/>
          <w:lang w:val="en-US"/>
        </w:rPr>
        <w:t xml:space="preserve">The drilling parameters to be selected vary depending on the geomechanical conditions of the rock mass and must be checked at all times </w:t>
      </w:r>
      <w:ins w:id="207" w:author="Writefull" w:date="2022-07-19T15:19:00Z">
        <w:r>
          <w:rPr>
            <w:rFonts w:ascii="Times New Roman" w:hAnsi="Times New Roman" w:cs="Times New Roman"/>
            <w:color w:val="auto"/>
            <w:lang w:val="en-US"/>
          </w:rPr>
          <w:t>to</w:t>
        </w:r>
      </w:ins>
      <w:del w:id="208" w:author="Writefull" w:date="2022-07-19T15:19:00Z">
        <w:r>
          <w:rPr>
            <w:rFonts w:ascii="Times New Roman" w:hAnsi="Times New Roman" w:cs="Times New Roman"/>
            <w:color w:val="auto"/>
            <w:lang w:val="en-US"/>
          </w:rPr>
          <w:delText>in order to</w:delText>
        </w:r>
      </w:del>
      <w:r>
        <w:rPr>
          <w:rFonts w:ascii="Times New Roman" w:hAnsi="Times New Roman" w:cs="Times New Roman"/>
          <w:color w:val="auto"/>
          <w:lang w:val="en-US"/>
        </w:rPr>
        <w:t xml:space="preserve"> obtain a better performance of the process. In manual drilling, the results obtained are directly related to the experience and expertise </w:t>
      </w:r>
      <w:r>
        <w:rPr>
          <w:rFonts w:ascii="Times New Roman" w:hAnsi="Times New Roman" w:cs="Times New Roman"/>
          <w:color w:val="auto"/>
          <w:lang w:val="en-US"/>
        </w:rPr>
        <w:t>of the drillers; which, in a way, makes it difficult to train new employees. According to some experts, the average time to train a good operator can vary from three to six years. With the help of new technologies, automated drilling presents opportunities for training qualified operational labor in a shorter period (from six to one year), that is, in a shorter period of time it is possible to qualify a person so that it can develop drilling activities.</w:t>
      </w:r>
    </w:p>
    <w:p w14:paraId="41143BE8" w14:textId="78126157" w:rsidR="002A0C44" w:rsidRPr="002A0C44" w:rsidRDefault="002A0C44" w:rsidP="00DA3263">
      <w:pPr>
        <w:pStyle w:val="Default"/>
        <w:numPr>
          <w:ilvl w:val="0"/>
          <w:numId w:val="12"/>
        </w:numPr>
        <w:spacing w:after="100" w:afterAutospacing="1"/>
        <w:ind w:left="357" w:hanging="357"/>
        <w:jc w:val="both"/>
        <w:rPr>
          <w:rFonts w:ascii="Times New Roman" w:hAnsi="Times New Roman" w:cs="Times New Roman"/>
          <w:color w:val="auto"/>
          <w:lang w:val="en-US"/>
        </w:rPr>
      </w:pPr>
      <w:r>
        <w:rPr>
          <w:rFonts w:ascii="Times New Roman" w:hAnsi="Times New Roman" w:cs="Times New Roman"/>
          <w:color w:val="auto"/>
          <w:lang w:val="en-US"/>
        </w:rPr>
        <w:t>The automatic system, when compared to the manual one, applies less weight on the drill bit (WOB). On average, a gain of 18.7% was obtained with the use of automatic drilling, which means that the system seeks to prioritize and use the minimum advance force necessary to overcome the resistance of the rocks.</w:t>
      </w:r>
    </w:p>
    <w:p w14:paraId="66C9A5AB" w14:textId="699AA025" w:rsidR="00D25BA6" w:rsidRDefault="00BA7389" w:rsidP="00DA3263">
      <w:pPr>
        <w:pStyle w:val="Default"/>
        <w:numPr>
          <w:ilvl w:val="0"/>
          <w:numId w:val="12"/>
        </w:numPr>
        <w:spacing w:after="100" w:afterAutospacing="1"/>
        <w:ind w:left="357" w:hanging="357"/>
        <w:jc w:val="both"/>
        <w:rPr>
          <w:rFonts w:ascii="Times New Roman" w:hAnsi="Times New Roman" w:cs="Times New Roman"/>
          <w:color w:val="auto"/>
        </w:rPr>
      </w:pPr>
      <w:ins w:id="209" w:author="Writefull" w:date="2022-07-19T15:19:00Z">
        <w:r>
          <w:rPr>
            <w:rFonts w:ascii="Times New Roman" w:hAnsi="Times New Roman" w:cs="Times New Roman"/>
            <w:color w:val="auto"/>
          </w:rPr>
          <w:t>Variável</w:t>
        </w:r>
      </w:ins>
      <w:del w:id="210" w:author="Writefull" w:date="2022-07-19T15:19:00Z">
        <w:r>
          <w:rPr>
            <w:rFonts w:ascii="Times New Roman" w:hAnsi="Times New Roman" w:cs="Times New Roman"/>
            <w:color w:val="auto"/>
          </w:rPr>
          <w:delText>A variável</w:delText>
        </w:r>
      </w:del>
      <w:r>
        <w:rPr>
          <w:rFonts w:ascii="Times New Roman" w:hAnsi="Times New Roman" w:cs="Times New Roman"/>
          <w:color w:val="auto"/>
        </w:rPr>
        <w:t xml:space="preserve"> torque (TQR) </w:t>
      </w:r>
      <w:ins w:id="211" w:author="Writefull" w:date="2022-07-19T15:19:00Z">
        <w:r>
          <w:rPr>
            <w:rFonts w:ascii="Times New Roman" w:hAnsi="Times New Roman" w:cs="Times New Roman"/>
            <w:color w:val="auto"/>
          </w:rPr>
          <w:t>term</w:t>
        </w:r>
      </w:ins>
      <w:del w:id="212" w:author="Writefull" w:date="2022-07-19T15:19:00Z">
        <w:r>
          <w:rPr>
            <w:rFonts w:ascii="Times New Roman" w:hAnsi="Times New Roman" w:cs="Times New Roman"/>
            <w:color w:val="auto"/>
          </w:rPr>
          <w:delText>tem</w:delText>
        </w:r>
      </w:del>
      <w:r>
        <w:rPr>
          <w:rFonts w:ascii="Times New Roman" w:hAnsi="Times New Roman" w:cs="Times New Roman"/>
          <w:color w:val="auto"/>
        </w:rPr>
        <w:t xml:space="preserve"> influência direta no processo de elaboração dos furos, pode variar em função do material </w:t>
      </w:r>
      <w:ins w:id="213" w:author="Writefull" w:date="2022-07-19T15:19:00Z">
        <w:r>
          <w:rPr>
            <w:rFonts w:ascii="Times New Roman" w:hAnsi="Times New Roman" w:cs="Times New Roman"/>
            <w:color w:val="auto"/>
          </w:rPr>
          <w:t>ser</w:t>
        </w:r>
      </w:ins>
      <w:del w:id="214" w:author="Writefull" w:date="2022-07-19T15:19:00Z">
        <w:r>
          <w:rPr>
            <w:rFonts w:ascii="Times New Roman" w:hAnsi="Times New Roman" w:cs="Times New Roman"/>
            <w:color w:val="auto"/>
          </w:rPr>
          <w:delText>a ser</w:delText>
        </w:r>
      </w:del>
      <w:r>
        <w:rPr>
          <w:rFonts w:ascii="Times New Roman" w:hAnsi="Times New Roman" w:cs="Times New Roman"/>
          <w:color w:val="auto"/>
        </w:rPr>
        <w:t xml:space="preserve"> perfurado e da sua profundidade. Perfurações que utilizam menores valores de torque geram menos gasto energético e menores desgastes nos elementos da coluna de perfuração, </w:t>
      </w:r>
      <w:r>
        <w:rPr>
          <w:rFonts w:ascii="Times New Roman" w:hAnsi="Times New Roman" w:cs="Times New Roman"/>
          <w:color w:val="auto"/>
        </w:rPr>
        <w:lastRenderedPageBreak/>
        <w:t xml:space="preserve">principalmente, quando pensamos nas junções enroscadas dos tubos de perfuração. O modo automático possibilitou um ganho de 10,6% em comparação </w:t>
      </w:r>
      <w:ins w:id="215" w:author="Writefull" w:date="2022-07-19T15:19:00Z">
        <w:r>
          <w:rPr>
            <w:rFonts w:ascii="Times New Roman" w:hAnsi="Times New Roman" w:cs="Times New Roman"/>
            <w:color w:val="auto"/>
          </w:rPr>
          <w:t>perfuração</w:t>
        </w:r>
      </w:ins>
      <w:del w:id="216" w:author="Writefull" w:date="2022-07-19T15:19:00Z">
        <w:r>
          <w:rPr>
            <w:rFonts w:ascii="Times New Roman" w:hAnsi="Times New Roman" w:cs="Times New Roman"/>
            <w:color w:val="auto"/>
          </w:rPr>
          <w:delText>a perfuração</w:delText>
        </w:r>
      </w:del>
      <w:r>
        <w:rPr>
          <w:rFonts w:ascii="Times New Roman" w:hAnsi="Times New Roman" w:cs="Times New Roman"/>
          <w:color w:val="auto"/>
        </w:rPr>
        <w:t xml:space="preserve"> manual.</w:t>
      </w:r>
    </w:p>
    <w:p w14:paraId="6BFEA93E" w14:textId="33BA3714" w:rsidR="002A0C44" w:rsidRPr="002A0C44" w:rsidRDefault="002A0C44" w:rsidP="00DA3263">
      <w:pPr>
        <w:pStyle w:val="Default"/>
        <w:numPr>
          <w:ilvl w:val="0"/>
          <w:numId w:val="12"/>
        </w:numPr>
        <w:spacing w:after="100" w:afterAutospacing="1"/>
        <w:ind w:left="357" w:hanging="357"/>
        <w:jc w:val="both"/>
        <w:rPr>
          <w:rFonts w:ascii="Times New Roman" w:hAnsi="Times New Roman" w:cs="Times New Roman"/>
          <w:color w:val="auto"/>
          <w:lang w:val="en-US"/>
        </w:rPr>
      </w:pPr>
      <w:r w:rsidRPr="002A0C44">
        <w:rPr>
          <w:rFonts w:ascii="Times New Roman" w:hAnsi="Times New Roman" w:cs="Times New Roman"/>
          <w:color w:val="auto"/>
          <w:lang w:val="en-US"/>
        </w:rPr>
        <w:t>The torque variable (TQR) has a direct influence on the hole preparation process, it may vary depending on the material to be drilled and its depth. Drillings that use lower torque values generate less energy expenditure and less wear on the drill string elements, especially when we think about the screwed joints of drill pipes. The automatic mode enabled a gain of 10.6% compared to manual drilling.</w:t>
      </w:r>
    </w:p>
    <w:p w14:paraId="2D454FE9" w14:textId="768A8527" w:rsidR="009A3A61" w:rsidRDefault="00E6041C" w:rsidP="00DA3263">
      <w:pPr>
        <w:pStyle w:val="Default"/>
        <w:numPr>
          <w:ilvl w:val="0"/>
          <w:numId w:val="12"/>
        </w:numPr>
        <w:spacing w:after="100" w:afterAutospacing="1"/>
        <w:ind w:left="357" w:hanging="357"/>
        <w:jc w:val="both"/>
        <w:rPr>
          <w:rFonts w:ascii="Times New Roman" w:hAnsi="Times New Roman" w:cs="Times New Roman"/>
          <w:color w:val="auto"/>
        </w:rPr>
      </w:pPr>
      <w:r>
        <w:rPr>
          <w:rFonts w:ascii="Times New Roman" w:hAnsi="Times New Roman" w:cs="Times New Roman"/>
          <w:color w:val="auto"/>
        </w:rPr>
        <w:t xml:space="preserve">Em termos de taxa de penetração (ROP) o sistema automatizado propiciou um ganho de 22,6% o que pode ser explicado pela otimização da perfuração em função do uso de um sistema tecnológico. Segundo </w:t>
      </w:r>
      <w:r>
        <w:rPr>
          <w:rFonts w:ascii="Times New Roman" w:hAnsi="Times New Roman" w:cs="Times New Roman"/>
          <w:i/>
          <w:iCs/>
          <w:color w:val="auto"/>
        </w:rPr>
        <w:t>Ifekaibeya</w:t>
      </w:r>
      <w:r>
        <w:rPr>
          <w:rFonts w:ascii="Times New Roman" w:hAnsi="Times New Roman" w:cs="Times New Roman"/>
          <w:color w:val="auto"/>
        </w:rPr>
        <w:t xml:space="preserve"> (2011) otimização da perfuração tem como objetivo melhorar a eficiência do processo através da combinação ótima de parâmetros principais, tais como, o peso aplicado sobre a broca (</w:t>
      </w:r>
      <w:r>
        <w:rPr>
          <w:rFonts w:ascii="Times New Roman" w:hAnsi="Times New Roman" w:cs="Times New Roman"/>
          <w:i/>
          <w:iCs/>
          <w:color w:val="auto"/>
        </w:rPr>
        <w:t>WOB</w:t>
      </w:r>
      <w:r>
        <w:rPr>
          <w:rFonts w:ascii="Times New Roman" w:hAnsi="Times New Roman" w:cs="Times New Roman"/>
          <w:color w:val="auto"/>
        </w:rPr>
        <w:t xml:space="preserve">), a velocidade de rotação (RPM) e o torque (TQR) aplicado na ferramenta de fragmentação. Vários são os autores que descreveram metodologias para otimizar a perfuração, mas infelizmente, não há um modelo final acabado e consolidado que possa ser utilizado nas mais variadas situações e condições de minas. </w:t>
      </w:r>
      <w:ins w:id="217" w:author="Writefull" w:date="2022-07-19T15:19:00Z">
        <w:r>
          <w:rPr>
            <w:rFonts w:ascii="Times New Roman" w:hAnsi="Times New Roman" w:cs="Times New Roman"/>
            <w:color w:val="auto"/>
          </w:rPr>
          <w:t>Automação</w:t>
        </w:r>
      </w:ins>
      <w:del w:id="218" w:author="Writefull" w:date="2022-07-19T15:19:00Z">
        <w:r>
          <w:rPr>
            <w:rFonts w:ascii="Times New Roman" w:hAnsi="Times New Roman" w:cs="Times New Roman"/>
            <w:color w:val="auto"/>
          </w:rPr>
          <w:delText>A automação</w:delText>
        </w:r>
      </w:del>
      <w:r>
        <w:rPr>
          <w:rFonts w:ascii="Times New Roman" w:hAnsi="Times New Roman" w:cs="Times New Roman"/>
          <w:color w:val="auto"/>
        </w:rPr>
        <w:t xml:space="preserve"> se apresenta como uma opção capaz de dialogar com os modelos de otimização estabelecidos de modo </w:t>
      </w:r>
      <w:ins w:id="219" w:author="Writefull" w:date="2022-07-19T15:19:00Z">
        <w:r>
          <w:rPr>
            <w:rFonts w:ascii="Times New Roman" w:hAnsi="Times New Roman" w:cs="Times New Roman"/>
            <w:color w:val="auto"/>
          </w:rPr>
          <w:t>maximizar</w:t>
        </w:r>
      </w:ins>
      <w:del w:id="220" w:author="Writefull" w:date="2022-07-19T15:19:00Z">
        <w:r>
          <w:rPr>
            <w:rFonts w:ascii="Times New Roman" w:hAnsi="Times New Roman" w:cs="Times New Roman"/>
            <w:color w:val="auto"/>
          </w:rPr>
          <w:delText>a maximizar</w:delText>
        </w:r>
      </w:del>
      <w:r>
        <w:rPr>
          <w:rFonts w:ascii="Times New Roman" w:hAnsi="Times New Roman" w:cs="Times New Roman"/>
          <w:color w:val="auto"/>
        </w:rPr>
        <w:t xml:space="preserve"> os resultados, o que na prática pode ser entendido como uma otimização do processo. </w:t>
      </w:r>
    </w:p>
    <w:p w14:paraId="3B231537" w14:textId="651951F0" w:rsidR="002A0C44" w:rsidRDefault="002A0C44" w:rsidP="00DA3263">
      <w:pPr>
        <w:pStyle w:val="Default"/>
        <w:numPr>
          <w:ilvl w:val="0"/>
          <w:numId w:val="12"/>
        </w:numPr>
        <w:spacing w:after="100" w:afterAutospacing="1"/>
        <w:ind w:left="357" w:hanging="357"/>
        <w:jc w:val="both"/>
        <w:rPr>
          <w:rFonts w:ascii="Times New Roman" w:hAnsi="Times New Roman" w:cs="Times New Roman"/>
          <w:color w:val="auto"/>
          <w:lang w:val="en-US"/>
        </w:rPr>
      </w:pPr>
      <w:r>
        <w:rPr>
          <w:rFonts w:ascii="Times New Roman" w:hAnsi="Times New Roman" w:cs="Times New Roman"/>
          <w:color w:val="auto"/>
          <w:lang w:val="en-US"/>
        </w:rPr>
        <w:t xml:space="preserve">In terms of penetration rate (ROP), the automated system provided a gain of 22.6%, which can be explained by the optimization of drilling due to the use of a technological system. According to Ifekaibeya (2011), drilling optimization aims to improve the efficiency of the process through the optimal combination of key parameters, such as </w:t>
      </w:r>
      <w:r>
        <w:rPr>
          <w:rFonts w:ascii="Times New Roman" w:hAnsi="Times New Roman" w:cs="Times New Roman"/>
          <w:color w:val="auto"/>
          <w:lang w:val="en-US"/>
        </w:rPr>
        <w:t xml:space="preserve">the weight applied to the drill bit (WOB), rotation speed (RPM) and torque (TQR) applied </w:t>
      </w:r>
      <w:ins w:id="221" w:author="Writefull" w:date="2022-07-19T15:19:00Z">
        <w:r>
          <w:rPr>
            <w:rFonts w:ascii="Times New Roman" w:hAnsi="Times New Roman" w:cs="Times New Roman"/>
            <w:color w:val="auto"/>
            <w:lang w:val="en-US"/>
          </w:rPr>
          <w:t>to</w:t>
        </w:r>
      </w:ins>
      <w:del w:id="222" w:author="Writefull" w:date="2022-07-19T15:19:00Z">
        <w:r>
          <w:rPr>
            <w:rFonts w:ascii="Times New Roman" w:hAnsi="Times New Roman" w:cs="Times New Roman"/>
            <w:color w:val="auto"/>
            <w:lang w:val="en-US"/>
          </w:rPr>
          <w:delText>in</w:delText>
        </w:r>
      </w:del>
      <w:r>
        <w:rPr>
          <w:rFonts w:ascii="Times New Roman" w:hAnsi="Times New Roman" w:cs="Times New Roman"/>
          <w:color w:val="auto"/>
          <w:lang w:val="en-US"/>
        </w:rPr>
        <w:t xml:space="preserve"> the shred tool. Several authors have described methodologies to optimize drilling, but unfortunately, there is no </w:t>
      </w:r>
      <w:ins w:id="223" w:author="Writefull" w:date="2022-07-19T15:19:00Z">
        <w:r>
          <w:rPr>
            <w:rFonts w:ascii="Times New Roman" w:hAnsi="Times New Roman" w:cs="Times New Roman"/>
            <w:color w:val="auto"/>
            <w:lang w:val="en-US"/>
          </w:rPr>
          <w:t>final</w:t>
        </w:r>
      </w:ins>
      <w:del w:id="224" w:author="Writefull" w:date="2022-07-19T15:19:00Z">
        <w:r>
          <w:rPr>
            <w:rFonts w:ascii="Times New Roman" w:hAnsi="Times New Roman" w:cs="Times New Roman"/>
            <w:color w:val="auto"/>
            <w:lang w:val="en-US"/>
          </w:rPr>
          <w:delText>final,</w:delText>
        </w:r>
      </w:del>
      <w:r>
        <w:rPr>
          <w:rFonts w:ascii="Times New Roman" w:hAnsi="Times New Roman" w:cs="Times New Roman"/>
          <w:color w:val="auto"/>
          <w:lang w:val="en-US"/>
        </w:rPr>
        <w:t xml:space="preserve"> consolidated model that can be used in the most varied situations and mine conditions. Automation presents itself as an option capable of dialoguing with established optimization models </w:t>
      </w:r>
      <w:ins w:id="225" w:author="Writefull" w:date="2022-07-19T15:19:00Z">
        <w:r>
          <w:rPr>
            <w:rFonts w:ascii="Times New Roman" w:hAnsi="Times New Roman" w:cs="Times New Roman"/>
            <w:color w:val="auto"/>
            <w:lang w:val="en-US"/>
          </w:rPr>
          <w:t>to</w:t>
        </w:r>
      </w:ins>
      <w:del w:id="226" w:author="Writefull" w:date="2022-07-19T15:19:00Z">
        <w:r>
          <w:rPr>
            <w:rFonts w:ascii="Times New Roman" w:hAnsi="Times New Roman" w:cs="Times New Roman"/>
            <w:color w:val="auto"/>
            <w:lang w:val="en-US"/>
          </w:rPr>
          <w:delText>in order to</w:delText>
        </w:r>
      </w:del>
      <w:r>
        <w:rPr>
          <w:rFonts w:ascii="Times New Roman" w:hAnsi="Times New Roman" w:cs="Times New Roman"/>
          <w:color w:val="auto"/>
          <w:lang w:val="en-US"/>
        </w:rPr>
        <w:t xml:space="preserve"> maximize results, which in practice can be understood as process optimization.</w:t>
      </w:r>
    </w:p>
    <w:p w14:paraId="17695914" w14:textId="14EF7F15" w:rsidR="002A0C44" w:rsidRDefault="002A0C44" w:rsidP="002A0C44">
      <w:pPr>
        <w:pStyle w:val="Default"/>
        <w:numPr>
          <w:ilvl w:val="0"/>
          <w:numId w:val="12"/>
        </w:numPr>
        <w:spacing w:after="100" w:afterAutospacing="1"/>
        <w:ind w:left="357" w:hanging="357"/>
        <w:jc w:val="both"/>
        <w:rPr>
          <w:rFonts w:ascii="Times New Roman" w:hAnsi="Times New Roman" w:cs="Times New Roman"/>
          <w:color w:val="auto"/>
          <w:lang w:val="en-US"/>
        </w:rPr>
      </w:pPr>
      <w:r>
        <w:rPr>
          <w:rFonts w:ascii="Times New Roman" w:hAnsi="Times New Roman" w:cs="Times New Roman"/>
          <w:color w:val="auto"/>
          <w:lang w:val="en-US"/>
        </w:rPr>
        <w:t xml:space="preserve">From the point of view of </w:t>
      </w:r>
      <w:ins w:id="227" w:author="Writefull" w:date="2022-07-19T15:19:00Z">
        <w:r>
          <w:rPr>
            <w:rFonts w:ascii="Times New Roman" w:hAnsi="Times New Roman" w:cs="Times New Roman"/>
            <w:color w:val="auto"/>
            <w:lang w:val="en-US"/>
          </w:rPr>
          <w:t>the predictability</w:t>
        </w:r>
      </w:ins>
      <w:del w:id="228" w:author="Writefull" w:date="2022-07-19T15:19:00Z">
        <w:r>
          <w:rPr>
            <w:rFonts w:ascii="Times New Roman" w:hAnsi="Times New Roman" w:cs="Times New Roman"/>
            <w:color w:val="auto"/>
            <w:lang w:val="en-US"/>
          </w:rPr>
          <w:delText>predictability</w:delText>
        </w:r>
      </w:del>
      <w:r>
        <w:rPr>
          <w:rFonts w:ascii="Times New Roman" w:hAnsi="Times New Roman" w:cs="Times New Roman"/>
          <w:color w:val="auto"/>
          <w:lang w:val="en-US"/>
        </w:rPr>
        <w:t xml:space="preserve"> of the penetration rate, the automated system works with the concept that the maximum ROP is based on an efficient removal of residues at the bottom of the hole (specifically between the drill face and the solid) and on the correct penetration of the button on rock. By improving cleaning and allowing better contact of the drilling tool, the penetration rate would tend to increase as pointed out in the </w:t>
      </w:r>
      <w:ins w:id="229" w:author="Writefull" w:date="2022-07-19T15:19:00Z">
        <w:r>
          <w:rPr>
            <w:rFonts w:ascii="Times New Roman" w:hAnsi="Times New Roman" w:cs="Times New Roman"/>
            <w:color w:val="auto"/>
            <w:lang w:val="en-US"/>
          </w:rPr>
          <w:t>study</w:t>
        </w:r>
      </w:ins>
      <w:del w:id="230" w:author="Writefull" w:date="2022-07-19T15:19:00Z">
        <w:r>
          <w:rPr>
            <w:rFonts w:ascii="Times New Roman" w:hAnsi="Times New Roman" w:cs="Times New Roman"/>
            <w:color w:val="auto"/>
            <w:lang w:val="en-US"/>
          </w:rPr>
          <w:delText>studies</w:delText>
        </w:r>
      </w:del>
      <w:r>
        <w:rPr>
          <w:rFonts w:ascii="Times New Roman" w:hAnsi="Times New Roman" w:cs="Times New Roman"/>
          <w:color w:val="auto"/>
          <w:lang w:val="en-US"/>
        </w:rPr>
        <w:t xml:space="preserve"> by Wardlaw (1969). On the other hand, when the button penetrates about 70 to 75% of its height in the rock, there are enough spaces for the chips of the fragmented materials to be removed and to maintain an ideal contact between </w:t>
      </w:r>
      <w:ins w:id="231" w:author="Writefull" w:date="2022-07-19T15:19:00Z">
        <w:r>
          <w:rPr>
            <w:rFonts w:ascii="Times New Roman" w:hAnsi="Times New Roman" w:cs="Times New Roman"/>
            <w:color w:val="auto"/>
            <w:lang w:val="en-US"/>
          </w:rPr>
          <w:t>the tool</w:t>
        </w:r>
      </w:ins>
      <w:del w:id="232" w:author="Writefull" w:date="2022-07-19T15:19:00Z">
        <w:r>
          <w:rPr>
            <w:rFonts w:ascii="Times New Roman" w:hAnsi="Times New Roman" w:cs="Times New Roman"/>
            <w:color w:val="auto"/>
            <w:lang w:val="en-US"/>
          </w:rPr>
          <w:delText>tool</w:delText>
        </w:r>
      </w:del>
      <w:r>
        <w:rPr>
          <w:rFonts w:ascii="Times New Roman" w:hAnsi="Times New Roman" w:cs="Times New Roman"/>
          <w:color w:val="auto"/>
          <w:lang w:val="en-US"/>
        </w:rPr>
        <w:t xml:space="preserve"> and rock. In practice, it means saying that there is no point in having high penetration rates, it is necessary to </w:t>
      </w:r>
      <w:ins w:id="233" w:author="Writefull" w:date="2022-07-19T15:19:00Z">
        <w:r>
          <w:rPr>
            <w:rFonts w:ascii="Times New Roman" w:hAnsi="Times New Roman" w:cs="Times New Roman"/>
            <w:color w:val="auto"/>
            <w:lang w:val="en-US"/>
          </w:rPr>
          <w:t>drill</w:t>
        </w:r>
      </w:ins>
      <w:del w:id="234" w:author="Writefull" w:date="2022-07-19T15:19:00Z">
        <w:r>
          <w:rPr>
            <w:rFonts w:ascii="Times New Roman" w:hAnsi="Times New Roman" w:cs="Times New Roman"/>
            <w:color w:val="auto"/>
            <w:lang w:val="en-US"/>
          </w:rPr>
          <w:delText>drill,</w:delText>
        </w:r>
      </w:del>
      <w:r>
        <w:rPr>
          <w:rFonts w:ascii="Times New Roman" w:hAnsi="Times New Roman" w:cs="Times New Roman"/>
          <w:color w:val="auto"/>
          <w:lang w:val="en-US"/>
        </w:rPr>
        <w:t xml:space="preserve"> clean so that there is perfect synchronism and the drilling process can be carried out effectively. The research showed that during drilling in automatic mode, the gain was 16.7% in the penetration of the buttons into the rock and 1.9% in the air pressure for cleaning the holes. It was found that in less resistant materials the advance force (WOB) was reduced and the rotation (RPM) was increased </w:t>
      </w:r>
      <w:ins w:id="235" w:author="Writefull" w:date="2022-07-19T15:19:00Z">
        <w:r>
          <w:rPr>
            <w:rFonts w:ascii="Times New Roman" w:hAnsi="Times New Roman" w:cs="Times New Roman"/>
            <w:color w:val="auto"/>
            <w:lang w:val="en-US"/>
          </w:rPr>
          <w:t>to</w:t>
        </w:r>
      </w:ins>
      <w:del w:id="236" w:author="Writefull" w:date="2022-07-19T15:19:00Z">
        <w:r>
          <w:rPr>
            <w:rFonts w:ascii="Times New Roman" w:hAnsi="Times New Roman" w:cs="Times New Roman"/>
            <w:color w:val="auto"/>
            <w:lang w:val="en-US"/>
          </w:rPr>
          <w:delText>in order to</w:delText>
        </w:r>
      </w:del>
      <w:r>
        <w:rPr>
          <w:rFonts w:ascii="Times New Roman" w:hAnsi="Times New Roman" w:cs="Times New Roman"/>
          <w:color w:val="auto"/>
          <w:lang w:val="en-US"/>
        </w:rPr>
        <w:t xml:space="preserve"> obtain a higher penetration rate (ROP). The opposite was also verified (reduction in rotation and increase in WOB in more resistant materials), although it seems to be simple, something logical to do, this </w:t>
      </w:r>
      <w:r>
        <w:rPr>
          <w:rFonts w:ascii="Times New Roman" w:hAnsi="Times New Roman" w:cs="Times New Roman"/>
          <w:color w:val="auto"/>
          <w:lang w:val="en-US"/>
        </w:rPr>
        <w:lastRenderedPageBreak/>
        <w:t>perception of change in lithology and changes in the main operational parameters is a complex action that induces several operators (experienced or not) to errors and generate losses in productivity.</w:t>
      </w:r>
    </w:p>
    <w:p w14:paraId="42EB155B" w14:textId="6594A32F" w:rsidR="002A0C44" w:rsidRDefault="002A0C44" w:rsidP="002A0C44">
      <w:pPr>
        <w:pStyle w:val="Default"/>
        <w:spacing w:after="100" w:afterAutospacing="1"/>
        <w:jc w:val="both"/>
        <w:rPr>
          <w:rFonts w:ascii="Times New Roman" w:hAnsi="Times New Roman" w:cs="Times New Roman"/>
          <w:color w:val="auto"/>
          <w:lang w:val="en-US"/>
        </w:rPr>
      </w:pPr>
      <w:r>
        <w:rPr>
          <w:rFonts w:ascii="Times New Roman" w:hAnsi="Times New Roman" w:cs="Times New Roman"/>
          <w:color w:val="auto"/>
          <w:lang w:val="en-US"/>
        </w:rPr>
        <w:t xml:space="preserve">Automated drilling showed an energy gain of 22.3% compared to manual drilling. The aim is to obtain a better synchronism between the operational parameters </w:t>
      </w:r>
      <w:ins w:id="237" w:author="Writefull" w:date="2022-07-19T15:19:00Z">
        <w:r>
          <w:rPr>
            <w:rFonts w:ascii="Times New Roman" w:hAnsi="Times New Roman" w:cs="Times New Roman"/>
            <w:color w:val="auto"/>
            <w:lang w:val="en-US"/>
          </w:rPr>
          <w:t>to</w:t>
        </w:r>
      </w:ins>
      <w:del w:id="238" w:author="Writefull" w:date="2022-07-19T15:19:00Z">
        <w:r>
          <w:rPr>
            <w:rFonts w:ascii="Times New Roman" w:hAnsi="Times New Roman" w:cs="Times New Roman"/>
            <w:color w:val="auto"/>
            <w:lang w:val="en-US"/>
          </w:rPr>
          <w:delText>in order to</w:delText>
        </w:r>
      </w:del>
      <w:r>
        <w:rPr>
          <w:rFonts w:ascii="Times New Roman" w:hAnsi="Times New Roman" w:cs="Times New Roman"/>
          <w:color w:val="auto"/>
          <w:lang w:val="en-US"/>
        </w:rPr>
        <w:t xml:space="preserve"> obtain a desired ROP with the least possible energy consumption. According to Gandelman </w:t>
      </w:r>
      <w:ins w:id="239" w:author="Writefull" w:date="2022-07-19T15:19:00Z">
        <w:r>
          <w:rPr>
            <w:rFonts w:ascii="Times New Roman" w:hAnsi="Times New Roman" w:cs="Times New Roman"/>
            <w:color w:val="auto"/>
            <w:lang w:val="en-US"/>
          </w:rPr>
          <w:t>(2012),</w:t>
        </w:r>
      </w:ins>
      <w:del w:id="240" w:author="Writefull" w:date="2022-07-19T15:19:00Z">
        <w:r>
          <w:rPr>
            <w:rFonts w:ascii="Times New Roman" w:hAnsi="Times New Roman" w:cs="Times New Roman"/>
            <w:color w:val="auto"/>
            <w:lang w:val="en-US"/>
          </w:rPr>
          <w:delText>(2012)</w:delText>
        </w:r>
      </w:del>
      <w:r>
        <w:rPr>
          <w:rFonts w:ascii="Times New Roman" w:hAnsi="Times New Roman" w:cs="Times New Roman"/>
          <w:color w:val="auto"/>
          <w:lang w:val="en-US"/>
        </w:rPr>
        <w:t xml:space="preserve"> each rock has a minimum energy required for its rupture. This energy depends on the type and conditions to which the rock is subjected (compaction, pressure, temperature, etc.). When the drill is able to transmit to the rock the minimum value necessary for its fragmentation, the drilling process will occur, otherwise, the energy will return to the equipment in the most diverse forms (noise, </w:t>
      </w:r>
      <w:ins w:id="241" w:author="Writefull" w:date="2022-07-19T15:19:00Z">
        <w:r>
          <w:rPr>
            <w:rFonts w:ascii="Times New Roman" w:hAnsi="Times New Roman" w:cs="Times New Roman"/>
            <w:color w:val="auto"/>
            <w:lang w:val="en-US"/>
          </w:rPr>
          <w:t>vibration</w:t>
        </w:r>
      </w:ins>
      <w:del w:id="242" w:author="Writefull" w:date="2022-07-19T15:19:00Z">
        <w:r>
          <w:rPr>
            <w:rFonts w:ascii="Times New Roman" w:hAnsi="Times New Roman" w:cs="Times New Roman"/>
            <w:color w:val="auto"/>
            <w:lang w:val="en-US"/>
          </w:rPr>
          <w:delText>vibrations</w:delText>
        </w:r>
      </w:del>
      <w:r>
        <w:rPr>
          <w:rFonts w:ascii="Times New Roman" w:hAnsi="Times New Roman" w:cs="Times New Roman"/>
          <w:color w:val="auto"/>
          <w:lang w:val="en-US"/>
        </w:rPr>
        <w:t xml:space="preserve"> and heat), resulting in losses, damage to the </w:t>
      </w:r>
      <w:ins w:id="243" w:author="Writefull" w:date="2022-07-19T15:19:00Z">
        <w:r>
          <w:rPr>
            <w:rFonts w:ascii="Times New Roman" w:hAnsi="Times New Roman" w:cs="Times New Roman"/>
            <w:color w:val="auto"/>
            <w:lang w:val="en-US"/>
          </w:rPr>
          <w:t>machine</w:t>
        </w:r>
      </w:ins>
      <w:del w:id="244" w:author="Writefull" w:date="2022-07-19T15:19:00Z">
        <w:r>
          <w:rPr>
            <w:rFonts w:ascii="Times New Roman" w:hAnsi="Times New Roman" w:cs="Times New Roman"/>
            <w:color w:val="auto"/>
            <w:lang w:val="en-US"/>
          </w:rPr>
          <w:delText>machines</w:delText>
        </w:r>
      </w:del>
      <w:r>
        <w:rPr>
          <w:rFonts w:ascii="Times New Roman" w:hAnsi="Times New Roman" w:cs="Times New Roman"/>
          <w:color w:val="auto"/>
          <w:lang w:val="en-US"/>
        </w:rPr>
        <w:t xml:space="preserve"> and the process as a whole.</w:t>
      </w:r>
    </w:p>
    <w:p w14:paraId="3202CE6F" w14:textId="1A12B70F" w:rsidR="002A0C44" w:rsidRPr="002A0C44" w:rsidRDefault="002A0C44" w:rsidP="002A0C44">
      <w:pPr>
        <w:pStyle w:val="Default"/>
        <w:spacing w:after="100" w:afterAutospacing="1"/>
        <w:jc w:val="both"/>
        <w:rPr>
          <w:rFonts w:ascii="Times New Roman" w:hAnsi="Times New Roman" w:cs="Times New Roman"/>
          <w:color w:val="auto"/>
          <w:lang w:val="en-US"/>
        </w:rPr>
      </w:pPr>
      <w:r>
        <w:rPr>
          <w:rFonts w:ascii="Times New Roman" w:hAnsi="Times New Roman" w:cs="Times New Roman"/>
          <w:color w:val="auto"/>
          <w:lang w:val="en-US"/>
        </w:rPr>
        <w:t xml:space="preserve">Usually the benefits arising from automation in drilling are only externalized as boosting elements aimed at safety issues, optimization of work shift change </w:t>
      </w:r>
      <w:ins w:id="245" w:author="Writefull" w:date="2022-07-19T15:19:00Z">
        <w:r>
          <w:rPr>
            <w:rFonts w:ascii="Times New Roman" w:hAnsi="Times New Roman" w:cs="Times New Roman"/>
            <w:color w:val="auto"/>
            <w:lang w:val="en-US"/>
          </w:rPr>
          <w:t>intervals,</w:t>
        </w:r>
      </w:ins>
      <w:del w:id="246" w:author="Writefull" w:date="2022-07-19T15:19:00Z">
        <w:r>
          <w:rPr>
            <w:rFonts w:ascii="Times New Roman" w:hAnsi="Times New Roman" w:cs="Times New Roman"/>
            <w:color w:val="auto"/>
            <w:lang w:val="en-US"/>
          </w:rPr>
          <w:delText>intervals</w:delText>
        </w:r>
      </w:del>
      <w:r>
        <w:rPr>
          <w:rFonts w:ascii="Times New Roman" w:hAnsi="Times New Roman" w:cs="Times New Roman"/>
          <w:color w:val="auto"/>
          <w:lang w:val="en-US"/>
        </w:rPr>
        <w:t xml:space="preserve"> and increased productivity. In this work, it was shown where automatism in drilling functions can really make a difference and be translated into tangible gains. It can be said that </w:t>
      </w:r>
      <w:ins w:id="247" w:author="Writefull" w:date="2022-07-19T15:19:00Z">
        <w:r>
          <w:rPr>
            <w:rFonts w:ascii="Times New Roman" w:hAnsi="Times New Roman" w:cs="Times New Roman"/>
            <w:color w:val="auto"/>
            <w:lang w:val="en-US"/>
          </w:rPr>
          <w:t>all</w:t>
        </w:r>
      </w:ins>
      <w:del w:id="248" w:author="Writefull" w:date="2022-07-19T15:19:00Z">
        <w:r>
          <w:rPr>
            <w:rFonts w:ascii="Times New Roman" w:hAnsi="Times New Roman" w:cs="Times New Roman"/>
            <w:color w:val="auto"/>
            <w:lang w:val="en-US"/>
          </w:rPr>
          <w:delText>all the</w:delText>
        </w:r>
      </w:del>
      <w:r>
        <w:rPr>
          <w:rFonts w:ascii="Times New Roman" w:hAnsi="Times New Roman" w:cs="Times New Roman"/>
          <w:color w:val="auto"/>
          <w:lang w:val="en-US"/>
        </w:rPr>
        <w:t xml:space="preserve"> benefits arising from automation contribute so that we have a more modern mining guided by good practices (operational and managerial) capable of guaranteeing the stability and maintenance of the mineral enterprise. Organizations see automation as a means of capturing data more comprehensively, improving the customer experience, reducing risk, capitalizing </w:t>
      </w:r>
      <w:ins w:id="249" w:author="Writefull" w:date="2022-07-19T15:19:00Z">
        <w:r>
          <w:rPr>
            <w:rFonts w:ascii="Times New Roman" w:hAnsi="Times New Roman" w:cs="Times New Roman"/>
            <w:color w:val="auto"/>
            <w:lang w:val="en-US"/>
          </w:rPr>
          <w:t>on</w:t>
        </w:r>
      </w:ins>
      <w:del w:id="250" w:author="Writefull" w:date="2022-07-19T15:19:00Z">
        <w:r>
          <w:rPr>
            <w:rFonts w:ascii="Times New Roman" w:hAnsi="Times New Roman" w:cs="Times New Roman"/>
            <w:color w:val="auto"/>
            <w:lang w:val="en-US"/>
          </w:rPr>
          <w:delText>on,</w:delText>
        </w:r>
      </w:del>
      <w:r>
        <w:rPr>
          <w:rFonts w:ascii="Times New Roman" w:hAnsi="Times New Roman" w:cs="Times New Roman"/>
          <w:color w:val="auto"/>
          <w:lang w:val="en-US"/>
        </w:rPr>
        <w:t xml:space="preserve"> developing new skills in </w:t>
      </w:r>
      <w:ins w:id="251" w:author="Writefull" w:date="2022-07-19T15:19:00Z">
        <w:r>
          <w:rPr>
            <w:rFonts w:ascii="Times New Roman" w:hAnsi="Times New Roman" w:cs="Times New Roman"/>
            <w:color w:val="auto"/>
            <w:lang w:val="en-US"/>
          </w:rPr>
          <w:t>people,</w:t>
        </w:r>
      </w:ins>
      <w:del w:id="252" w:author="Writefull" w:date="2022-07-19T15:19:00Z">
        <w:r>
          <w:rPr>
            <w:rFonts w:ascii="Times New Roman" w:hAnsi="Times New Roman" w:cs="Times New Roman"/>
            <w:color w:val="auto"/>
            <w:lang w:val="en-US"/>
          </w:rPr>
          <w:delText>people</w:delText>
        </w:r>
      </w:del>
      <w:r>
        <w:rPr>
          <w:rFonts w:ascii="Times New Roman" w:hAnsi="Times New Roman" w:cs="Times New Roman"/>
          <w:color w:val="auto"/>
          <w:lang w:val="en-US"/>
        </w:rPr>
        <w:t xml:space="preserve"> and enabling innovation in their companies. Despite this positive view regarding the use of new technologies, the reality is very challenging because there is a call for automation, which </w:t>
      </w:r>
      <w:r>
        <w:rPr>
          <w:rFonts w:ascii="Times New Roman" w:hAnsi="Times New Roman" w:cs="Times New Roman"/>
          <w:color w:val="auto"/>
          <w:lang w:val="en-US"/>
        </w:rPr>
        <w:t xml:space="preserve">develops at a frenetic pace, in which it is necessary to prioritize the areas of the company to be automated. It is necessary to understand and make an assertive technological choice among so many possible options. The progression to truly intelligent automation requires first defining and optimizing processes and then restructuring the organization around those processes, both of which can be driven by technologies hitherto unavailable in the organization. In practice, it is something that will impact the day-to-day work of all employees (individually or collectively), </w:t>
      </w:r>
      <w:ins w:id="253" w:author="Writefull" w:date="2022-07-19T15:19:00Z">
        <w:r>
          <w:rPr>
            <w:rFonts w:ascii="Times New Roman" w:hAnsi="Times New Roman" w:cs="Times New Roman"/>
            <w:color w:val="auto"/>
            <w:lang w:val="en-US"/>
          </w:rPr>
          <w:t>which will</w:t>
        </w:r>
      </w:ins>
      <w:del w:id="254" w:author="Writefull" w:date="2022-07-19T15:19:00Z">
        <w:r>
          <w:rPr>
            <w:rFonts w:ascii="Times New Roman" w:hAnsi="Times New Roman" w:cs="Times New Roman"/>
            <w:color w:val="auto"/>
            <w:lang w:val="en-US"/>
          </w:rPr>
          <w:delText>will</w:delText>
        </w:r>
      </w:del>
      <w:r>
        <w:rPr>
          <w:rFonts w:ascii="Times New Roman" w:hAnsi="Times New Roman" w:cs="Times New Roman"/>
          <w:color w:val="auto"/>
          <w:lang w:val="en-US"/>
        </w:rPr>
        <w:t xml:space="preserve"> test communication, change </w:t>
      </w:r>
      <w:ins w:id="255" w:author="Writefull" w:date="2022-07-19T15:19:00Z">
        <w:r>
          <w:rPr>
            <w:rFonts w:ascii="Times New Roman" w:hAnsi="Times New Roman" w:cs="Times New Roman"/>
            <w:color w:val="auto"/>
            <w:lang w:val="en-US"/>
          </w:rPr>
          <w:t>management,</w:t>
        </w:r>
      </w:ins>
      <w:del w:id="256" w:author="Writefull" w:date="2022-07-19T15:19:00Z">
        <w:r>
          <w:rPr>
            <w:rFonts w:ascii="Times New Roman" w:hAnsi="Times New Roman" w:cs="Times New Roman"/>
            <w:color w:val="auto"/>
            <w:lang w:val="en-US"/>
          </w:rPr>
          <w:delText>management</w:delText>
        </w:r>
      </w:del>
      <w:r>
        <w:rPr>
          <w:rFonts w:ascii="Times New Roman" w:hAnsi="Times New Roman" w:cs="Times New Roman"/>
          <w:color w:val="auto"/>
          <w:lang w:val="en-US"/>
        </w:rPr>
        <w:t xml:space="preserve"> and, above all, propose cooperation/synergy of all those involved in production processes. Finally, we can say that each mining company must choose the most appropriate technology for its processes, once selected, it must be used to its fullest </w:t>
      </w:r>
      <w:ins w:id="257" w:author="Writefull" w:date="2022-07-19T15:19:00Z">
        <w:r>
          <w:rPr>
            <w:rFonts w:ascii="Times New Roman" w:hAnsi="Times New Roman" w:cs="Times New Roman"/>
            <w:color w:val="auto"/>
            <w:lang w:val="en-US"/>
          </w:rPr>
          <w:t>to</w:t>
        </w:r>
      </w:ins>
      <w:del w:id="258" w:author="Writefull" w:date="2022-07-19T15:19:00Z">
        <w:r>
          <w:rPr>
            <w:rFonts w:ascii="Times New Roman" w:hAnsi="Times New Roman" w:cs="Times New Roman"/>
            <w:color w:val="auto"/>
            <w:lang w:val="en-US"/>
          </w:rPr>
          <w:delText>in order to</w:delText>
        </w:r>
      </w:del>
      <w:r>
        <w:rPr>
          <w:rFonts w:ascii="Times New Roman" w:hAnsi="Times New Roman" w:cs="Times New Roman"/>
          <w:color w:val="auto"/>
          <w:lang w:val="en-US"/>
        </w:rPr>
        <w:t xml:space="preserve"> seek the assertiveness of the analyzed results. The routine of regular inspections and audits is a good practice that proves to be very attractive to ensure the reliability and transparency of processes and can be used </w:t>
      </w:r>
      <w:ins w:id="259" w:author="Writefull" w:date="2022-07-19T15:19:00Z">
        <w:r>
          <w:rPr>
            <w:rFonts w:ascii="Times New Roman" w:hAnsi="Times New Roman" w:cs="Times New Roman"/>
            <w:color w:val="auto"/>
            <w:lang w:val="en-US"/>
          </w:rPr>
          <w:t>in</w:t>
        </w:r>
      </w:ins>
      <w:del w:id="260" w:author="Writefull" w:date="2022-07-19T15:19:00Z">
        <w:r>
          <w:rPr>
            <w:rFonts w:ascii="Times New Roman" w:hAnsi="Times New Roman" w:cs="Times New Roman"/>
            <w:color w:val="auto"/>
            <w:lang w:val="en-US"/>
          </w:rPr>
          <w:delText>by</w:delText>
        </w:r>
      </w:del>
      <w:r>
        <w:rPr>
          <w:rFonts w:ascii="Times New Roman" w:hAnsi="Times New Roman" w:cs="Times New Roman"/>
          <w:color w:val="auto"/>
          <w:lang w:val="en-US"/>
        </w:rPr>
        <w:t xml:space="preserve"> mining. The use of technology is an argument that presents itself as a competitive differential capable of bringing improvements to all and, above all, strengthening the concern for the search for an </w:t>
      </w:r>
      <w:ins w:id="261" w:author="Writefull" w:date="2022-07-19T15:19:00Z">
        <w:r>
          <w:rPr>
            <w:rFonts w:ascii="Times New Roman" w:hAnsi="Times New Roman" w:cs="Times New Roman"/>
            <w:color w:val="auto"/>
            <w:lang w:val="en-US"/>
          </w:rPr>
          <w:t>efficient</w:t>
        </w:r>
      </w:ins>
      <w:del w:id="262" w:author="Writefull" w:date="2022-07-19T15:19:00Z">
        <w:r>
          <w:rPr>
            <w:rFonts w:ascii="Times New Roman" w:hAnsi="Times New Roman" w:cs="Times New Roman"/>
            <w:color w:val="auto"/>
            <w:lang w:val="en-US"/>
          </w:rPr>
          <w:delText>Efficient</w:delText>
        </w:r>
      </w:del>
      <w:r>
        <w:rPr>
          <w:rFonts w:ascii="Times New Roman" w:hAnsi="Times New Roman" w:cs="Times New Roman"/>
          <w:color w:val="auto"/>
          <w:lang w:val="en-US"/>
        </w:rPr>
        <w:t xml:space="preserve"> and Responsible Business Management. This search demands cultural and organizational change, followed by a redefinition of </w:t>
      </w:r>
      <w:ins w:id="263" w:author="Writefull" w:date="2022-07-19T15:19:00Z">
        <w:r>
          <w:rPr>
            <w:rFonts w:ascii="Times New Roman" w:hAnsi="Times New Roman" w:cs="Times New Roman"/>
            <w:color w:val="auto"/>
            <w:lang w:val="en-US"/>
          </w:rPr>
          <w:t>the processes</w:t>
        </w:r>
      </w:ins>
      <w:del w:id="264" w:author="Writefull" w:date="2022-07-19T15:19:00Z">
        <w:r>
          <w:rPr>
            <w:rFonts w:ascii="Times New Roman" w:hAnsi="Times New Roman" w:cs="Times New Roman"/>
            <w:color w:val="auto"/>
            <w:lang w:val="en-US"/>
          </w:rPr>
          <w:delText>processes</w:delText>
        </w:r>
      </w:del>
      <w:r>
        <w:rPr>
          <w:rFonts w:ascii="Times New Roman" w:hAnsi="Times New Roman" w:cs="Times New Roman"/>
          <w:color w:val="auto"/>
          <w:lang w:val="en-US"/>
        </w:rPr>
        <w:t xml:space="preserve"> and responsibilities of the people involved. In conclusion, in a modern mining process guided by automation and new technologies, everyone must be updated: machines, </w:t>
      </w:r>
      <w:ins w:id="265" w:author="Writefull" w:date="2022-07-19T15:19:00Z">
        <w:r>
          <w:rPr>
            <w:rFonts w:ascii="Times New Roman" w:hAnsi="Times New Roman" w:cs="Times New Roman"/>
            <w:color w:val="auto"/>
            <w:lang w:val="en-US"/>
          </w:rPr>
          <w:t>men,</w:t>
        </w:r>
      </w:ins>
      <w:del w:id="266" w:author="Writefull" w:date="2022-07-19T15:19:00Z">
        <w:r>
          <w:rPr>
            <w:rFonts w:ascii="Times New Roman" w:hAnsi="Times New Roman" w:cs="Times New Roman"/>
            <w:color w:val="auto"/>
            <w:lang w:val="en-US"/>
          </w:rPr>
          <w:delText>men</w:delText>
        </w:r>
      </w:del>
      <w:r>
        <w:rPr>
          <w:rFonts w:ascii="Times New Roman" w:hAnsi="Times New Roman" w:cs="Times New Roman"/>
          <w:color w:val="auto"/>
          <w:lang w:val="en-US"/>
        </w:rPr>
        <w:t xml:space="preserve"> and processes.</w:t>
      </w:r>
    </w:p>
    <w:p w14:paraId="2EF74781" w14:textId="43A4886E" w:rsidR="00D65530" w:rsidRPr="00204789" w:rsidRDefault="00912E37" w:rsidP="007D42E2">
      <w:pPr>
        <w:pStyle w:val="SeoPrimria"/>
        <w:keepNext w:val="0"/>
        <w:widowControl w:val="0"/>
        <w:numPr>
          <w:ilvl w:val="0"/>
          <w:numId w:val="0"/>
        </w:numPr>
        <w:tabs>
          <w:tab w:val="left" w:pos="854"/>
          <w:tab w:val="left" w:pos="856"/>
        </w:tabs>
        <w:autoSpaceDE w:val="0"/>
        <w:autoSpaceDN w:val="0"/>
        <w:spacing w:after="0" w:line="240" w:lineRule="auto"/>
        <w:ind w:left="284"/>
        <w:jc w:val="both"/>
        <w:rPr>
          <w:rFonts w:cs="Times New Roman"/>
          <w:spacing w:val="-4"/>
        </w:rPr>
      </w:pPr>
      <w:r w:rsidRPr="00912E37">
        <w:rPr>
          <w:rFonts w:cs="Times New Roman"/>
          <w:spacing w:val="-4"/>
        </w:rPr>
        <w:t>REFERENCES</w:t>
      </w:r>
    </w:p>
    <w:p w14:paraId="5F7EFE0C" w14:textId="77777777" w:rsidR="00D65530" w:rsidRPr="002A0C44" w:rsidRDefault="00D65530" w:rsidP="007D42E2">
      <w:pPr>
        <w:pStyle w:val="Corpodetexto"/>
        <w:spacing w:line="240" w:lineRule="auto"/>
        <w:contextualSpacing/>
        <w:jc w:val="both"/>
        <w:rPr>
          <w:b/>
          <w:bCs/>
          <w:sz w:val="24"/>
          <w:lang w:val="en-US"/>
        </w:rPr>
      </w:pPr>
    </w:p>
    <w:p w14:paraId="22AA8461" w14:textId="3E604D35" w:rsidR="005C1C82" w:rsidRDefault="00326653" w:rsidP="005C1C82">
      <w:pPr>
        <w:pStyle w:val="PargrafodaLista"/>
        <w:numPr>
          <w:ilvl w:val="0"/>
          <w:numId w:val="13"/>
        </w:numPr>
        <w:spacing w:after="360" w:line="240" w:lineRule="auto"/>
        <w:jc w:val="both"/>
        <w:rPr>
          <w:sz w:val="20"/>
          <w:szCs w:val="20"/>
          <w:lang w:val="en-US"/>
        </w:rPr>
      </w:pPr>
      <w:r w:rsidRPr="005C1C82">
        <w:rPr>
          <w:sz w:val="20"/>
          <w:szCs w:val="20"/>
          <w:lang w:val="en-US"/>
        </w:rPr>
        <w:t>Aadnoy B. Cooper I. Miska S. Mitchell R. Payne M. Advanced Drilling and Well Technology, Society of Petroleum Engineers, E.U.A, 2009.</w:t>
      </w:r>
    </w:p>
    <w:p w14:paraId="0DC40739" w14:textId="43C99D36" w:rsidR="005C1C82" w:rsidRDefault="00F7138D" w:rsidP="005C1C82">
      <w:pPr>
        <w:pStyle w:val="PargrafodaLista"/>
        <w:numPr>
          <w:ilvl w:val="0"/>
          <w:numId w:val="13"/>
        </w:numPr>
        <w:spacing w:after="360" w:line="240" w:lineRule="auto"/>
        <w:jc w:val="both"/>
        <w:rPr>
          <w:sz w:val="20"/>
          <w:szCs w:val="20"/>
        </w:rPr>
      </w:pPr>
      <w:r w:rsidRPr="005C1C82">
        <w:rPr>
          <w:sz w:val="20"/>
          <w:szCs w:val="20"/>
        </w:rPr>
        <w:t xml:space="preserve">Almeida M. Perfuração econômica de rochas. Tese de Doutorado Engenharia Oceânica. Rio de Janeiro. UFRJ/COPPE; 2010. Acesso em </w:t>
      </w:r>
      <w:r w:rsidRPr="005C1C82">
        <w:rPr>
          <w:sz w:val="20"/>
          <w:szCs w:val="20"/>
        </w:rPr>
        <w:lastRenderedPageBreak/>
        <w:t>21 agosto 2021.</w:t>
      </w:r>
      <w:r w:rsidR="005C1C82">
        <w:rPr>
          <w:sz w:val="20"/>
          <w:szCs w:val="20"/>
        </w:rPr>
        <w:t xml:space="preserve"> Disponível em https://livros01.livros grátis.com.br</w:t>
      </w:r>
    </w:p>
    <w:p w14:paraId="3B0333EE" w14:textId="77777777" w:rsidR="005C1C82" w:rsidRDefault="00326653" w:rsidP="005C1C82">
      <w:pPr>
        <w:pStyle w:val="PargrafodaLista"/>
        <w:numPr>
          <w:ilvl w:val="0"/>
          <w:numId w:val="13"/>
        </w:numPr>
        <w:spacing w:after="360" w:line="240" w:lineRule="auto"/>
        <w:jc w:val="both"/>
        <w:rPr>
          <w:sz w:val="20"/>
          <w:szCs w:val="20"/>
        </w:rPr>
      </w:pPr>
      <w:r w:rsidRPr="00A264C3">
        <w:rPr>
          <w:sz w:val="20"/>
          <w:szCs w:val="20"/>
          <w:lang w:val="en-US"/>
        </w:rPr>
        <w:t xml:space="preserve">Atlas Copco. Blasthole Drilling in open Pit Mining. </w:t>
      </w:r>
      <w:r w:rsidRPr="005C1C82">
        <w:rPr>
          <w:sz w:val="20"/>
          <w:szCs w:val="20"/>
        </w:rPr>
        <w:t>Garland - USA: Atlas Copco Rock Drills AB; 2011.</w:t>
      </w:r>
    </w:p>
    <w:p w14:paraId="41FE45B0" w14:textId="77777777" w:rsidR="005C1C82" w:rsidRPr="005C1C82" w:rsidRDefault="00963A4F" w:rsidP="005C1C82">
      <w:pPr>
        <w:pStyle w:val="PargrafodaLista"/>
        <w:numPr>
          <w:ilvl w:val="0"/>
          <w:numId w:val="13"/>
        </w:numPr>
        <w:spacing w:after="360" w:line="240" w:lineRule="auto"/>
        <w:jc w:val="both"/>
        <w:rPr>
          <w:sz w:val="20"/>
          <w:szCs w:val="20"/>
        </w:rPr>
      </w:pPr>
      <w:r w:rsidRPr="005C1C82">
        <w:rPr>
          <w:sz w:val="20"/>
          <w:szCs w:val="20"/>
        </w:rPr>
        <w:t xml:space="preserve">Atlas Copco Brasil. Acesso em 22 agosto 2021. Disponível em: </w:t>
      </w:r>
      <w:hyperlink r:id="rId19">
        <w:r>
          <w:rPr>
            <w:color w:val="0000FF"/>
            <w:sz w:val="20"/>
            <w:szCs w:val="20"/>
            <w:u w:val="single" w:color="0000FF"/>
          </w:rPr>
          <w:t>http://www.atlascopco.com.br</w:t>
        </w:r>
      </w:hyperlink>
      <w:r w:rsidR="00D65530" w:rsidRPr="005C1C82">
        <w:rPr>
          <w:color w:val="0000FF"/>
          <w:sz w:val="20"/>
          <w:szCs w:val="20"/>
        </w:rPr>
        <w:t xml:space="preserve"> </w:t>
      </w:r>
    </w:p>
    <w:p w14:paraId="7BF17D09" w14:textId="77777777" w:rsidR="005C1C82" w:rsidRPr="005C1C82" w:rsidRDefault="00D65530" w:rsidP="005C1C82">
      <w:pPr>
        <w:pStyle w:val="PargrafodaLista"/>
        <w:numPr>
          <w:ilvl w:val="0"/>
          <w:numId w:val="13"/>
        </w:numPr>
        <w:spacing w:after="360" w:line="240" w:lineRule="auto"/>
        <w:jc w:val="both"/>
        <w:rPr>
          <w:sz w:val="20"/>
          <w:szCs w:val="20"/>
        </w:rPr>
      </w:pPr>
      <w:r w:rsidRPr="005C1C82">
        <w:rPr>
          <w:sz w:val="20"/>
          <w:szCs w:val="20"/>
          <w:lang w:val="en-US"/>
        </w:rPr>
        <w:t>Atlas Copco. Underground Mining: a global review of methods and practices. Örebro: Atlas Copco Rock Drills AB; 2014.</w:t>
      </w:r>
    </w:p>
    <w:p w14:paraId="1883C8EC" w14:textId="77777777" w:rsidR="005C1C82" w:rsidRDefault="00526C71" w:rsidP="005C1C82">
      <w:pPr>
        <w:pStyle w:val="PargrafodaLista"/>
        <w:numPr>
          <w:ilvl w:val="0"/>
          <w:numId w:val="13"/>
        </w:numPr>
        <w:spacing w:after="360" w:line="240" w:lineRule="auto"/>
        <w:jc w:val="both"/>
        <w:rPr>
          <w:sz w:val="20"/>
          <w:szCs w:val="20"/>
        </w:rPr>
      </w:pPr>
      <w:r w:rsidRPr="005C1C82">
        <w:rPr>
          <w:sz w:val="20"/>
          <w:szCs w:val="20"/>
        </w:rPr>
        <w:t>Cavadas P. Optimização do Desmonte Numa Mina a Céu Aberto com Aplicação de Air Decks: Dissertação (Mestrado em Engenharia de Minas e Geo-Ambiente) – Faculdade de Engenharia, Universidade do Porto. 2012.</w:t>
      </w:r>
    </w:p>
    <w:p w14:paraId="0F3ADEE9" w14:textId="77777777" w:rsidR="005C1C82" w:rsidRPr="005C1C82" w:rsidRDefault="00526C71" w:rsidP="005C1C82">
      <w:pPr>
        <w:pStyle w:val="PargrafodaLista"/>
        <w:numPr>
          <w:ilvl w:val="0"/>
          <w:numId w:val="13"/>
        </w:numPr>
        <w:spacing w:after="360" w:line="240" w:lineRule="auto"/>
        <w:jc w:val="both"/>
        <w:rPr>
          <w:sz w:val="20"/>
          <w:szCs w:val="20"/>
        </w:rPr>
      </w:pPr>
      <w:r w:rsidRPr="005C1C82">
        <w:rPr>
          <w:color w:val="222222"/>
          <w:sz w:val="20"/>
          <w:szCs w:val="20"/>
          <w:shd w:val="clear" w:color="auto" w:fill="FFFFFF"/>
        </w:rPr>
        <w:t>Costa S. et al. Modelagem de dados para análise de eficiência nos parâmetros de perfuração Offshore. In: SIMPÓSIO DE PESQUISA OPERACIONAL E LOGÍSTICA DA MARINHA, 19., 2019, Rio de Janeiro, RJ. Anais […]. Rio de Janeiro: Centro de Análises de Sistemas Navais, 2019.</w:t>
      </w:r>
    </w:p>
    <w:p w14:paraId="29DBC80E" w14:textId="77777777" w:rsidR="005C1C82" w:rsidRPr="005C1C82" w:rsidRDefault="00D65530" w:rsidP="005C1C82">
      <w:pPr>
        <w:pStyle w:val="PargrafodaLista"/>
        <w:numPr>
          <w:ilvl w:val="0"/>
          <w:numId w:val="13"/>
        </w:numPr>
        <w:spacing w:after="360" w:line="240" w:lineRule="auto"/>
        <w:jc w:val="both"/>
        <w:rPr>
          <w:rStyle w:val="Hyperlink"/>
          <w:color w:val="auto"/>
          <w:sz w:val="20"/>
          <w:szCs w:val="20"/>
          <w:u w:val="none"/>
        </w:rPr>
      </w:pPr>
      <w:r w:rsidRPr="005C1C82">
        <w:rPr>
          <w:sz w:val="20"/>
          <w:szCs w:val="20"/>
          <w:lang w:val="en-US"/>
        </w:rPr>
        <w:t xml:space="preserve">Ernest &amp; Young global mining &amp; metals center. The business risk report Mining and metals 2014–2015. </w:t>
      </w:r>
      <w:r w:rsidR="00963A4F" w:rsidRPr="005C1C82">
        <w:rPr>
          <w:sz w:val="20"/>
          <w:szCs w:val="20"/>
        </w:rPr>
        <w:t xml:space="preserve">Acesso em 21 agosto 2021. Disponível em: </w:t>
      </w:r>
      <w:hyperlink r:id="rId20" w:history="1">
        <w:r>
          <w:rPr>
            <w:rStyle w:val="Hyperlink"/>
            <w:sz w:val="20"/>
            <w:szCs w:val="20"/>
          </w:rPr>
          <w:t>https://miningforzambia.com</w:t>
        </w:r>
      </w:hyperlink>
      <w:r w:rsidRPr="005C1C82">
        <w:rPr>
          <w:rStyle w:val="Hyperlink"/>
          <w:sz w:val="20"/>
          <w:szCs w:val="20"/>
        </w:rPr>
        <w:t>.</w:t>
      </w:r>
    </w:p>
    <w:p w14:paraId="1A302D96" w14:textId="77777777" w:rsidR="005C1C82" w:rsidRPr="005C1C82" w:rsidRDefault="009C158E" w:rsidP="005C1C82">
      <w:pPr>
        <w:pStyle w:val="PargrafodaLista"/>
        <w:numPr>
          <w:ilvl w:val="0"/>
          <w:numId w:val="13"/>
        </w:numPr>
        <w:spacing w:after="360" w:line="240" w:lineRule="auto"/>
        <w:jc w:val="both"/>
        <w:rPr>
          <w:sz w:val="20"/>
          <w:szCs w:val="20"/>
        </w:rPr>
      </w:pPr>
      <w:r w:rsidRPr="005C1C82">
        <w:rPr>
          <w:color w:val="222222"/>
          <w:sz w:val="20"/>
          <w:szCs w:val="20"/>
          <w:shd w:val="clear" w:color="auto" w:fill="FFFFFF"/>
        </w:rPr>
        <w:t>Felix A. et al. Apostila de Perfuração de Rochas. Universidade Federal de Pernambuco, Departamento de Engenharia de Minas. 2009.</w:t>
      </w:r>
    </w:p>
    <w:p w14:paraId="1DA4C761" w14:textId="77777777" w:rsidR="005C1C82" w:rsidRPr="00A264C3" w:rsidRDefault="00D65530" w:rsidP="005C1C82">
      <w:pPr>
        <w:pStyle w:val="PargrafodaLista"/>
        <w:numPr>
          <w:ilvl w:val="0"/>
          <w:numId w:val="13"/>
        </w:numPr>
        <w:spacing w:after="360" w:line="240" w:lineRule="auto"/>
        <w:jc w:val="both"/>
        <w:rPr>
          <w:sz w:val="20"/>
          <w:szCs w:val="20"/>
          <w:lang w:val="en-US"/>
        </w:rPr>
      </w:pPr>
      <w:r w:rsidRPr="005C1C82">
        <w:rPr>
          <w:sz w:val="20"/>
          <w:szCs w:val="20"/>
          <w:lang w:val="en-US"/>
        </w:rPr>
        <w:t xml:space="preserve">Frolov V. </w:t>
      </w:r>
      <w:r w:rsidRPr="005C1C82">
        <w:rPr>
          <w:spacing w:val="-7"/>
          <w:sz w:val="20"/>
          <w:szCs w:val="20"/>
          <w:lang w:val="en-US"/>
        </w:rPr>
        <w:t xml:space="preserve">Identifying </w:t>
      </w:r>
      <w:r w:rsidRPr="005C1C82">
        <w:rPr>
          <w:sz w:val="20"/>
          <w:szCs w:val="20"/>
          <w:lang w:val="en-US"/>
        </w:rPr>
        <w:t xml:space="preserve">core </w:t>
      </w:r>
      <w:r w:rsidRPr="005C1C82">
        <w:rPr>
          <w:spacing w:val="-4"/>
          <w:sz w:val="20"/>
          <w:szCs w:val="20"/>
          <w:lang w:val="en-US"/>
        </w:rPr>
        <w:t xml:space="preserve">functions </w:t>
      </w:r>
      <w:r w:rsidRPr="005C1C82">
        <w:rPr>
          <w:spacing w:val="-3"/>
          <w:sz w:val="20"/>
          <w:szCs w:val="20"/>
          <w:lang w:val="en-US"/>
        </w:rPr>
        <w:t xml:space="preserve">of </w:t>
      </w:r>
      <w:r w:rsidRPr="005C1C82">
        <w:rPr>
          <w:sz w:val="20"/>
          <w:szCs w:val="20"/>
          <w:lang w:val="en-US"/>
        </w:rPr>
        <w:t xml:space="preserve">asset </w:t>
      </w:r>
      <w:r w:rsidRPr="005C1C82">
        <w:rPr>
          <w:spacing w:val="-3"/>
          <w:sz w:val="20"/>
          <w:szCs w:val="20"/>
          <w:lang w:val="en-US"/>
        </w:rPr>
        <w:t xml:space="preserve">management </w:t>
      </w:r>
      <w:r w:rsidRPr="005C1C82">
        <w:rPr>
          <w:spacing w:val="-9"/>
          <w:sz w:val="20"/>
          <w:szCs w:val="20"/>
          <w:lang w:val="en-US"/>
        </w:rPr>
        <w:t xml:space="preserve">In: </w:t>
      </w:r>
      <w:r w:rsidRPr="005C1C82">
        <w:rPr>
          <w:sz w:val="20"/>
          <w:szCs w:val="20"/>
          <w:lang w:val="en-US"/>
        </w:rPr>
        <w:t xml:space="preserve">AMADI– </w:t>
      </w:r>
      <w:r w:rsidRPr="005C1C82">
        <w:rPr>
          <w:spacing w:val="-5"/>
          <w:sz w:val="20"/>
          <w:szCs w:val="20"/>
          <w:lang w:val="en-US"/>
        </w:rPr>
        <w:t xml:space="preserve">ECHENDU, </w:t>
      </w:r>
      <w:r w:rsidRPr="005C1C82">
        <w:rPr>
          <w:spacing w:val="-4"/>
          <w:sz w:val="20"/>
          <w:szCs w:val="20"/>
          <w:lang w:val="en-US"/>
        </w:rPr>
        <w:t xml:space="preserve">J. </w:t>
      </w:r>
      <w:r w:rsidRPr="005C1C82">
        <w:rPr>
          <w:sz w:val="20"/>
          <w:szCs w:val="20"/>
          <w:lang w:val="en-US"/>
        </w:rPr>
        <w:t xml:space="preserve">E. </w:t>
      </w:r>
      <w:r w:rsidRPr="005C1C82">
        <w:rPr>
          <w:spacing w:val="-3"/>
          <w:sz w:val="20"/>
          <w:szCs w:val="20"/>
          <w:lang w:val="en-US"/>
        </w:rPr>
        <w:t xml:space="preserve">et </w:t>
      </w:r>
      <w:r w:rsidRPr="005C1C82">
        <w:rPr>
          <w:spacing w:val="-4"/>
          <w:sz w:val="20"/>
          <w:szCs w:val="20"/>
          <w:lang w:val="en-US"/>
        </w:rPr>
        <w:t xml:space="preserve">al. </w:t>
      </w:r>
      <w:r w:rsidRPr="005C1C82">
        <w:rPr>
          <w:sz w:val="20"/>
          <w:szCs w:val="20"/>
          <w:lang w:val="en-US"/>
        </w:rPr>
        <w:t xml:space="preserve">Definitions, Concepts </w:t>
      </w:r>
      <w:r w:rsidRPr="005C1C82">
        <w:rPr>
          <w:spacing w:val="-3"/>
          <w:sz w:val="20"/>
          <w:szCs w:val="20"/>
          <w:lang w:val="en-US"/>
        </w:rPr>
        <w:t xml:space="preserve">and Scope </w:t>
      </w:r>
      <w:r w:rsidRPr="005C1C82">
        <w:rPr>
          <w:sz w:val="20"/>
          <w:szCs w:val="20"/>
          <w:lang w:val="en-US"/>
        </w:rPr>
        <w:t xml:space="preserve">of Engineering </w:t>
      </w:r>
      <w:r w:rsidRPr="005C1C82">
        <w:rPr>
          <w:spacing w:val="-11"/>
          <w:sz w:val="20"/>
          <w:szCs w:val="20"/>
          <w:lang w:val="en-US"/>
        </w:rPr>
        <w:t>Asse</w:t>
      </w:r>
      <w:r w:rsidRPr="005C1C82">
        <w:rPr>
          <w:sz w:val="20"/>
          <w:szCs w:val="20"/>
          <w:lang w:val="en-US"/>
        </w:rPr>
        <w:t xml:space="preserve">t Management. </w:t>
      </w:r>
      <w:r w:rsidRPr="005C1C82">
        <w:rPr>
          <w:spacing w:val="-5"/>
          <w:sz w:val="20"/>
          <w:szCs w:val="20"/>
          <w:lang w:val="en-US"/>
        </w:rPr>
        <w:t xml:space="preserve">Engineering </w:t>
      </w:r>
      <w:r w:rsidRPr="005C1C82">
        <w:rPr>
          <w:sz w:val="20"/>
          <w:szCs w:val="20"/>
          <w:lang w:val="en-US"/>
        </w:rPr>
        <w:t xml:space="preserve">Asset </w:t>
      </w:r>
      <w:r w:rsidRPr="005C1C82">
        <w:rPr>
          <w:spacing w:val="-6"/>
          <w:sz w:val="20"/>
          <w:szCs w:val="20"/>
          <w:lang w:val="en-US"/>
        </w:rPr>
        <w:t xml:space="preserve">Management </w:t>
      </w:r>
      <w:r w:rsidRPr="005C1C82">
        <w:rPr>
          <w:spacing w:val="-4"/>
          <w:sz w:val="20"/>
          <w:szCs w:val="20"/>
          <w:lang w:val="en-US"/>
        </w:rPr>
        <w:t xml:space="preserve">Review, </w:t>
      </w:r>
      <w:r w:rsidRPr="005C1C82">
        <w:rPr>
          <w:spacing w:val="-5"/>
          <w:sz w:val="20"/>
          <w:szCs w:val="20"/>
          <w:lang w:val="en-US"/>
        </w:rPr>
        <w:t xml:space="preserve">2010, Volume </w:t>
      </w:r>
      <w:r w:rsidRPr="005C1C82">
        <w:rPr>
          <w:spacing w:val="-3"/>
          <w:sz w:val="20"/>
          <w:szCs w:val="20"/>
          <w:lang w:val="en-US"/>
        </w:rPr>
        <w:t xml:space="preserve">1, </w:t>
      </w:r>
      <w:r w:rsidRPr="005C1C82">
        <w:rPr>
          <w:sz w:val="20"/>
          <w:szCs w:val="20"/>
          <w:lang w:val="en-US"/>
        </w:rPr>
        <w:t xml:space="preserve">Part </w:t>
      </w:r>
      <w:r w:rsidRPr="005C1C82">
        <w:rPr>
          <w:spacing w:val="-9"/>
          <w:sz w:val="20"/>
          <w:szCs w:val="20"/>
          <w:lang w:val="en-US"/>
        </w:rPr>
        <w:t>II</w:t>
      </w:r>
      <w:r w:rsidRPr="005C1C82">
        <w:rPr>
          <w:spacing w:val="-4"/>
          <w:sz w:val="20"/>
          <w:szCs w:val="20"/>
          <w:lang w:val="en-US"/>
        </w:rPr>
        <w:t xml:space="preserve">, </w:t>
      </w:r>
      <w:r w:rsidRPr="005C1C82">
        <w:rPr>
          <w:spacing w:val="-3"/>
          <w:sz w:val="20"/>
          <w:szCs w:val="20"/>
          <w:lang w:val="en-US"/>
        </w:rPr>
        <w:t>DOI: 10.1007/978-1-84996-178-3-1.</w:t>
      </w:r>
    </w:p>
    <w:p w14:paraId="7E8C5184" w14:textId="77777777" w:rsidR="005C1C82" w:rsidRPr="005C1C82" w:rsidRDefault="001318B1" w:rsidP="005C1C82">
      <w:pPr>
        <w:pStyle w:val="PargrafodaLista"/>
        <w:numPr>
          <w:ilvl w:val="0"/>
          <w:numId w:val="13"/>
        </w:numPr>
        <w:spacing w:after="360" w:line="240" w:lineRule="auto"/>
        <w:jc w:val="both"/>
        <w:rPr>
          <w:sz w:val="20"/>
          <w:szCs w:val="20"/>
        </w:rPr>
      </w:pPr>
      <w:r w:rsidRPr="005C1C82">
        <w:rPr>
          <w:color w:val="222222"/>
          <w:sz w:val="20"/>
          <w:szCs w:val="20"/>
          <w:shd w:val="clear" w:color="auto" w:fill="FFFFFF"/>
        </w:rPr>
        <w:t xml:space="preserve">Gandelman R. Predição da ROP e otimização em tempo real de parâmetros operacionais na perfuração de poços de petróleo offshore. </w:t>
      </w:r>
      <w:r w:rsidRPr="005C1C82">
        <w:rPr>
          <w:spacing w:val="-12"/>
          <w:sz w:val="20"/>
          <w:szCs w:val="20"/>
        </w:rPr>
        <w:t xml:space="preserve">Dissertação de mestrado em Tecnologias de processos Químicos e Bioquímicos. </w:t>
      </w:r>
      <w:r w:rsidRPr="005C1C82">
        <w:rPr>
          <w:color w:val="222222"/>
          <w:sz w:val="20"/>
          <w:szCs w:val="20"/>
          <w:shd w:val="clear" w:color="auto" w:fill="FFFFFF"/>
        </w:rPr>
        <w:t>Rio de Janeiro. UFRJ; 2012.</w:t>
      </w:r>
    </w:p>
    <w:p w14:paraId="73D64471" w14:textId="77777777" w:rsidR="005C1C82" w:rsidRDefault="00D65530" w:rsidP="005C1C82">
      <w:pPr>
        <w:pStyle w:val="PargrafodaLista"/>
        <w:numPr>
          <w:ilvl w:val="0"/>
          <w:numId w:val="13"/>
        </w:numPr>
        <w:spacing w:after="360" w:line="240" w:lineRule="auto"/>
        <w:jc w:val="both"/>
        <w:rPr>
          <w:sz w:val="20"/>
          <w:szCs w:val="20"/>
        </w:rPr>
      </w:pPr>
      <w:r w:rsidRPr="005C1C82">
        <w:rPr>
          <w:spacing w:val="-11"/>
          <w:sz w:val="20"/>
          <w:szCs w:val="20"/>
        </w:rPr>
        <w:t>Germani J</w:t>
      </w:r>
      <w:r w:rsidRPr="005C1C82">
        <w:rPr>
          <w:spacing w:val="-3"/>
          <w:sz w:val="20"/>
          <w:szCs w:val="20"/>
        </w:rPr>
        <w:t xml:space="preserve">. </w:t>
      </w:r>
      <w:r w:rsidRPr="005C1C82">
        <w:rPr>
          <w:sz w:val="20"/>
          <w:szCs w:val="20"/>
        </w:rPr>
        <w:t xml:space="preserve">A mineração </w:t>
      </w:r>
      <w:r w:rsidRPr="005C1C82">
        <w:rPr>
          <w:spacing w:val="-3"/>
          <w:sz w:val="20"/>
          <w:szCs w:val="20"/>
        </w:rPr>
        <w:t xml:space="preserve">no </w:t>
      </w:r>
      <w:r w:rsidRPr="005C1C82">
        <w:rPr>
          <w:sz w:val="20"/>
          <w:szCs w:val="20"/>
        </w:rPr>
        <w:t xml:space="preserve">Brasil. </w:t>
      </w:r>
      <w:r w:rsidRPr="005C1C82">
        <w:rPr>
          <w:spacing w:val="-4"/>
          <w:sz w:val="20"/>
          <w:szCs w:val="20"/>
        </w:rPr>
        <w:t xml:space="preserve">Relatório </w:t>
      </w:r>
      <w:r w:rsidRPr="005C1C82">
        <w:rPr>
          <w:spacing w:val="-5"/>
          <w:sz w:val="20"/>
          <w:szCs w:val="20"/>
        </w:rPr>
        <w:t xml:space="preserve">final. </w:t>
      </w:r>
      <w:r w:rsidRPr="005C1C82">
        <w:rPr>
          <w:spacing w:val="-3"/>
          <w:sz w:val="20"/>
          <w:szCs w:val="20"/>
        </w:rPr>
        <w:t xml:space="preserve">Centro de </w:t>
      </w:r>
      <w:r w:rsidRPr="005C1C82">
        <w:rPr>
          <w:spacing w:val="-4"/>
          <w:sz w:val="20"/>
          <w:szCs w:val="20"/>
        </w:rPr>
        <w:t xml:space="preserve">Gestão </w:t>
      </w:r>
      <w:r w:rsidRPr="005C1C82">
        <w:rPr>
          <w:sz w:val="20"/>
          <w:szCs w:val="20"/>
        </w:rPr>
        <w:t xml:space="preserve">e </w:t>
      </w:r>
      <w:r w:rsidRPr="005C1C82">
        <w:rPr>
          <w:spacing w:val="-3"/>
          <w:sz w:val="20"/>
          <w:szCs w:val="20"/>
        </w:rPr>
        <w:t xml:space="preserve">Estudos </w:t>
      </w:r>
      <w:r w:rsidRPr="005C1C82">
        <w:rPr>
          <w:sz w:val="20"/>
          <w:szCs w:val="20"/>
        </w:rPr>
        <w:t>Estratégicos</w:t>
      </w:r>
      <w:r w:rsidRPr="005C1C82">
        <w:rPr>
          <w:spacing w:val="-4"/>
          <w:sz w:val="20"/>
          <w:szCs w:val="20"/>
        </w:rPr>
        <w:t xml:space="preserve">. </w:t>
      </w:r>
      <w:r w:rsidRPr="005C1C82">
        <w:rPr>
          <w:sz w:val="20"/>
          <w:szCs w:val="20"/>
        </w:rPr>
        <w:t>Acesso em</w:t>
      </w:r>
      <w:r w:rsidRPr="005C1C82">
        <w:rPr>
          <w:spacing w:val="-14"/>
          <w:sz w:val="20"/>
          <w:szCs w:val="20"/>
        </w:rPr>
        <w:t xml:space="preserve"> </w:t>
      </w:r>
      <w:r w:rsidR="00917753" w:rsidRPr="005C1C82">
        <w:rPr>
          <w:spacing w:val="-4"/>
          <w:sz w:val="20"/>
          <w:szCs w:val="20"/>
        </w:rPr>
        <w:t xml:space="preserve">05 setembro 2021. </w:t>
      </w:r>
      <w:r w:rsidRPr="005C1C82">
        <w:rPr>
          <w:spacing w:val="-5"/>
          <w:sz w:val="20"/>
          <w:szCs w:val="20"/>
        </w:rPr>
        <w:t xml:space="preserve">Disponível </w:t>
      </w:r>
      <w:r w:rsidRPr="005C1C82">
        <w:rPr>
          <w:spacing w:val="-6"/>
          <w:sz w:val="20"/>
          <w:szCs w:val="20"/>
        </w:rPr>
        <w:t xml:space="preserve">em: </w:t>
      </w:r>
      <w:hyperlink r:id="rId21">
        <w:r>
          <w:rPr>
            <w:color w:val="0000FF"/>
            <w:sz w:val="20"/>
            <w:szCs w:val="20"/>
            <w:u w:val="single" w:color="0000FF"/>
          </w:rPr>
          <w:t>http://www.cgee.org.br/arquivos/estudo007_02.pdf</w:t>
        </w:r>
        <w:r>
          <w:rPr>
            <w:sz w:val="20"/>
            <w:szCs w:val="20"/>
          </w:rPr>
          <w:t>.</w:t>
        </w:r>
      </w:hyperlink>
      <w:r w:rsidRPr="005C1C82">
        <w:rPr>
          <w:sz w:val="20"/>
          <w:szCs w:val="20"/>
        </w:rPr>
        <w:t xml:space="preserve"> </w:t>
      </w:r>
    </w:p>
    <w:p w14:paraId="4C9489F4" w14:textId="77777777" w:rsidR="005C1C82" w:rsidRDefault="00A42BDD" w:rsidP="005C1C82">
      <w:pPr>
        <w:pStyle w:val="PargrafodaLista"/>
        <w:numPr>
          <w:ilvl w:val="0"/>
          <w:numId w:val="13"/>
        </w:numPr>
        <w:spacing w:after="360" w:line="240" w:lineRule="auto"/>
        <w:jc w:val="both"/>
        <w:rPr>
          <w:sz w:val="20"/>
          <w:szCs w:val="20"/>
        </w:rPr>
      </w:pPr>
      <w:r w:rsidRPr="005C1C82">
        <w:rPr>
          <w:sz w:val="20"/>
          <w:szCs w:val="20"/>
        </w:rPr>
        <w:t>Geraldi J. O ABC das Escavações de Rocha. Rio de Janeiro. Ed. Interciência, 2011.</w:t>
      </w:r>
    </w:p>
    <w:p w14:paraId="5022B0DA" w14:textId="77777777" w:rsidR="005C1C82" w:rsidRPr="005C1C82" w:rsidRDefault="00D65530" w:rsidP="005C1C82">
      <w:pPr>
        <w:pStyle w:val="PargrafodaLista"/>
        <w:numPr>
          <w:ilvl w:val="0"/>
          <w:numId w:val="13"/>
        </w:numPr>
        <w:spacing w:after="360" w:line="240" w:lineRule="auto"/>
        <w:jc w:val="both"/>
        <w:rPr>
          <w:rStyle w:val="Hyperlink"/>
          <w:color w:val="auto"/>
          <w:sz w:val="20"/>
          <w:szCs w:val="20"/>
          <w:u w:val="none"/>
        </w:rPr>
      </w:pPr>
      <w:r w:rsidRPr="005C1C82">
        <w:rPr>
          <w:sz w:val="20"/>
          <w:szCs w:val="20"/>
        </w:rPr>
        <w:t>Gomes A. Outro modelo de mineração é possível?</w:t>
      </w:r>
      <w:r w:rsidRPr="005C1C82">
        <w:rPr>
          <w:b/>
          <w:sz w:val="20"/>
          <w:szCs w:val="20"/>
        </w:rPr>
        <w:t xml:space="preserve"> </w:t>
      </w:r>
      <w:r w:rsidR="00D2216C" w:rsidRPr="005C1C82">
        <w:rPr>
          <w:sz w:val="20"/>
          <w:szCs w:val="20"/>
        </w:rPr>
        <w:t xml:space="preserve">Acesso em 15 setembro 2021. Disponível em: </w:t>
      </w:r>
      <w:hyperlink w:history="1">
        <w:r>
          <w:rPr>
            <w:rStyle w:val="Hyperlink"/>
            <w:sz w:val="20"/>
            <w:szCs w:val="20"/>
          </w:rPr>
          <w:t xml:space="preserve">https://www.brasildefato.com.br. </w:t>
        </w:r>
      </w:hyperlink>
    </w:p>
    <w:p w14:paraId="4E82E01B" w14:textId="77777777" w:rsidR="005C1C82" w:rsidRPr="005C1C82" w:rsidRDefault="00D65530" w:rsidP="005C1C82">
      <w:pPr>
        <w:pStyle w:val="PargrafodaLista"/>
        <w:numPr>
          <w:ilvl w:val="0"/>
          <w:numId w:val="13"/>
        </w:numPr>
        <w:spacing w:after="360" w:line="240" w:lineRule="auto"/>
        <w:jc w:val="both"/>
        <w:rPr>
          <w:rStyle w:val="Hyperlink"/>
          <w:color w:val="auto"/>
          <w:sz w:val="20"/>
          <w:szCs w:val="20"/>
          <w:u w:val="none"/>
        </w:rPr>
      </w:pPr>
      <w:r w:rsidRPr="005C1C82">
        <w:rPr>
          <w:spacing w:val="-3"/>
          <w:sz w:val="20"/>
          <w:szCs w:val="20"/>
          <w:lang w:val="en-US"/>
        </w:rPr>
        <w:t>IREDES</w:t>
      </w:r>
      <w:r w:rsidRPr="005C1C82">
        <w:rPr>
          <w:spacing w:val="-2"/>
          <w:sz w:val="20"/>
          <w:szCs w:val="20"/>
          <w:lang w:val="en-US"/>
        </w:rPr>
        <w:t xml:space="preserve"> </w:t>
      </w:r>
      <w:r w:rsidRPr="005C1C82">
        <w:rPr>
          <w:sz w:val="20"/>
          <w:szCs w:val="20"/>
          <w:lang w:val="en-US"/>
        </w:rPr>
        <w:t xml:space="preserve">– </w:t>
      </w:r>
      <w:r w:rsidRPr="005C1C82">
        <w:rPr>
          <w:spacing w:val="-6"/>
          <w:sz w:val="20"/>
          <w:szCs w:val="20"/>
          <w:lang w:val="en-US"/>
        </w:rPr>
        <w:t>International</w:t>
      </w:r>
      <w:r w:rsidRPr="005C1C82">
        <w:rPr>
          <w:spacing w:val="-6"/>
          <w:sz w:val="20"/>
          <w:szCs w:val="20"/>
          <w:lang w:val="en-US"/>
        </w:rPr>
        <w:tab/>
      </w:r>
      <w:r w:rsidRPr="005C1C82">
        <w:rPr>
          <w:sz w:val="20"/>
          <w:szCs w:val="20"/>
          <w:lang w:val="en-US"/>
        </w:rPr>
        <w:t>Rock</w:t>
      </w:r>
      <w:r w:rsidRPr="005C1C82">
        <w:rPr>
          <w:sz w:val="20"/>
          <w:szCs w:val="20"/>
          <w:lang w:val="en-US"/>
        </w:rPr>
        <w:tab/>
      </w:r>
      <w:r w:rsidRPr="005C1C82">
        <w:rPr>
          <w:spacing w:val="-4"/>
          <w:sz w:val="20"/>
          <w:szCs w:val="20"/>
          <w:lang w:val="en-US"/>
        </w:rPr>
        <w:t>Excavation</w:t>
      </w:r>
      <w:r w:rsidRPr="005C1C82">
        <w:rPr>
          <w:spacing w:val="-4"/>
          <w:sz w:val="20"/>
          <w:szCs w:val="20"/>
          <w:lang w:val="en-US"/>
        </w:rPr>
        <w:tab/>
      </w:r>
      <w:r w:rsidRPr="005C1C82">
        <w:rPr>
          <w:sz w:val="20"/>
          <w:szCs w:val="20"/>
          <w:lang w:val="en-US"/>
        </w:rPr>
        <w:t>Data</w:t>
      </w:r>
      <w:r w:rsidRPr="005C1C82">
        <w:rPr>
          <w:sz w:val="20"/>
          <w:szCs w:val="20"/>
          <w:lang w:val="en-US"/>
        </w:rPr>
        <w:tab/>
      </w:r>
      <w:r w:rsidRPr="005C1C82">
        <w:rPr>
          <w:spacing w:val="-4"/>
          <w:sz w:val="20"/>
          <w:szCs w:val="20"/>
          <w:lang w:val="en-US"/>
        </w:rPr>
        <w:t xml:space="preserve">Exchange Standards. </w:t>
      </w:r>
      <w:r w:rsidRPr="005C1C82">
        <w:rPr>
          <w:sz w:val="20"/>
          <w:szCs w:val="20"/>
        </w:rPr>
        <w:t xml:space="preserve">Acesso </w:t>
      </w:r>
      <w:r w:rsidRPr="005C1C82">
        <w:rPr>
          <w:spacing w:val="-3"/>
          <w:sz w:val="20"/>
          <w:szCs w:val="20"/>
        </w:rPr>
        <w:t xml:space="preserve">em 03 </w:t>
      </w:r>
      <w:r w:rsidR="00391895" w:rsidRPr="005C1C82">
        <w:rPr>
          <w:spacing w:val="-9"/>
          <w:sz w:val="20"/>
          <w:szCs w:val="20"/>
        </w:rPr>
        <w:t xml:space="preserve">julho </w:t>
      </w:r>
      <w:r w:rsidRPr="005C1C82">
        <w:rPr>
          <w:spacing w:val="-5"/>
          <w:sz w:val="20"/>
          <w:szCs w:val="20"/>
        </w:rPr>
        <w:t>2021</w:t>
      </w:r>
      <w:r w:rsidRPr="005C1C82">
        <w:rPr>
          <w:spacing w:val="-13"/>
          <w:sz w:val="20"/>
          <w:szCs w:val="20"/>
        </w:rPr>
        <w:t xml:space="preserve">. </w:t>
      </w:r>
      <w:r w:rsidRPr="005C1C82">
        <w:rPr>
          <w:sz w:val="20"/>
          <w:szCs w:val="20"/>
        </w:rPr>
        <w:t xml:space="preserve">Disponível em: </w:t>
      </w:r>
      <w:r w:rsidRPr="005C1C82">
        <w:rPr>
          <w:spacing w:val="-13"/>
          <w:sz w:val="20"/>
          <w:szCs w:val="20"/>
        </w:rPr>
        <w:t xml:space="preserve"> </w:t>
      </w:r>
      <w:hyperlink r:id="rId22" w:history="1">
        <w:r>
          <w:rPr>
            <w:rStyle w:val="Hyperlink"/>
            <w:spacing w:val="-3"/>
            <w:sz w:val="20"/>
            <w:szCs w:val="20"/>
          </w:rPr>
          <w:t>http://www.iredes.org.</w:t>
        </w:r>
      </w:hyperlink>
    </w:p>
    <w:p w14:paraId="43D1944F" w14:textId="77777777" w:rsidR="00781967" w:rsidRPr="00781967" w:rsidRDefault="00D65530" w:rsidP="00781967">
      <w:pPr>
        <w:pStyle w:val="PargrafodaLista"/>
        <w:numPr>
          <w:ilvl w:val="0"/>
          <w:numId w:val="13"/>
        </w:numPr>
        <w:spacing w:after="360" w:line="240" w:lineRule="auto"/>
        <w:jc w:val="both"/>
        <w:rPr>
          <w:sz w:val="20"/>
          <w:szCs w:val="20"/>
        </w:rPr>
      </w:pPr>
      <w:r w:rsidRPr="005C1C82">
        <w:rPr>
          <w:spacing w:val="-4"/>
          <w:sz w:val="20"/>
          <w:szCs w:val="20"/>
        </w:rPr>
        <w:t xml:space="preserve">Koppe JC. A Lavra e a Indústria Mineral no Brasil – Estado da Arte e Tendências Tecnológicas In: Fernandes F; Castilhos Z; Luz A; Matos G. Tendências Tecnológicas Brasil 2015: Geociências e Tecnologia Mineral, CETEM-Centro de Tecnologia Mineral. </w:t>
      </w:r>
      <w:r w:rsidRPr="005C1C82">
        <w:rPr>
          <w:spacing w:val="-4"/>
          <w:sz w:val="20"/>
          <w:szCs w:val="20"/>
          <w:lang w:val="en-US"/>
        </w:rPr>
        <w:t>Rio de Janeiro; 2007.</w:t>
      </w:r>
    </w:p>
    <w:p w14:paraId="24D7B8FA" w14:textId="77777777" w:rsidR="00781967" w:rsidRPr="00781967" w:rsidRDefault="00597306" w:rsidP="00781967">
      <w:pPr>
        <w:pStyle w:val="PargrafodaLista"/>
        <w:numPr>
          <w:ilvl w:val="0"/>
          <w:numId w:val="13"/>
        </w:numPr>
        <w:spacing w:after="360" w:line="240" w:lineRule="auto"/>
        <w:jc w:val="both"/>
        <w:rPr>
          <w:sz w:val="20"/>
          <w:szCs w:val="20"/>
        </w:rPr>
      </w:pPr>
      <w:r w:rsidRPr="00781967">
        <w:rPr>
          <w:color w:val="222222"/>
          <w:sz w:val="20"/>
          <w:szCs w:val="20"/>
          <w:shd w:val="clear" w:color="auto" w:fill="FFFFFF"/>
        </w:rPr>
        <w:t>Koppe JC, Munaretti E. Projeto Fragcon - Relatório técnico ano 1. Porto Alegre; 2013.</w:t>
      </w:r>
    </w:p>
    <w:p w14:paraId="3960E578" w14:textId="77777777" w:rsidR="00781967" w:rsidRDefault="00D65530" w:rsidP="00781967">
      <w:pPr>
        <w:pStyle w:val="PargrafodaLista"/>
        <w:numPr>
          <w:ilvl w:val="0"/>
          <w:numId w:val="13"/>
        </w:numPr>
        <w:spacing w:after="360" w:line="240" w:lineRule="auto"/>
        <w:jc w:val="both"/>
        <w:rPr>
          <w:sz w:val="20"/>
          <w:szCs w:val="20"/>
        </w:rPr>
      </w:pPr>
      <w:r w:rsidRPr="00781967">
        <w:rPr>
          <w:spacing w:val="-7"/>
          <w:sz w:val="20"/>
          <w:szCs w:val="20"/>
        </w:rPr>
        <w:t>Laurindo F</w:t>
      </w:r>
      <w:r w:rsidRPr="00781967">
        <w:rPr>
          <w:sz w:val="20"/>
          <w:szCs w:val="20"/>
        </w:rPr>
        <w:t xml:space="preserve">, </w:t>
      </w:r>
      <w:r w:rsidRPr="00781967">
        <w:rPr>
          <w:spacing w:val="-10"/>
          <w:sz w:val="20"/>
          <w:szCs w:val="20"/>
        </w:rPr>
        <w:t>Shimizu T</w:t>
      </w:r>
      <w:r w:rsidRPr="00781967">
        <w:rPr>
          <w:sz w:val="20"/>
          <w:szCs w:val="20"/>
        </w:rPr>
        <w:t xml:space="preserve">, </w:t>
      </w:r>
      <w:r w:rsidRPr="00781967">
        <w:rPr>
          <w:spacing w:val="-7"/>
          <w:sz w:val="20"/>
          <w:szCs w:val="20"/>
        </w:rPr>
        <w:t>Carvalho M, Rabechini R</w:t>
      </w:r>
      <w:r w:rsidRPr="00781967">
        <w:rPr>
          <w:spacing w:val="8"/>
          <w:sz w:val="20"/>
          <w:szCs w:val="20"/>
        </w:rPr>
        <w:t xml:space="preserve">. </w:t>
      </w:r>
      <w:r w:rsidRPr="00781967">
        <w:rPr>
          <w:sz w:val="20"/>
          <w:szCs w:val="20"/>
        </w:rPr>
        <w:t>O papel da tecnologia da informação (TI) na estratégia das organizações. Gestão &amp; Produção, v. 8, n. 2, p. 160-179, 2001.</w:t>
      </w:r>
    </w:p>
    <w:p w14:paraId="76B821C4" w14:textId="77777777" w:rsidR="00CA0797" w:rsidRPr="00CA0797" w:rsidRDefault="00D6712C" w:rsidP="00CA0797">
      <w:pPr>
        <w:pStyle w:val="PargrafodaLista"/>
        <w:numPr>
          <w:ilvl w:val="0"/>
          <w:numId w:val="13"/>
        </w:numPr>
        <w:spacing w:after="360" w:line="240" w:lineRule="auto"/>
        <w:jc w:val="both"/>
        <w:rPr>
          <w:sz w:val="20"/>
          <w:szCs w:val="20"/>
        </w:rPr>
      </w:pPr>
      <w:r w:rsidRPr="00781967">
        <w:rPr>
          <w:color w:val="222222"/>
          <w:sz w:val="20"/>
          <w:szCs w:val="20"/>
          <w:shd w:val="clear" w:color="auto" w:fill="FFFFFF"/>
        </w:rPr>
        <w:t>Lopes G. Transição da mina a céu aberto para subterrânea no Morro da mina.</w:t>
      </w:r>
      <w:r w:rsidRPr="00781967">
        <w:rPr>
          <w:spacing w:val="-12"/>
          <w:sz w:val="20"/>
          <w:szCs w:val="20"/>
        </w:rPr>
        <w:t xml:space="preserve"> Dissertação de mestrado em engenharia de Minas. Ouro Preto.  UFOP; 2012.</w:t>
      </w:r>
    </w:p>
    <w:p w14:paraId="30829281" w14:textId="77777777" w:rsidR="00CA0797" w:rsidRPr="00CA0797" w:rsidRDefault="00D65530" w:rsidP="00CA0797">
      <w:pPr>
        <w:pStyle w:val="PargrafodaLista"/>
        <w:numPr>
          <w:ilvl w:val="0"/>
          <w:numId w:val="13"/>
        </w:numPr>
        <w:spacing w:after="360" w:line="240" w:lineRule="auto"/>
        <w:jc w:val="both"/>
        <w:rPr>
          <w:sz w:val="20"/>
          <w:szCs w:val="20"/>
          <w:lang w:val="en-US"/>
        </w:rPr>
      </w:pPr>
      <w:r w:rsidRPr="00CA0797">
        <w:rPr>
          <w:sz w:val="20"/>
          <w:szCs w:val="20"/>
          <w:lang w:val="en-US"/>
        </w:rPr>
        <w:t xml:space="preserve">Marklund S. </w:t>
      </w:r>
      <w:r w:rsidRPr="00CA0797">
        <w:rPr>
          <w:bCs/>
          <w:sz w:val="20"/>
          <w:szCs w:val="20"/>
          <w:lang w:val="en-US"/>
        </w:rPr>
        <w:t>The comparison of automatic and manual loading in an underground mining environment.</w:t>
      </w:r>
      <w:r w:rsidRPr="00CA0797">
        <w:rPr>
          <w:b/>
          <w:bCs/>
          <w:sz w:val="20"/>
          <w:szCs w:val="20"/>
          <w:lang w:val="en-US"/>
        </w:rPr>
        <w:t xml:space="preserve"> </w:t>
      </w:r>
      <w:r w:rsidR="00391895" w:rsidRPr="00CA0797">
        <w:rPr>
          <w:bCs/>
          <w:sz w:val="20"/>
          <w:szCs w:val="20"/>
          <w:lang w:val="en-US"/>
        </w:rPr>
        <w:t>Acesso em 10 setembro 2021</w:t>
      </w:r>
      <w:r w:rsidRPr="00CA0797">
        <w:rPr>
          <w:b/>
          <w:bCs/>
          <w:sz w:val="20"/>
          <w:szCs w:val="20"/>
          <w:lang w:val="en-US"/>
        </w:rPr>
        <w:t xml:space="preserve">. </w:t>
      </w:r>
      <w:r w:rsidRPr="00CA0797">
        <w:rPr>
          <w:sz w:val="20"/>
          <w:szCs w:val="20"/>
        </w:rPr>
        <w:t>Disponível em</w:t>
      </w:r>
      <w:r w:rsidRPr="00CA0797">
        <w:rPr>
          <w:b/>
          <w:bCs/>
          <w:sz w:val="20"/>
          <w:szCs w:val="20"/>
        </w:rPr>
        <w:t xml:space="preserve">: </w:t>
      </w:r>
      <w:hyperlink r:id="rId23">
        <w:r>
          <w:rPr>
            <w:color w:val="0000FF"/>
            <w:spacing w:val="-3"/>
            <w:sz w:val="20"/>
            <w:szCs w:val="20"/>
            <w:u w:val="single" w:color="0000FF"/>
          </w:rPr>
          <w:t>http://mining.sandvik.com.</w:t>
        </w:r>
      </w:hyperlink>
    </w:p>
    <w:p w14:paraId="2FE8C1A1" w14:textId="643A6D5E" w:rsidR="00DB7899" w:rsidRPr="00CA0797" w:rsidRDefault="00DB7899" w:rsidP="00CA0797">
      <w:pPr>
        <w:pStyle w:val="PargrafodaLista"/>
        <w:numPr>
          <w:ilvl w:val="0"/>
          <w:numId w:val="13"/>
        </w:numPr>
        <w:spacing w:after="360" w:line="240" w:lineRule="auto"/>
        <w:jc w:val="both"/>
        <w:rPr>
          <w:sz w:val="20"/>
          <w:szCs w:val="20"/>
          <w:lang w:val="en-US"/>
        </w:rPr>
      </w:pPr>
      <w:r w:rsidRPr="00CA0797">
        <w:rPr>
          <w:color w:val="222222"/>
          <w:sz w:val="20"/>
          <w:szCs w:val="20"/>
          <w:shd w:val="clear" w:color="auto" w:fill="FFFFFF"/>
          <w:lang w:val="en-US"/>
        </w:rPr>
        <w:t xml:space="preserve">Navarro et al. Blastability and Ore Grade Assessment from Drill Monitoring for                                   </w:t>
      </w:r>
    </w:p>
    <w:p w14:paraId="14473499" w14:textId="77B69917" w:rsidR="00391895" w:rsidRPr="00CA0797" w:rsidRDefault="00DB7899" w:rsidP="00CA0797">
      <w:pPr>
        <w:pStyle w:val="PargrafodaLista"/>
        <w:spacing w:line="240" w:lineRule="auto"/>
        <w:ind w:left="510"/>
        <w:jc w:val="both"/>
        <w:rPr>
          <w:color w:val="0000FF"/>
          <w:sz w:val="20"/>
          <w:szCs w:val="20"/>
          <w:u w:val="single"/>
          <w:shd w:val="clear" w:color="auto" w:fill="FFFFFF"/>
        </w:rPr>
      </w:pPr>
      <w:r w:rsidRPr="005C1C82">
        <w:rPr>
          <w:color w:val="222222"/>
          <w:sz w:val="20"/>
          <w:szCs w:val="20"/>
          <w:shd w:val="clear" w:color="auto" w:fill="FFFFFF"/>
        </w:rPr>
        <w:t xml:space="preserve">Open Pit Applications. Acesso em 19 de junho 2021. Disponível em: </w:t>
      </w:r>
      <w:hyperlink r:id="rId24" w:history="1">
        <w:r>
          <w:rPr>
            <w:rStyle w:val="Hyperlink"/>
            <w:sz w:val="20"/>
            <w:szCs w:val="20"/>
          </w:rPr>
          <w:t>http</w:t>
        </w:r>
        <w:r>
          <w:rPr>
            <w:rStyle w:val="Hyperlink"/>
            <w:sz w:val="20"/>
            <w:szCs w:val="20"/>
            <w:shd w:val="clear" w:color="auto" w:fill="FFFFFF"/>
          </w:rPr>
          <w:t>s://doi.org/10.1007/s00603-020-02354-2</w:t>
        </w:r>
      </w:hyperlink>
    </w:p>
    <w:p w14:paraId="415F8032" w14:textId="52780C02" w:rsidR="00CA0797" w:rsidRPr="00CA0797" w:rsidRDefault="00CA0797" w:rsidP="00CA0797">
      <w:pPr>
        <w:pStyle w:val="PargrafodaLista"/>
        <w:numPr>
          <w:ilvl w:val="0"/>
          <w:numId w:val="13"/>
        </w:numPr>
        <w:spacing w:line="240" w:lineRule="auto"/>
        <w:jc w:val="both"/>
        <w:rPr>
          <w:color w:val="0000FF"/>
          <w:sz w:val="20"/>
          <w:szCs w:val="20"/>
          <w:u w:val="single"/>
        </w:rPr>
      </w:pPr>
      <w:r w:rsidRPr="005C1C82">
        <w:rPr>
          <w:color w:val="222222"/>
          <w:sz w:val="20"/>
          <w:szCs w:val="20"/>
          <w:shd w:val="clear" w:color="auto" w:fill="FFFFFF"/>
        </w:rPr>
        <w:t>Nogueira J. Propriedades mecânicas da rocha intacta na mineração de ferro.</w:t>
      </w:r>
      <w:r w:rsidRPr="005C1C82">
        <w:rPr>
          <w:spacing w:val="-12"/>
          <w:sz w:val="20"/>
          <w:szCs w:val="20"/>
        </w:rPr>
        <w:t xml:space="preserve"> Dissertação de mestrado em engenharia Metalúrgica e de Minas. Belo Horizonte.  UFMG; 2000.</w:t>
      </w:r>
    </w:p>
    <w:p w14:paraId="2C74AEAE" w14:textId="77777777" w:rsidR="00CA0797" w:rsidRDefault="00CA0797" w:rsidP="00CA0797">
      <w:pPr>
        <w:pStyle w:val="Default"/>
        <w:numPr>
          <w:ilvl w:val="0"/>
          <w:numId w:val="13"/>
        </w:numPr>
        <w:jc w:val="both"/>
        <w:rPr>
          <w:rFonts w:ascii="Times New Roman" w:hAnsi="Times New Roman" w:cs="Times New Roman"/>
          <w:spacing w:val="-12"/>
          <w:sz w:val="20"/>
          <w:szCs w:val="20"/>
        </w:rPr>
      </w:pPr>
      <w:r w:rsidRPr="005C1C82">
        <w:rPr>
          <w:rFonts w:ascii="Times New Roman" w:hAnsi="Times New Roman" w:cs="Times New Roman"/>
          <w:spacing w:val="-12"/>
          <w:sz w:val="20"/>
          <w:szCs w:val="20"/>
        </w:rPr>
        <w:t xml:space="preserve">Paiva G. </w:t>
      </w:r>
      <w:r w:rsidRPr="005C1C82">
        <w:rPr>
          <w:rFonts w:ascii="Times New Roman" w:hAnsi="Times New Roman" w:cs="Times New Roman"/>
          <w:bCs/>
          <w:spacing w:val="-12"/>
          <w:sz w:val="20"/>
          <w:szCs w:val="20"/>
        </w:rPr>
        <w:t>Aplicação de tecnologias de informação e automação em minas subterrâneas: desafios e perspectivas</w:t>
      </w:r>
      <w:r w:rsidRPr="005C1C82">
        <w:rPr>
          <w:rFonts w:ascii="Times New Roman" w:hAnsi="Times New Roman" w:cs="Times New Roman"/>
          <w:spacing w:val="-12"/>
          <w:sz w:val="20"/>
          <w:szCs w:val="20"/>
        </w:rPr>
        <w:t>. Dissertação de mestrado em engenharia mineral. São Paulo. USP; 2015.</w:t>
      </w:r>
    </w:p>
    <w:p w14:paraId="33275073" w14:textId="77777777" w:rsidR="00CA0797" w:rsidRPr="00CA0797" w:rsidRDefault="00B909BA" w:rsidP="00CA0797">
      <w:pPr>
        <w:pStyle w:val="Default"/>
        <w:numPr>
          <w:ilvl w:val="0"/>
          <w:numId w:val="13"/>
        </w:numPr>
        <w:jc w:val="both"/>
        <w:rPr>
          <w:rFonts w:ascii="Times New Roman" w:hAnsi="Times New Roman" w:cs="Times New Roman"/>
          <w:spacing w:val="-12"/>
          <w:sz w:val="20"/>
          <w:szCs w:val="20"/>
        </w:rPr>
      </w:pPr>
      <w:r w:rsidRPr="00CA0797">
        <w:rPr>
          <w:rFonts w:ascii="Times New Roman" w:hAnsi="Times New Roman" w:cs="Times New Roman"/>
          <w:color w:val="222222"/>
          <w:sz w:val="20"/>
          <w:szCs w:val="20"/>
          <w:shd w:val="clear" w:color="auto" w:fill="FFFFFF"/>
        </w:rPr>
        <w:t>Pinto A. Xavier J. “Manutenção: função estratégica”. Rio de Janeiro, Qualitymark Editora, 2001.</w:t>
      </w:r>
    </w:p>
    <w:p w14:paraId="3E40FE3A" w14:textId="77777777" w:rsidR="00F40398" w:rsidRPr="00F40398" w:rsidRDefault="00282449" w:rsidP="00F40398">
      <w:pPr>
        <w:pStyle w:val="Default"/>
        <w:numPr>
          <w:ilvl w:val="0"/>
          <w:numId w:val="13"/>
        </w:numPr>
        <w:jc w:val="both"/>
        <w:rPr>
          <w:rFonts w:ascii="Times New Roman" w:hAnsi="Times New Roman" w:cs="Times New Roman"/>
          <w:spacing w:val="-12"/>
          <w:sz w:val="20"/>
          <w:szCs w:val="20"/>
        </w:rPr>
      </w:pPr>
      <w:r w:rsidRPr="00CA0797">
        <w:rPr>
          <w:rFonts w:ascii="Times New Roman" w:hAnsi="Times New Roman" w:cs="Times New Roman"/>
          <w:color w:val="222222"/>
          <w:sz w:val="20"/>
          <w:szCs w:val="20"/>
          <w:shd w:val="clear" w:color="auto" w:fill="FFFFFF"/>
          <w:lang w:val="en-US"/>
        </w:rPr>
        <w:t xml:space="preserve">Pires, F. R. M. 1995. Textural and mineralogical variations during metamorphism of the Proterozoic Itabira Iron Formation in the Quadrilátero Ferrífero, Minas Gerais, Brazil. </w:t>
      </w:r>
      <w:r w:rsidRPr="00CA0797">
        <w:rPr>
          <w:rFonts w:ascii="Times New Roman" w:hAnsi="Times New Roman" w:cs="Times New Roman"/>
          <w:color w:val="222222"/>
          <w:sz w:val="20"/>
          <w:szCs w:val="20"/>
          <w:shd w:val="clear" w:color="auto" w:fill="FFFFFF"/>
        </w:rPr>
        <w:t>An. Acad. Brasileira de Ciências, 67(1): 77-105.</w:t>
      </w:r>
    </w:p>
    <w:p w14:paraId="38711FE2" w14:textId="1B203940" w:rsidR="00E57732" w:rsidRPr="00F40398" w:rsidRDefault="00D97CE7" w:rsidP="00F40398">
      <w:pPr>
        <w:pStyle w:val="Default"/>
        <w:numPr>
          <w:ilvl w:val="0"/>
          <w:numId w:val="13"/>
        </w:numPr>
        <w:jc w:val="both"/>
        <w:rPr>
          <w:rFonts w:ascii="Times New Roman" w:hAnsi="Times New Roman" w:cs="Times New Roman"/>
          <w:spacing w:val="-12"/>
          <w:sz w:val="20"/>
          <w:szCs w:val="20"/>
        </w:rPr>
      </w:pPr>
      <w:r w:rsidRPr="00F40398">
        <w:rPr>
          <w:rFonts w:ascii="Times New Roman" w:hAnsi="Times New Roman" w:cs="Times New Roman"/>
          <w:color w:val="222222"/>
          <w:sz w:val="20"/>
          <w:szCs w:val="20"/>
          <w:shd w:val="clear" w:color="auto" w:fill="FFFFFF"/>
        </w:rPr>
        <w:t>Quaglio O. Otimização da perfuração e da segurança nos desmontes dos agregados através do sistema laser profile e boretrak. 2003. 152f. Dissertação (Mestrado em lavra de minas) - Escola de Minas, UFOP, Ouro Preto, 2003</w:t>
      </w:r>
      <w:r w:rsidRPr="00F40398">
        <w:rPr>
          <w:color w:val="222222"/>
          <w:shd w:val="clear" w:color="auto" w:fill="FFFFFF"/>
        </w:rPr>
        <w:t>.</w:t>
      </w:r>
    </w:p>
    <w:p w14:paraId="756BAA56" w14:textId="77777777" w:rsidR="003A479E" w:rsidRDefault="00E57732" w:rsidP="003A479E">
      <w:pPr>
        <w:pStyle w:val="Default"/>
        <w:numPr>
          <w:ilvl w:val="0"/>
          <w:numId w:val="13"/>
        </w:numPr>
        <w:jc w:val="both"/>
        <w:rPr>
          <w:rFonts w:ascii="Times New Roman" w:hAnsi="Times New Roman" w:cs="Times New Roman"/>
          <w:color w:val="222222"/>
          <w:sz w:val="20"/>
          <w:szCs w:val="20"/>
          <w:shd w:val="clear" w:color="auto" w:fill="FFFFFF"/>
        </w:rPr>
      </w:pPr>
      <w:r w:rsidRPr="005C1C82">
        <w:rPr>
          <w:rFonts w:ascii="Times New Roman" w:hAnsi="Times New Roman" w:cs="Times New Roman"/>
          <w:color w:val="222222"/>
          <w:sz w:val="20"/>
          <w:szCs w:val="20"/>
          <w:shd w:val="clear" w:color="auto" w:fill="FFFFFF"/>
          <w:lang w:val="en-US"/>
        </w:rPr>
        <w:t>Rafezi H, Hassani F. Drilling signals analysis for tricone bit condition monitoring.</w:t>
      </w:r>
      <w:r w:rsidRPr="005C1C82">
        <w:rPr>
          <w:rFonts w:ascii="Times New Roman" w:hAnsi="Times New Roman" w:cs="Times New Roman"/>
          <w:sz w:val="20"/>
          <w:szCs w:val="20"/>
          <w:lang w:val="en-US"/>
        </w:rPr>
        <w:t xml:space="preserve"> </w:t>
      </w:r>
      <w:r w:rsidRPr="005C1C82">
        <w:rPr>
          <w:rFonts w:ascii="Times New Roman" w:hAnsi="Times New Roman" w:cs="Times New Roman"/>
          <w:color w:val="222222"/>
          <w:sz w:val="20"/>
          <w:szCs w:val="20"/>
          <w:shd w:val="clear" w:color="auto" w:fill="FFFFFF"/>
          <w:lang w:val="en-US"/>
        </w:rPr>
        <w:t xml:space="preserve">International Journal of Mining Science and Technology. Available online 19 January 2021. </w:t>
      </w:r>
      <w:r w:rsidRPr="005C1C82">
        <w:rPr>
          <w:rFonts w:ascii="Times New Roman" w:hAnsi="Times New Roman" w:cs="Times New Roman"/>
          <w:color w:val="222222"/>
          <w:sz w:val="20"/>
          <w:szCs w:val="20"/>
          <w:shd w:val="clear" w:color="auto" w:fill="FFFFFF"/>
        </w:rPr>
        <w:t xml:space="preserve">Acesso em 15 setembro 2021. Disponível em: </w:t>
      </w:r>
      <w:hyperlink r:id="rId25" w:history="1">
        <w:r>
          <w:rPr>
            <w:rStyle w:val="Hyperlink"/>
            <w:rFonts w:ascii="Times New Roman" w:hAnsi="Times New Roman" w:cs="Times New Roman"/>
            <w:sz w:val="20"/>
            <w:szCs w:val="20"/>
            <w:shd w:val="clear" w:color="auto" w:fill="FFFFFF"/>
          </w:rPr>
          <w:t>http://creativecommons.org/licenses/by-nc-nd/4.0</w:t>
        </w:r>
      </w:hyperlink>
      <w:r w:rsidRPr="00F40398">
        <w:rPr>
          <w:rFonts w:ascii="Times New Roman" w:hAnsi="Times New Roman" w:cs="Times New Roman"/>
          <w:color w:val="222222"/>
          <w:sz w:val="20"/>
          <w:szCs w:val="20"/>
          <w:shd w:val="clear" w:color="auto" w:fill="FFFFFF"/>
        </w:rPr>
        <w:t xml:space="preserve">. </w:t>
      </w:r>
    </w:p>
    <w:p w14:paraId="72745F73" w14:textId="77777777" w:rsidR="003A479E" w:rsidRDefault="00E57732" w:rsidP="003A479E">
      <w:pPr>
        <w:pStyle w:val="Default"/>
        <w:numPr>
          <w:ilvl w:val="0"/>
          <w:numId w:val="13"/>
        </w:numPr>
        <w:jc w:val="both"/>
        <w:rPr>
          <w:rFonts w:ascii="Times New Roman" w:hAnsi="Times New Roman" w:cs="Times New Roman"/>
          <w:color w:val="222222"/>
          <w:sz w:val="20"/>
          <w:szCs w:val="20"/>
          <w:shd w:val="clear" w:color="auto" w:fill="FFFFFF"/>
        </w:rPr>
      </w:pPr>
      <w:r w:rsidRPr="003A479E">
        <w:rPr>
          <w:rFonts w:ascii="Times New Roman" w:hAnsi="Times New Roman" w:cs="Times New Roman"/>
          <w:color w:val="222222"/>
          <w:sz w:val="20"/>
          <w:szCs w:val="20"/>
          <w:shd w:val="clear" w:color="auto" w:fill="FFFFFF"/>
        </w:rPr>
        <w:lastRenderedPageBreak/>
        <w:t>Regalla S. Correlação entre broca de perfuração, taxas de penetração e formação rochosas. Rio de Janeiro. UFRJ; 2011</w:t>
      </w:r>
      <w:r w:rsidR="00451DEC" w:rsidRPr="003A479E">
        <w:rPr>
          <w:rFonts w:ascii="Times New Roman" w:hAnsi="Times New Roman" w:cs="Times New Roman"/>
          <w:color w:val="222222"/>
          <w:sz w:val="20"/>
          <w:szCs w:val="20"/>
          <w:shd w:val="clear" w:color="auto" w:fill="FFFFFF"/>
        </w:rPr>
        <w:t>.</w:t>
      </w:r>
    </w:p>
    <w:p w14:paraId="00F5D734" w14:textId="77777777" w:rsidR="003A479E" w:rsidRDefault="00A1671F" w:rsidP="003A479E">
      <w:pPr>
        <w:pStyle w:val="Default"/>
        <w:numPr>
          <w:ilvl w:val="0"/>
          <w:numId w:val="13"/>
        </w:numPr>
        <w:jc w:val="both"/>
        <w:rPr>
          <w:rFonts w:ascii="Times New Roman" w:hAnsi="Times New Roman" w:cs="Times New Roman"/>
          <w:color w:val="222222"/>
          <w:sz w:val="20"/>
          <w:szCs w:val="20"/>
          <w:shd w:val="clear" w:color="auto" w:fill="FFFFFF"/>
        </w:rPr>
      </w:pPr>
      <w:r w:rsidRPr="003A479E">
        <w:rPr>
          <w:rFonts w:ascii="Times New Roman" w:hAnsi="Times New Roman" w:cs="Times New Roman"/>
          <w:color w:val="222222"/>
          <w:sz w:val="20"/>
          <w:szCs w:val="20"/>
          <w:shd w:val="clear" w:color="auto" w:fill="FFFFFF"/>
        </w:rPr>
        <w:t>Rocha L. Azevedo C. Projetos de Poços de Petróleo, Editora Interciência, Rio de Janeiro, 2007.</w:t>
      </w:r>
    </w:p>
    <w:p w14:paraId="10C80D7F" w14:textId="64C8A885" w:rsidR="00B82186" w:rsidRPr="003A479E" w:rsidRDefault="00451DEC" w:rsidP="003A479E">
      <w:pPr>
        <w:pStyle w:val="Default"/>
        <w:numPr>
          <w:ilvl w:val="0"/>
          <w:numId w:val="13"/>
        </w:numPr>
        <w:jc w:val="both"/>
        <w:rPr>
          <w:rFonts w:ascii="Times New Roman" w:hAnsi="Times New Roman" w:cs="Times New Roman"/>
          <w:color w:val="222222"/>
          <w:sz w:val="20"/>
          <w:szCs w:val="20"/>
          <w:shd w:val="clear" w:color="auto" w:fill="FFFFFF"/>
        </w:rPr>
      </w:pPr>
      <w:r w:rsidRPr="003A479E">
        <w:rPr>
          <w:rFonts w:ascii="Times New Roman" w:hAnsi="Times New Roman" w:cs="Times New Roman"/>
          <w:color w:val="222222"/>
          <w:sz w:val="20"/>
          <w:szCs w:val="20"/>
          <w:shd w:val="clear" w:color="auto" w:fill="FFFFFF"/>
        </w:rPr>
        <w:t>Rosière, C.A. &amp; Chemale Jr, F. Itabiritos e minérios de ferro de alto teor do Quadrilátero Ferrífero - Uma visão geral e discussão. Geonomos - v.8 n. 2, 2000. Disponível em: </w:t>
      </w:r>
      <w:hyperlink r:id="rId26" w:history="1">
        <w:r>
          <w:rPr>
            <w:rStyle w:val="Hyperlink"/>
            <w:rFonts w:ascii="Times New Roman" w:hAnsi="Times New Roman" w:cs="Times New Roman"/>
            <w:sz w:val="20"/>
            <w:szCs w:val="20"/>
            <w:shd w:val="clear" w:color="auto" w:fill="FFFFFF"/>
          </w:rPr>
          <w:t>https://periodicos.ufmg.br</w:t>
        </w:r>
      </w:hyperlink>
      <w:r w:rsidRPr="003A479E">
        <w:rPr>
          <w:rFonts w:ascii="Times New Roman" w:hAnsi="Times New Roman" w:cs="Times New Roman"/>
          <w:color w:val="222222"/>
          <w:sz w:val="20"/>
          <w:szCs w:val="20"/>
          <w:shd w:val="clear" w:color="auto" w:fill="FFFFFF"/>
        </w:rPr>
        <w:t>. Acesso em 27 setembro 2021.</w:t>
      </w:r>
    </w:p>
    <w:p w14:paraId="00D0994D" w14:textId="77777777" w:rsidR="003A479E" w:rsidRDefault="00D65530" w:rsidP="003A479E">
      <w:pPr>
        <w:pStyle w:val="Default"/>
        <w:numPr>
          <w:ilvl w:val="0"/>
          <w:numId w:val="13"/>
        </w:numPr>
        <w:jc w:val="both"/>
        <w:rPr>
          <w:rFonts w:ascii="Times New Roman" w:hAnsi="Times New Roman" w:cs="Times New Roman"/>
          <w:sz w:val="20"/>
          <w:szCs w:val="20"/>
          <w:lang w:val="en-US"/>
        </w:rPr>
      </w:pPr>
      <w:r w:rsidRPr="005C1C82">
        <w:rPr>
          <w:rFonts w:ascii="Times New Roman" w:hAnsi="Times New Roman" w:cs="Times New Roman"/>
          <w:sz w:val="20"/>
          <w:szCs w:val="20"/>
          <w:lang w:val="en-US"/>
        </w:rPr>
        <w:t xml:space="preserve">Serres M. </w:t>
      </w:r>
      <w:r w:rsidRPr="005C1C82">
        <w:rPr>
          <w:rFonts w:ascii="Times New Roman" w:hAnsi="Times New Roman" w:cs="Times New Roman"/>
          <w:bCs/>
          <w:sz w:val="20"/>
          <w:szCs w:val="20"/>
          <w:lang w:val="en-US"/>
        </w:rPr>
        <w:t>Top Trends to Transform Mining. Acesso em 07 julho 2021</w:t>
      </w:r>
      <w:r w:rsidRPr="005C1C82">
        <w:rPr>
          <w:rFonts w:ascii="Times New Roman" w:hAnsi="Times New Roman" w:cs="Times New Roman"/>
          <w:b/>
          <w:bCs/>
          <w:sz w:val="20"/>
          <w:szCs w:val="20"/>
          <w:lang w:val="en-US"/>
        </w:rPr>
        <w:t>.</w:t>
      </w:r>
      <w:r w:rsidRPr="005C1C82">
        <w:rPr>
          <w:rFonts w:ascii="Times New Roman" w:hAnsi="Times New Roman" w:cs="Times New Roman"/>
          <w:sz w:val="20"/>
          <w:szCs w:val="20"/>
          <w:lang w:val="en-US"/>
        </w:rPr>
        <w:t xml:space="preserve"> Disponível em: </w:t>
      </w:r>
      <w:hyperlink r:id="rId27" w:history="1">
        <w:r>
          <w:rPr>
            <w:rStyle w:val="Hyperlink"/>
            <w:rFonts w:ascii="Times New Roman" w:hAnsi="Times New Roman" w:cs="Times New Roman"/>
            <w:sz w:val="20"/>
            <w:szCs w:val="20"/>
            <w:lang w:val="en-US"/>
          </w:rPr>
          <w:t>Mining news and industry magazine | Global Mining Review</w:t>
        </w:r>
      </w:hyperlink>
      <w:r w:rsidRPr="005C1C82">
        <w:rPr>
          <w:rFonts w:ascii="Times New Roman" w:hAnsi="Times New Roman" w:cs="Times New Roman"/>
          <w:sz w:val="20"/>
          <w:szCs w:val="20"/>
          <w:lang w:val="en-US"/>
        </w:rPr>
        <w:t xml:space="preserve">. </w:t>
      </w:r>
    </w:p>
    <w:p w14:paraId="2AC2CBA5" w14:textId="77777777" w:rsidR="00D65530" w:rsidRPr="005C1C82" w:rsidRDefault="00D65530" w:rsidP="007D42E2">
      <w:pPr>
        <w:pStyle w:val="Default"/>
        <w:numPr>
          <w:ilvl w:val="0"/>
          <w:numId w:val="13"/>
        </w:numPr>
        <w:jc w:val="both"/>
        <w:rPr>
          <w:rFonts w:ascii="Times New Roman" w:hAnsi="Times New Roman" w:cs="Times New Roman"/>
          <w:color w:val="222222"/>
          <w:sz w:val="20"/>
          <w:szCs w:val="20"/>
          <w:shd w:val="clear" w:color="auto" w:fill="FFFFFF"/>
          <w:lang w:val="en-US"/>
        </w:rPr>
      </w:pPr>
      <w:r w:rsidRPr="003A479E">
        <w:rPr>
          <w:rFonts w:ascii="Times New Roman" w:hAnsi="Times New Roman" w:cs="Times New Roman"/>
          <w:color w:val="222222"/>
          <w:sz w:val="20"/>
          <w:szCs w:val="20"/>
          <w:shd w:val="clear" w:color="auto" w:fill="FFFFFF"/>
          <w:lang w:val="en-US"/>
        </w:rPr>
        <w:t>Thompson R, Malekzehtab H. Underground roadway design considerations for efficient autonomous hauling. In: </w:t>
      </w:r>
      <w:r w:rsidRPr="005C1C82">
        <w:rPr>
          <w:rFonts w:ascii="Times New Roman" w:hAnsi="Times New Roman" w:cs="Times New Roman"/>
          <w:bCs/>
          <w:color w:val="222222"/>
          <w:sz w:val="20"/>
          <w:szCs w:val="20"/>
          <w:shd w:val="clear" w:color="auto" w:fill="FFFFFF"/>
          <w:lang w:val="en-US"/>
        </w:rPr>
        <w:t>Proceedings of the Fourth International Symposium on Block and Sublevel Caving</w:t>
      </w:r>
      <w:r w:rsidRPr="005C1C82">
        <w:rPr>
          <w:rFonts w:ascii="Times New Roman" w:hAnsi="Times New Roman" w:cs="Times New Roman"/>
          <w:color w:val="222222"/>
          <w:sz w:val="20"/>
          <w:szCs w:val="20"/>
          <w:shd w:val="clear" w:color="auto" w:fill="FFFFFF"/>
          <w:lang w:val="en-US"/>
        </w:rPr>
        <w:t>. Australian Centre for Geomechanics, 2018. p. 337-350</w:t>
      </w:r>
      <w:r w:rsidRPr="005C1C82">
        <w:rPr>
          <w:rFonts w:ascii="Times New Roman" w:hAnsi="Times New Roman" w:cs="Times New Roman"/>
          <w:sz w:val="20"/>
          <w:szCs w:val="20"/>
        </w:rPr>
        <w:t>.</w:t>
      </w:r>
    </w:p>
    <w:p w14:paraId="09294896" w14:textId="1D5F43EF" w:rsidR="00862188" w:rsidRPr="005C1C82" w:rsidRDefault="00862188" w:rsidP="007D42E2">
      <w:pPr>
        <w:pStyle w:val="PargrafodaLista"/>
        <w:spacing w:after="360" w:line="240" w:lineRule="auto"/>
        <w:ind w:left="0"/>
        <w:jc w:val="both"/>
        <w:rPr>
          <w:color w:val="222222"/>
          <w:sz w:val="20"/>
          <w:szCs w:val="20"/>
          <w:shd w:val="clear" w:color="auto" w:fill="FFFFFF"/>
        </w:rPr>
      </w:pPr>
    </w:p>
    <w:sectPr w:rsidR="00862188" w:rsidRPr="005C1C82" w:rsidSect="008241F1">
      <w:type w:val="continuous"/>
      <w:pgSz w:w="11906" w:h="16838" w:code="9"/>
      <w:pgMar w:top="1701" w:right="1134" w:bottom="1134" w:left="170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0A225" w14:textId="77777777" w:rsidR="0024262B" w:rsidRDefault="0024262B">
      <w:r>
        <w:separator/>
      </w:r>
    </w:p>
  </w:endnote>
  <w:endnote w:type="continuationSeparator" w:id="0">
    <w:p w14:paraId="140B27A4" w14:textId="77777777" w:rsidR="0024262B" w:rsidRDefault="00242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997E0" w14:textId="77777777" w:rsidR="0024262B" w:rsidRDefault="0024262B">
      <w:r>
        <w:separator/>
      </w:r>
    </w:p>
  </w:footnote>
  <w:footnote w:type="continuationSeparator" w:id="0">
    <w:p w14:paraId="304A352D" w14:textId="77777777" w:rsidR="0024262B" w:rsidRDefault="0024262B">
      <w:r>
        <w:continuationSeparator/>
      </w:r>
    </w:p>
  </w:footnote>
  <w:footnote w:id="1">
    <w:p w14:paraId="508BDDDE" w14:textId="2BA9099A" w:rsidR="00EB3D97" w:rsidRPr="00EB3D97" w:rsidRDefault="009C158E" w:rsidP="00EB3D97">
      <w:pPr>
        <w:tabs>
          <w:tab w:val="left" w:pos="4678"/>
        </w:tabs>
        <w:spacing w:line="240" w:lineRule="auto"/>
        <w:jc w:val="both"/>
        <w:outlineLvl w:val="0"/>
        <w:rPr>
          <w:sz w:val="16"/>
          <w:szCs w:val="16"/>
          <w:lang w:val="en-US"/>
        </w:rPr>
      </w:pPr>
      <w:r>
        <w:rPr>
          <w:rStyle w:val="Refdenotaderodap"/>
        </w:rPr>
        <w:footnoteRef/>
      </w:r>
      <w:r w:rsidRPr="00EB3D97">
        <w:rPr>
          <w:lang w:val="en-US"/>
        </w:rPr>
        <w:t xml:space="preserve"> </w:t>
      </w:r>
      <w:r w:rsidR="00EB3D97" w:rsidRPr="00EB3D97">
        <w:rPr>
          <w:sz w:val="16"/>
          <w:szCs w:val="16"/>
          <w:lang w:val="en-US"/>
        </w:rPr>
        <w:t>Student of the Post-Graduate Course in Mineral Engineering at the Department of Mining Engineering at the Federal University of Ouro Preto and graduated in Production Engineering at the President Antonio Carlos University (UNIPAC).</w:t>
      </w:r>
    </w:p>
  </w:footnote>
  <w:footnote w:id="2">
    <w:p w14:paraId="0ADA1F20" w14:textId="02084082" w:rsidR="00EB3D97" w:rsidRPr="00EB3D97" w:rsidRDefault="009C158E" w:rsidP="00EB3D97">
      <w:pPr>
        <w:tabs>
          <w:tab w:val="left" w:pos="4678"/>
        </w:tabs>
        <w:spacing w:line="240" w:lineRule="auto"/>
        <w:jc w:val="both"/>
        <w:outlineLvl w:val="0"/>
        <w:rPr>
          <w:sz w:val="16"/>
          <w:szCs w:val="16"/>
          <w:lang w:val="en-US"/>
        </w:rPr>
      </w:pPr>
      <w:r w:rsidRPr="00413FAB">
        <w:rPr>
          <w:rStyle w:val="Refdenotaderodap"/>
          <w:sz w:val="16"/>
          <w:szCs w:val="16"/>
        </w:rPr>
        <w:footnoteRef/>
      </w:r>
      <w:r w:rsidRPr="00EB3D97">
        <w:rPr>
          <w:sz w:val="16"/>
          <w:szCs w:val="16"/>
          <w:lang w:val="en-US"/>
        </w:rPr>
        <w:t xml:space="preserve"> </w:t>
      </w:r>
      <w:r w:rsidR="00EB3D97" w:rsidRPr="00EB3D97">
        <w:rPr>
          <w:sz w:val="16"/>
          <w:szCs w:val="16"/>
          <w:lang w:val="en-US"/>
        </w:rPr>
        <w:t>Doctor in Metallurgical and Mining Engineering from the Federal University of Minas Gerais, he is currently Professor of the Post-Graduate Course in Mineral Engineering at the Department of Mining Engineering at the Federal University of Ouro Preto.</w:t>
      </w:r>
    </w:p>
    <w:p w14:paraId="0C0BF1A8" w14:textId="6CE8B2BD" w:rsidR="009C158E" w:rsidRPr="00EB3D97" w:rsidRDefault="009C158E" w:rsidP="004F4CDB">
      <w:pPr>
        <w:spacing w:line="240" w:lineRule="auto"/>
        <w:jc w:val="both"/>
        <w:rPr>
          <w:rFonts w:ascii="Arial" w:hAnsi="Arial" w:cs="Arial"/>
          <w:sz w:val="16"/>
          <w:szCs w:val="16"/>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412093"/>
      <w:docPartObj>
        <w:docPartGallery w:val="Page Numbers (Top of Page)"/>
        <w:docPartUnique/>
      </w:docPartObj>
    </w:sdtPr>
    <w:sdtEndPr/>
    <w:sdtContent>
      <w:p w14:paraId="466341DA" w14:textId="45D90999" w:rsidR="002B3420" w:rsidRDefault="002B3420">
        <w:pPr>
          <w:pStyle w:val="Cabealho"/>
          <w:jc w:val="center"/>
        </w:pPr>
        <w:r>
          <w:fldChar w:fldCharType="begin"/>
        </w:r>
        <w:r>
          <w:instrText>PAGE   \* MERGEFORMAT</w:instrText>
        </w:r>
        <w:r>
          <w:fldChar w:fldCharType="separate"/>
        </w:r>
        <w:r>
          <w:t>2</w:t>
        </w:r>
        <w:r>
          <w:fldChar w:fldCharType="end"/>
        </w:r>
      </w:p>
    </w:sdtContent>
  </w:sdt>
  <w:p w14:paraId="1FAF766D" w14:textId="77777777" w:rsidR="009C158E" w:rsidRDefault="009C158E" w:rsidP="00526955">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E1221"/>
    <w:multiLevelType w:val="hybridMultilevel"/>
    <w:tmpl w:val="D096B52A"/>
    <w:lvl w:ilvl="0" w:tplc="04160009">
      <w:start w:val="1"/>
      <w:numFmt w:val="bullet"/>
      <w:lvlText w:val=""/>
      <w:lvlJc w:val="left"/>
      <w:pPr>
        <w:ind w:left="720" w:hanging="360"/>
      </w:pPr>
      <w:rPr>
        <w:rFonts w:ascii="Wingdings" w:hAnsi="Wingdings" w:hint="default"/>
      </w:rPr>
    </w:lvl>
    <w:lvl w:ilvl="1" w:tplc="04160009">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AE3099"/>
    <w:multiLevelType w:val="hybridMultilevel"/>
    <w:tmpl w:val="1500FBB6"/>
    <w:lvl w:ilvl="0" w:tplc="04160009">
      <w:start w:val="1"/>
      <w:numFmt w:val="bullet"/>
      <w:lvlText w:val=""/>
      <w:lvlJc w:val="left"/>
      <w:pPr>
        <w:ind w:left="1287" w:hanging="360"/>
      </w:pPr>
      <w:rPr>
        <w:rFonts w:ascii="Wingdings" w:hAnsi="Wingdings" w:hint="default"/>
      </w:rPr>
    </w:lvl>
    <w:lvl w:ilvl="1" w:tplc="21948D5C">
      <w:numFmt w:val="bullet"/>
      <w:lvlText w:val="•"/>
      <w:lvlJc w:val="left"/>
      <w:pPr>
        <w:ind w:left="2007" w:hanging="360"/>
      </w:pPr>
      <w:rPr>
        <w:rFonts w:ascii="Arial" w:eastAsia="Times New Roman" w:hAnsi="Arial" w:cs="Arial"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1DE75820"/>
    <w:multiLevelType w:val="hybridMultilevel"/>
    <w:tmpl w:val="1DB8931E"/>
    <w:lvl w:ilvl="0" w:tplc="04160009">
      <w:start w:val="1"/>
      <w:numFmt w:val="bullet"/>
      <w:lvlText w:val=""/>
      <w:lvlJc w:val="left"/>
      <w:pPr>
        <w:ind w:left="1425" w:hanging="360"/>
      </w:pPr>
      <w:rPr>
        <w:rFonts w:ascii="Wingdings" w:hAnsi="Wingdings"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2BF878D8"/>
    <w:multiLevelType w:val="hybridMultilevel"/>
    <w:tmpl w:val="8E6E9686"/>
    <w:lvl w:ilvl="0" w:tplc="04160009">
      <w:start w:val="1"/>
      <w:numFmt w:val="bullet"/>
      <w:lvlText w:val=""/>
      <w:lvlJc w:val="left"/>
      <w:pPr>
        <w:ind w:left="1287" w:hanging="360"/>
      </w:pPr>
      <w:rPr>
        <w:rFonts w:ascii="Wingdings" w:hAnsi="Wingding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43D61E8D"/>
    <w:multiLevelType w:val="hybridMultilevel"/>
    <w:tmpl w:val="ED58F3DA"/>
    <w:lvl w:ilvl="0" w:tplc="B9F68E26">
      <w:start w:val="1"/>
      <w:numFmt w:val="decimal"/>
      <w:lvlText w:val="%1"/>
      <w:lvlJc w:val="left"/>
      <w:pPr>
        <w:tabs>
          <w:tab w:val="num" w:pos="0"/>
        </w:tabs>
        <w:ind w:left="510" w:hanging="510"/>
      </w:pPr>
      <w:rPr>
        <w:rFonts w:ascii="Times New Roman" w:eastAsia="Times New Roman" w:hAnsi="Times New Roman" w:cs="Times New Roman"/>
        <w:b w:val="0"/>
        <w:i w:val="0"/>
        <w:color w:val="000000"/>
        <w:sz w:val="22"/>
        <w:szCs w:val="22"/>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50DC4D31"/>
    <w:multiLevelType w:val="multilevel"/>
    <w:tmpl w:val="1F84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A776E"/>
    <w:multiLevelType w:val="hybridMultilevel"/>
    <w:tmpl w:val="FD6493FC"/>
    <w:lvl w:ilvl="0" w:tplc="02FAAC4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2633297"/>
    <w:multiLevelType w:val="multilevel"/>
    <w:tmpl w:val="5DBAFF7A"/>
    <w:lvl w:ilvl="0">
      <w:start w:val="1"/>
      <w:numFmt w:val="decimal"/>
      <w:pStyle w:val="SeoPrimria"/>
      <w:suff w:val="space"/>
      <w:lvlText w:val="%1"/>
      <w:lvlJc w:val="left"/>
      <w:pPr>
        <w:ind w:left="284" w:hanging="284"/>
      </w:pPr>
      <w:rPr>
        <w:rFonts w:hint="default"/>
      </w:rPr>
    </w:lvl>
    <w:lvl w:ilvl="1">
      <w:start w:val="1"/>
      <w:numFmt w:val="decimal"/>
      <w:pStyle w:val="SeoSecundria"/>
      <w:suff w:val="space"/>
      <w:lvlText w:val="%1.%2"/>
      <w:lvlJc w:val="left"/>
      <w:pPr>
        <w:ind w:left="8109" w:hanging="454"/>
      </w:pPr>
      <w:rPr>
        <w:rFonts w:hint="default"/>
      </w:rPr>
    </w:lvl>
    <w:lvl w:ilvl="2">
      <w:start w:val="1"/>
      <w:numFmt w:val="decimal"/>
      <w:pStyle w:val="SeoTerciria"/>
      <w:suff w:val="space"/>
      <w:lvlText w:val="%1.%2.%3"/>
      <w:lvlJc w:val="left"/>
      <w:pPr>
        <w:ind w:left="454" w:hanging="454"/>
      </w:pPr>
      <w:rPr>
        <w:rFonts w:hint="default"/>
      </w:rPr>
    </w:lvl>
    <w:lvl w:ilvl="3">
      <w:start w:val="1"/>
      <w:numFmt w:val="decimal"/>
      <w:pStyle w:val="SeoQuaternria"/>
      <w:suff w:val="space"/>
      <w:lvlText w:val="%1.%2.%3.%4"/>
      <w:lvlJc w:val="left"/>
      <w:pPr>
        <w:ind w:left="454" w:hanging="45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ECF5205"/>
    <w:multiLevelType w:val="multilevel"/>
    <w:tmpl w:val="EABE4344"/>
    <w:lvl w:ilvl="0">
      <w:start w:val="3"/>
      <w:numFmt w:val="decimal"/>
      <w:lvlText w:val="%1"/>
      <w:lvlJc w:val="left"/>
      <w:pPr>
        <w:ind w:left="855" w:hanging="719"/>
      </w:pPr>
      <w:rPr>
        <w:rFonts w:hint="default"/>
        <w:lang w:val="pt-PT" w:eastAsia="en-US" w:bidi="ar-SA"/>
      </w:rPr>
    </w:lvl>
    <w:lvl w:ilvl="1">
      <w:start w:val="2"/>
      <w:numFmt w:val="decimal"/>
      <w:lvlText w:val="%1.%2"/>
      <w:lvlJc w:val="left"/>
      <w:pPr>
        <w:ind w:left="855" w:hanging="719"/>
      </w:pPr>
      <w:rPr>
        <w:rFonts w:hint="default"/>
        <w:lang w:val="pt-PT" w:eastAsia="en-US" w:bidi="ar-SA"/>
      </w:rPr>
    </w:lvl>
    <w:lvl w:ilvl="2">
      <w:start w:val="1"/>
      <w:numFmt w:val="decimal"/>
      <w:lvlText w:val="%1.%2.%3"/>
      <w:lvlJc w:val="left"/>
      <w:pPr>
        <w:ind w:left="855" w:hanging="719"/>
      </w:pPr>
      <w:rPr>
        <w:rFonts w:ascii="Arial" w:eastAsia="Arial" w:hAnsi="Arial" w:cs="Arial" w:hint="default"/>
        <w:b/>
        <w:bCs/>
        <w:spacing w:val="-6"/>
        <w:w w:val="99"/>
        <w:sz w:val="24"/>
        <w:szCs w:val="24"/>
        <w:lang w:val="pt-PT" w:eastAsia="en-US" w:bidi="ar-SA"/>
      </w:rPr>
    </w:lvl>
    <w:lvl w:ilvl="3">
      <w:start w:val="1"/>
      <w:numFmt w:val="decimal"/>
      <w:lvlText w:val="%1.%2.%3.%4"/>
      <w:lvlJc w:val="left"/>
      <w:pPr>
        <w:ind w:left="1222" w:hanging="1087"/>
      </w:pPr>
      <w:rPr>
        <w:rFonts w:ascii="Arial" w:eastAsia="Arial" w:hAnsi="Arial" w:cs="Arial" w:hint="default"/>
        <w:b/>
        <w:bCs/>
        <w:i/>
        <w:spacing w:val="-6"/>
        <w:w w:val="99"/>
        <w:sz w:val="24"/>
        <w:szCs w:val="24"/>
        <w:lang w:val="pt-PT" w:eastAsia="en-US" w:bidi="ar-SA"/>
      </w:rPr>
    </w:lvl>
    <w:lvl w:ilvl="4">
      <w:numFmt w:val="bullet"/>
      <w:lvlText w:val="•"/>
      <w:lvlJc w:val="left"/>
      <w:pPr>
        <w:ind w:left="3974" w:hanging="1087"/>
      </w:pPr>
      <w:rPr>
        <w:rFonts w:hint="default"/>
        <w:lang w:val="pt-PT" w:eastAsia="en-US" w:bidi="ar-SA"/>
      </w:rPr>
    </w:lvl>
    <w:lvl w:ilvl="5">
      <w:numFmt w:val="bullet"/>
      <w:lvlText w:val="•"/>
      <w:lvlJc w:val="left"/>
      <w:pPr>
        <w:ind w:left="4892" w:hanging="1087"/>
      </w:pPr>
      <w:rPr>
        <w:rFonts w:hint="default"/>
        <w:lang w:val="pt-PT" w:eastAsia="en-US" w:bidi="ar-SA"/>
      </w:rPr>
    </w:lvl>
    <w:lvl w:ilvl="6">
      <w:numFmt w:val="bullet"/>
      <w:lvlText w:val="•"/>
      <w:lvlJc w:val="left"/>
      <w:pPr>
        <w:ind w:left="5811" w:hanging="1087"/>
      </w:pPr>
      <w:rPr>
        <w:rFonts w:hint="default"/>
        <w:lang w:val="pt-PT" w:eastAsia="en-US" w:bidi="ar-SA"/>
      </w:rPr>
    </w:lvl>
    <w:lvl w:ilvl="7">
      <w:numFmt w:val="bullet"/>
      <w:lvlText w:val="•"/>
      <w:lvlJc w:val="left"/>
      <w:pPr>
        <w:ind w:left="6729" w:hanging="1087"/>
      </w:pPr>
      <w:rPr>
        <w:rFonts w:hint="default"/>
        <w:lang w:val="pt-PT" w:eastAsia="en-US" w:bidi="ar-SA"/>
      </w:rPr>
    </w:lvl>
    <w:lvl w:ilvl="8">
      <w:numFmt w:val="bullet"/>
      <w:lvlText w:val="•"/>
      <w:lvlJc w:val="left"/>
      <w:pPr>
        <w:ind w:left="7647" w:hanging="1087"/>
      </w:pPr>
      <w:rPr>
        <w:rFonts w:hint="default"/>
        <w:lang w:val="pt-PT" w:eastAsia="en-US" w:bidi="ar-SA"/>
      </w:rPr>
    </w:lvl>
  </w:abstractNum>
  <w:abstractNum w:abstractNumId="9" w15:restartNumberingAfterBreak="0">
    <w:nsid w:val="773D3E57"/>
    <w:multiLevelType w:val="hybridMultilevel"/>
    <w:tmpl w:val="8CE6E300"/>
    <w:lvl w:ilvl="0" w:tplc="0416000F">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7D976633"/>
    <w:multiLevelType w:val="hybridMultilevel"/>
    <w:tmpl w:val="1B7A5AE6"/>
    <w:lvl w:ilvl="0" w:tplc="B73AC00C">
      <w:start w:val="1"/>
      <w:numFmt w:val="upperLetter"/>
      <w:lvlText w:val="(%1)"/>
      <w:lvlJc w:val="left"/>
      <w:pPr>
        <w:ind w:left="720" w:hanging="360"/>
      </w:pPr>
      <w:rPr>
        <w:rFonts w:ascii="Times New Roman" w:hAnsi="Times New Roman" w:cs="Times New Roman"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00425296">
    <w:abstractNumId w:val="7"/>
  </w:num>
  <w:num w:numId="2" w16cid:durableId="1621571334">
    <w:abstractNumId w:val="9"/>
  </w:num>
  <w:num w:numId="3" w16cid:durableId="1827503261">
    <w:abstractNumId w:val="10"/>
  </w:num>
  <w:num w:numId="4" w16cid:durableId="1591044760">
    <w:abstractNumId w:val="3"/>
  </w:num>
  <w:num w:numId="5" w16cid:durableId="1429739929">
    <w:abstractNumId w:val="1"/>
  </w:num>
  <w:num w:numId="6" w16cid:durableId="2117747047">
    <w:abstractNumId w:val="0"/>
  </w:num>
  <w:num w:numId="7" w16cid:durableId="1071729705">
    <w:abstractNumId w:val="2"/>
  </w:num>
  <w:num w:numId="8" w16cid:durableId="444737220">
    <w:abstractNumId w:val="7"/>
    <w:lvlOverride w:ilvl="0">
      <w:startOverride w:val="3"/>
    </w:lvlOverride>
    <w:lvlOverride w:ilvl="1">
      <w:startOverride w:val="2"/>
    </w:lvlOverride>
  </w:num>
  <w:num w:numId="9" w16cid:durableId="441073304">
    <w:abstractNumId w:val="7"/>
  </w:num>
  <w:num w:numId="10" w16cid:durableId="1731033609">
    <w:abstractNumId w:val="8"/>
  </w:num>
  <w:num w:numId="11" w16cid:durableId="1934581295">
    <w:abstractNumId w:val="5"/>
  </w:num>
  <w:num w:numId="12" w16cid:durableId="187960656">
    <w:abstractNumId w:val="6"/>
  </w:num>
  <w:num w:numId="13" w16cid:durableId="1798446195">
    <w:abstractNumId w:val="4"/>
  </w:num>
  <w:num w:numId="14" w16cid:durableId="193582541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2A3"/>
    <w:rsid w:val="000012FA"/>
    <w:rsid w:val="0000175D"/>
    <w:rsid w:val="00002875"/>
    <w:rsid w:val="00003651"/>
    <w:rsid w:val="00003739"/>
    <w:rsid w:val="00004A4C"/>
    <w:rsid w:val="00004CA0"/>
    <w:rsid w:val="0000551A"/>
    <w:rsid w:val="00005E39"/>
    <w:rsid w:val="000064B6"/>
    <w:rsid w:val="0000652C"/>
    <w:rsid w:val="00006816"/>
    <w:rsid w:val="00006975"/>
    <w:rsid w:val="00006A78"/>
    <w:rsid w:val="00006AE6"/>
    <w:rsid w:val="00006F87"/>
    <w:rsid w:val="00007E0B"/>
    <w:rsid w:val="00010F48"/>
    <w:rsid w:val="000114E7"/>
    <w:rsid w:val="00011802"/>
    <w:rsid w:val="00011AB3"/>
    <w:rsid w:val="00011BCE"/>
    <w:rsid w:val="00012193"/>
    <w:rsid w:val="00012FC2"/>
    <w:rsid w:val="00013033"/>
    <w:rsid w:val="000132E9"/>
    <w:rsid w:val="00013739"/>
    <w:rsid w:val="00013AB4"/>
    <w:rsid w:val="00013D49"/>
    <w:rsid w:val="0001462E"/>
    <w:rsid w:val="000147F9"/>
    <w:rsid w:val="00014826"/>
    <w:rsid w:val="00014BAF"/>
    <w:rsid w:val="00014E4A"/>
    <w:rsid w:val="00015488"/>
    <w:rsid w:val="0001625A"/>
    <w:rsid w:val="00017F47"/>
    <w:rsid w:val="00017FCE"/>
    <w:rsid w:val="000203D5"/>
    <w:rsid w:val="000222CC"/>
    <w:rsid w:val="00022570"/>
    <w:rsid w:val="00022865"/>
    <w:rsid w:val="00022D34"/>
    <w:rsid w:val="0002352D"/>
    <w:rsid w:val="00024AC7"/>
    <w:rsid w:val="00024F9C"/>
    <w:rsid w:val="000251C6"/>
    <w:rsid w:val="00025538"/>
    <w:rsid w:val="000256F6"/>
    <w:rsid w:val="00025B76"/>
    <w:rsid w:val="00025C79"/>
    <w:rsid w:val="00025F55"/>
    <w:rsid w:val="0002662E"/>
    <w:rsid w:val="00026BD6"/>
    <w:rsid w:val="00026C4B"/>
    <w:rsid w:val="00027757"/>
    <w:rsid w:val="000279E0"/>
    <w:rsid w:val="0003101D"/>
    <w:rsid w:val="000312BB"/>
    <w:rsid w:val="00031564"/>
    <w:rsid w:val="0003211F"/>
    <w:rsid w:val="00032A69"/>
    <w:rsid w:val="000331B6"/>
    <w:rsid w:val="00033238"/>
    <w:rsid w:val="000335ED"/>
    <w:rsid w:val="000351E1"/>
    <w:rsid w:val="000354CC"/>
    <w:rsid w:val="000355F6"/>
    <w:rsid w:val="00035FF7"/>
    <w:rsid w:val="000363D5"/>
    <w:rsid w:val="0003656F"/>
    <w:rsid w:val="000365E5"/>
    <w:rsid w:val="0003683D"/>
    <w:rsid w:val="00036CA4"/>
    <w:rsid w:val="00036FEE"/>
    <w:rsid w:val="0004098B"/>
    <w:rsid w:val="00040B8B"/>
    <w:rsid w:val="00040BF0"/>
    <w:rsid w:val="00040DB7"/>
    <w:rsid w:val="000413F0"/>
    <w:rsid w:val="000415E3"/>
    <w:rsid w:val="000418B9"/>
    <w:rsid w:val="00041E58"/>
    <w:rsid w:val="00042119"/>
    <w:rsid w:val="000422C7"/>
    <w:rsid w:val="0004248A"/>
    <w:rsid w:val="00042C52"/>
    <w:rsid w:val="00043031"/>
    <w:rsid w:val="0004315E"/>
    <w:rsid w:val="000431B9"/>
    <w:rsid w:val="00043218"/>
    <w:rsid w:val="00043745"/>
    <w:rsid w:val="0004391D"/>
    <w:rsid w:val="00044EEC"/>
    <w:rsid w:val="0004539E"/>
    <w:rsid w:val="000457E8"/>
    <w:rsid w:val="00045FBF"/>
    <w:rsid w:val="00046C83"/>
    <w:rsid w:val="00047004"/>
    <w:rsid w:val="00047541"/>
    <w:rsid w:val="00047F55"/>
    <w:rsid w:val="00047FF1"/>
    <w:rsid w:val="00050273"/>
    <w:rsid w:val="0005091E"/>
    <w:rsid w:val="000511A0"/>
    <w:rsid w:val="000516BE"/>
    <w:rsid w:val="00051B8F"/>
    <w:rsid w:val="000526E7"/>
    <w:rsid w:val="0005290B"/>
    <w:rsid w:val="0005330A"/>
    <w:rsid w:val="000538B3"/>
    <w:rsid w:val="000548E9"/>
    <w:rsid w:val="00055A16"/>
    <w:rsid w:val="00057794"/>
    <w:rsid w:val="00060167"/>
    <w:rsid w:val="00061BE7"/>
    <w:rsid w:val="00062965"/>
    <w:rsid w:val="00062D51"/>
    <w:rsid w:val="00063253"/>
    <w:rsid w:val="00063A74"/>
    <w:rsid w:val="0006412F"/>
    <w:rsid w:val="000646C2"/>
    <w:rsid w:val="00064A2C"/>
    <w:rsid w:val="00064A38"/>
    <w:rsid w:val="00064AA2"/>
    <w:rsid w:val="00064E5B"/>
    <w:rsid w:val="0006519A"/>
    <w:rsid w:val="000651D3"/>
    <w:rsid w:val="0006578E"/>
    <w:rsid w:val="00066072"/>
    <w:rsid w:val="000660A9"/>
    <w:rsid w:val="00066322"/>
    <w:rsid w:val="00066641"/>
    <w:rsid w:val="00066792"/>
    <w:rsid w:val="0006715F"/>
    <w:rsid w:val="0006723C"/>
    <w:rsid w:val="0006766E"/>
    <w:rsid w:val="00067721"/>
    <w:rsid w:val="0007043D"/>
    <w:rsid w:val="00070972"/>
    <w:rsid w:val="00070F75"/>
    <w:rsid w:val="00071412"/>
    <w:rsid w:val="00072890"/>
    <w:rsid w:val="00072971"/>
    <w:rsid w:val="00072A92"/>
    <w:rsid w:val="00073080"/>
    <w:rsid w:val="00073FB2"/>
    <w:rsid w:val="00073FBE"/>
    <w:rsid w:val="00074655"/>
    <w:rsid w:val="00074786"/>
    <w:rsid w:val="00074889"/>
    <w:rsid w:val="000753E8"/>
    <w:rsid w:val="000754B4"/>
    <w:rsid w:val="00075853"/>
    <w:rsid w:val="00075F05"/>
    <w:rsid w:val="00075F61"/>
    <w:rsid w:val="000763BE"/>
    <w:rsid w:val="00076934"/>
    <w:rsid w:val="00076940"/>
    <w:rsid w:val="00076BCC"/>
    <w:rsid w:val="00076D9D"/>
    <w:rsid w:val="00077343"/>
    <w:rsid w:val="00077349"/>
    <w:rsid w:val="00080494"/>
    <w:rsid w:val="000804B8"/>
    <w:rsid w:val="000805E5"/>
    <w:rsid w:val="000806F2"/>
    <w:rsid w:val="00080AB1"/>
    <w:rsid w:val="000811B6"/>
    <w:rsid w:val="00081453"/>
    <w:rsid w:val="000814DF"/>
    <w:rsid w:val="00081C56"/>
    <w:rsid w:val="00081CE4"/>
    <w:rsid w:val="00081DA5"/>
    <w:rsid w:val="00081E3C"/>
    <w:rsid w:val="00082A6E"/>
    <w:rsid w:val="00083FD6"/>
    <w:rsid w:val="0008598E"/>
    <w:rsid w:val="00085C7F"/>
    <w:rsid w:val="00085EA2"/>
    <w:rsid w:val="00086985"/>
    <w:rsid w:val="00086A31"/>
    <w:rsid w:val="00086BFE"/>
    <w:rsid w:val="00086F0B"/>
    <w:rsid w:val="0008700F"/>
    <w:rsid w:val="000877E8"/>
    <w:rsid w:val="00087908"/>
    <w:rsid w:val="0009027A"/>
    <w:rsid w:val="0009037A"/>
    <w:rsid w:val="0009094F"/>
    <w:rsid w:val="00090D69"/>
    <w:rsid w:val="00090EF6"/>
    <w:rsid w:val="0009104F"/>
    <w:rsid w:val="0009244B"/>
    <w:rsid w:val="00092D5B"/>
    <w:rsid w:val="00093260"/>
    <w:rsid w:val="000940BB"/>
    <w:rsid w:val="000943A9"/>
    <w:rsid w:val="0009441F"/>
    <w:rsid w:val="0009455D"/>
    <w:rsid w:val="00094947"/>
    <w:rsid w:val="00094F1F"/>
    <w:rsid w:val="000953A7"/>
    <w:rsid w:val="000958CF"/>
    <w:rsid w:val="0009592E"/>
    <w:rsid w:val="00095BB2"/>
    <w:rsid w:val="00096DFC"/>
    <w:rsid w:val="00097C8E"/>
    <w:rsid w:val="000A01A1"/>
    <w:rsid w:val="000A05B9"/>
    <w:rsid w:val="000A123E"/>
    <w:rsid w:val="000A16B1"/>
    <w:rsid w:val="000A2901"/>
    <w:rsid w:val="000A33B9"/>
    <w:rsid w:val="000A39C7"/>
    <w:rsid w:val="000A3AD6"/>
    <w:rsid w:val="000A401E"/>
    <w:rsid w:val="000A40AB"/>
    <w:rsid w:val="000A4F3A"/>
    <w:rsid w:val="000A5F7E"/>
    <w:rsid w:val="000A67F5"/>
    <w:rsid w:val="000A6AF5"/>
    <w:rsid w:val="000A7877"/>
    <w:rsid w:val="000B095A"/>
    <w:rsid w:val="000B15C7"/>
    <w:rsid w:val="000B30CB"/>
    <w:rsid w:val="000B392C"/>
    <w:rsid w:val="000B3CEE"/>
    <w:rsid w:val="000B40E9"/>
    <w:rsid w:val="000B470A"/>
    <w:rsid w:val="000B4901"/>
    <w:rsid w:val="000B6459"/>
    <w:rsid w:val="000C0194"/>
    <w:rsid w:val="000C0692"/>
    <w:rsid w:val="000C1AB3"/>
    <w:rsid w:val="000C2222"/>
    <w:rsid w:val="000C262E"/>
    <w:rsid w:val="000C2ACD"/>
    <w:rsid w:val="000C2EE2"/>
    <w:rsid w:val="000C3D14"/>
    <w:rsid w:val="000C4039"/>
    <w:rsid w:val="000C43CE"/>
    <w:rsid w:val="000C4712"/>
    <w:rsid w:val="000C5775"/>
    <w:rsid w:val="000C5FB0"/>
    <w:rsid w:val="000C6699"/>
    <w:rsid w:val="000C67AC"/>
    <w:rsid w:val="000C6C2B"/>
    <w:rsid w:val="000C7226"/>
    <w:rsid w:val="000C76C8"/>
    <w:rsid w:val="000C7941"/>
    <w:rsid w:val="000D0500"/>
    <w:rsid w:val="000D1192"/>
    <w:rsid w:val="000D1ADA"/>
    <w:rsid w:val="000D1C2B"/>
    <w:rsid w:val="000D1F9B"/>
    <w:rsid w:val="000D37D1"/>
    <w:rsid w:val="000D3A1C"/>
    <w:rsid w:val="000D53AB"/>
    <w:rsid w:val="000D5C8C"/>
    <w:rsid w:val="000D633F"/>
    <w:rsid w:val="000D6B44"/>
    <w:rsid w:val="000D6F4A"/>
    <w:rsid w:val="000D7000"/>
    <w:rsid w:val="000E02AD"/>
    <w:rsid w:val="000E0AA3"/>
    <w:rsid w:val="000E0C22"/>
    <w:rsid w:val="000E110E"/>
    <w:rsid w:val="000E18DE"/>
    <w:rsid w:val="000E2114"/>
    <w:rsid w:val="000E23AA"/>
    <w:rsid w:val="000E298F"/>
    <w:rsid w:val="000E43D4"/>
    <w:rsid w:val="000E45E1"/>
    <w:rsid w:val="000E5247"/>
    <w:rsid w:val="000E59BC"/>
    <w:rsid w:val="000E59D5"/>
    <w:rsid w:val="000E6197"/>
    <w:rsid w:val="000E73F5"/>
    <w:rsid w:val="000E7CBB"/>
    <w:rsid w:val="000F0471"/>
    <w:rsid w:val="000F09E3"/>
    <w:rsid w:val="000F1530"/>
    <w:rsid w:val="000F1571"/>
    <w:rsid w:val="000F16EC"/>
    <w:rsid w:val="000F1A17"/>
    <w:rsid w:val="000F1AD0"/>
    <w:rsid w:val="000F23FF"/>
    <w:rsid w:val="000F30CA"/>
    <w:rsid w:val="000F3643"/>
    <w:rsid w:val="000F4494"/>
    <w:rsid w:val="000F48CC"/>
    <w:rsid w:val="000F4B8D"/>
    <w:rsid w:val="000F4EFF"/>
    <w:rsid w:val="000F4FE0"/>
    <w:rsid w:val="000F572B"/>
    <w:rsid w:val="000F65AB"/>
    <w:rsid w:val="000F6DA9"/>
    <w:rsid w:val="000F735D"/>
    <w:rsid w:val="000F7AA6"/>
    <w:rsid w:val="000F7AF6"/>
    <w:rsid w:val="00101492"/>
    <w:rsid w:val="00102A98"/>
    <w:rsid w:val="0010347E"/>
    <w:rsid w:val="00103E44"/>
    <w:rsid w:val="001050AA"/>
    <w:rsid w:val="00105691"/>
    <w:rsid w:val="00105CF3"/>
    <w:rsid w:val="00106443"/>
    <w:rsid w:val="00106E3C"/>
    <w:rsid w:val="00106FBC"/>
    <w:rsid w:val="001075B3"/>
    <w:rsid w:val="001077D7"/>
    <w:rsid w:val="0010783B"/>
    <w:rsid w:val="001101B8"/>
    <w:rsid w:val="001102C5"/>
    <w:rsid w:val="001104FD"/>
    <w:rsid w:val="001109EC"/>
    <w:rsid w:val="00111889"/>
    <w:rsid w:val="001120BB"/>
    <w:rsid w:val="001121A7"/>
    <w:rsid w:val="00112C84"/>
    <w:rsid w:val="00114F6B"/>
    <w:rsid w:val="001151D8"/>
    <w:rsid w:val="001152E1"/>
    <w:rsid w:val="00115349"/>
    <w:rsid w:val="0011676B"/>
    <w:rsid w:val="00116B3C"/>
    <w:rsid w:val="001173FB"/>
    <w:rsid w:val="00117542"/>
    <w:rsid w:val="001202D4"/>
    <w:rsid w:val="00120372"/>
    <w:rsid w:val="001210B2"/>
    <w:rsid w:val="0012158F"/>
    <w:rsid w:val="001216F6"/>
    <w:rsid w:val="0012175E"/>
    <w:rsid w:val="001219C0"/>
    <w:rsid w:val="001241EB"/>
    <w:rsid w:val="00124FF4"/>
    <w:rsid w:val="00125090"/>
    <w:rsid w:val="001254C0"/>
    <w:rsid w:val="001257FA"/>
    <w:rsid w:val="0012584B"/>
    <w:rsid w:val="001267DE"/>
    <w:rsid w:val="001272B9"/>
    <w:rsid w:val="00127B9A"/>
    <w:rsid w:val="001303E9"/>
    <w:rsid w:val="00130BCE"/>
    <w:rsid w:val="0013128D"/>
    <w:rsid w:val="0013161B"/>
    <w:rsid w:val="001318B1"/>
    <w:rsid w:val="0013243F"/>
    <w:rsid w:val="00132D6D"/>
    <w:rsid w:val="00134268"/>
    <w:rsid w:val="001356A3"/>
    <w:rsid w:val="001359DB"/>
    <w:rsid w:val="001360D6"/>
    <w:rsid w:val="00136189"/>
    <w:rsid w:val="001364CD"/>
    <w:rsid w:val="00136591"/>
    <w:rsid w:val="00136AE6"/>
    <w:rsid w:val="0014039D"/>
    <w:rsid w:val="00140603"/>
    <w:rsid w:val="0014080B"/>
    <w:rsid w:val="0014083D"/>
    <w:rsid w:val="001414D5"/>
    <w:rsid w:val="00141CBE"/>
    <w:rsid w:val="00141F32"/>
    <w:rsid w:val="00142960"/>
    <w:rsid w:val="00142E6F"/>
    <w:rsid w:val="001436A1"/>
    <w:rsid w:val="001446D9"/>
    <w:rsid w:val="00144AF2"/>
    <w:rsid w:val="00144CDD"/>
    <w:rsid w:val="00145B88"/>
    <w:rsid w:val="00145BD0"/>
    <w:rsid w:val="00150154"/>
    <w:rsid w:val="00150321"/>
    <w:rsid w:val="001508A9"/>
    <w:rsid w:val="0015095F"/>
    <w:rsid w:val="001510E0"/>
    <w:rsid w:val="00151389"/>
    <w:rsid w:val="001526A8"/>
    <w:rsid w:val="00152737"/>
    <w:rsid w:val="00152E7D"/>
    <w:rsid w:val="001539B1"/>
    <w:rsid w:val="00153E9C"/>
    <w:rsid w:val="00154D7F"/>
    <w:rsid w:val="00154DB3"/>
    <w:rsid w:val="00155BD3"/>
    <w:rsid w:val="00156533"/>
    <w:rsid w:val="001574C5"/>
    <w:rsid w:val="00157C88"/>
    <w:rsid w:val="001602EF"/>
    <w:rsid w:val="001603D5"/>
    <w:rsid w:val="00160DEA"/>
    <w:rsid w:val="001611C2"/>
    <w:rsid w:val="00161435"/>
    <w:rsid w:val="00161636"/>
    <w:rsid w:val="00161678"/>
    <w:rsid w:val="0016180B"/>
    <w:rsid w:val="00161C00"/>
    <w:rsid w:val="00161DCA"/>
    <w:rsid w:val="00162044"/>
    <w:rsid w:val="001620C3"/>
    <w:rsid w:val="001628CE"/>
    <w:rsid w:val="00162B64"/>
    <w:rsid w:val="00162C21"/>
    <w:rsid w:val="00162F69"/>
    <w:rsid w:val="00163B96"/>
    <w:rsid w:val="00163FBA"/>
    <w:rsid w:val="00164B4C"/>
    <w:rsid w:val="00165103"/>
    <w:rsid w:val="001652D4"/>
    <w:rsid w:val="00165D45"/>
    <w:rsid w:val="00165F3A"/>
    <w:rsid w:val="0016668A"/>
    <w:rsid w:val="00166A2F"/>
    <w:rsid w:val="001670CC"/>
    <w:rsid w:val="001673BE"/>
    <w:rsid w:val="00167CD0"/>
    <w:rsid w:val="00167F6C"/>
    <w:rsid w:val="00170755"/>
    <w:rsid w:val="00171E6B"/>
    <w:rsid w:val="00171FE9"/>
    <w:rsid w:val="00172759"/>
    <w:rsid w:val="00172FFA"/>
    <w:rsid w:val="00173676"/>
    <w:rsid w:val="001738F1"/>
    <w:rsid w:val="00174D4F"/>
    <w:rsid w:val="00175745"/>
    <w:rsid w:val="00176637"/>
    <w:rsid w:val="00176A90"/>
    <w:rsid w:val="00176B61"/>
    <w:rsid w:val="00176CD7"/>
    <w:rsid w:val="00177301"/>
    <w:rsid w:val="001777AA"/>
    <w:rsid w:val="00181330"/>
    <w:rsid w:val="0018135F"/>
    <w:rsid w:val="001815D5"/>
    <w:rsid w:val="001817B8"/>
    <w:rsid w:val="00181D26"/>
    <w:rsid w:val="0018250D"/>
    <w:rsid w:val="0018383F"/>
    <w:rsid w:val="00183BC8"/>
    <w:rsid w:val="00183FFE"/>
    <w:rsid w:val="001867B0"/>
    <w:rsid w:val="00186DEE"/>
    <w:rsid w:val="0018710B"/>
    <w:rsid w:val="00187289"/>
    <w:rsid w:val="00187326"/>
    <w:rsid w:val="001878A1"/>
    <w:rsid w:val="001879E0"/>
    <w:rsid w:val="00190595"/>
    <w:rsid w:val="001905C6"/>
    <w:rsid w:val="00190DED"/>
    <w:rsid w:val="0019158B"/>
    <w:rsid w:val="00191E1A"/>
    <w:rsid w:val="001927B7"/>
    <w:rsid w:val="00192C54"/>
    <w:rsid w:val="00193660"/>
    <w:rsid w:val="001940F0"/>
    <w:rsid w:val="00194505"/>
    <w:rsid w:val="00195AD2"/>
    <w:rsid w:val="001963DA"/>
    <w:rsid w:val="00196523"/>
    <w:rsid w:val="00197310"/>
    <w:rsid w:val="00197BE7"/>
    <w:rsid w:val="001A116E"/>
    <w:rsid w:val="001A1DEB"/>
    <w:rsid w:val="001A29B8"/>
    <w:rsid w:val="001A2DDC"/>
    <w:rsid w:val="001A2F04"/>
    <w:rsid w:val="001A322B"/>
    <w:rsid w:val="001A3381"/>
    <w:rsid w:val="001A35EE"/>
    <w:rsid w:val="001A3776"/>
    <w:rsid w:val="001A383B"/>
    <w:rsid w:val="001A3927"/>
    <w:rsid w:val="001A3AA5"/>
    <w:rsid w:val="001A3D6F"/>
    <w:rsid w:val="001A3F9C"/>
    <w:rsid w:val="001A427E"/>
    <w:rsid w:val="001A440C"/>
    <w:rsid w:val="001A4A2F"/>
    <w:rsid w:val="001A4BBC"/>
    <w:rsid w:val="001A5260"/>
    <w:rsid w:val="001A5410"/>
    <w:rsid w:val="001A5E2A"/>
    <w:rsid w:val="001A6596"/>
    <w:rsid w:val="001A69C7"/>
    <w:rsid w:val="001A6BEE"/>
    <w:rsid w:val="001A79E4"/>
    <w:rsid w:val="001A7CA5"/>
    <w:rsid w:val="001A7E81"/>
    <w:rsid w:val="001B0573"/>
    <w:rsid w:val="001B0D0B"/>
    <w:rsid w:val="001B0F93"/>
    <w:rsid w:val="001B1593"/>
    <w:rsid w:val="001B1B0D"/>
    <w:rsid w:val="001B22A2"/>
    <w:rsid w:val="001B2FCF"/>
    <w:rsid w:val="001B30AB"/>
    <w:rsid w:val="001B359F"/>
    <w:rsid w:val="001B3BBE"/>
    <w:rsid w:val="001B3CB5"/>
    <w:rsid w:val="001B3D35"/>
    <w:rsid w:val="001B4C24"/>
    <w:rsid w:val="001B63E4"/>
    <w:rsid w:val="001B7386"/>
    <w:rsid w:val="001C0C94"/>
    <w:rsid w:val="001C14E0"/>
    <w:rsid w:val="001C1CF7"/>
    <w:rsid w:val="001C1D28"/>
    <w:rsid w:val="001C353F"/>
    <w:rsid w:val="001C3686"/>
    <w:rsid w:val="001C393D"/>
    <w:rsid w:val="001C3AFE"/>
    <w:rsid w:val="001C408A"/>
    <w:rsid w:val="001C50A3"/>
    <w:rsid w:val="001C5A92"/>
    <w:rsid w:val="001C5FEB"/>
    <w:rsid w:val="001C6369"/>
    <w:rsid w:val="001C6CB7"/>
    <w:rsid w:val="001C73AE"/>
    <w:rsid w:val="001D027C"/>
    <w:rsid w:val="001D08FC"/>
    <w:rsid w:val="001D0A09"/>
    <w:rsid w:val="001D0ED5"/>
    <w:rsid w:val="001D100F"/>
    <w:rsid w:val="001D1014"/>
    <w:rsid w:val="001D1EEC"/>
    <w:rsid w:val="001D2594"/>
    <w:rsid w:val="001D2C6A"/>
    <w:rsid w:val="001D31FD"/>
    <w:rsid w:val="001D32AC"/>
    <w:rsid w:val="001D37DF"/>
    <w:rsid w:val="001D3B9E"/>
    <w:rsid w:val="001D4482"/>
    <w:rsid w:val="001D496D"/>
    <w:rsid w:val="001D4C4E"/>
    <w:rsid w:val="001D704D"/>
    <w:rsid w:val="001D741B"/>
    <w:rsid w:val="001E01C1"/>
    <w:rsid w:val="001E0711"/>
    <w:rsid w:val="001E15D5"/>
    <w:rsid w:val="001E1657"/>
    <w:rsid w:val="001E1D7F"/>
    <w:rsid w:val="001E2195"/>
    <w:rsid w:val="001E2218"/>
    <w:rsid w:val="001E3532"/>
    <w:rsid w:val="001E3659"/>
    <w:rsid w:val="001E38D2"/>
    <w:rsid w:val="001E5381"/>
    <w:rsid w:val="001E59BB"/>
    <w:rsid w:val="001E5F91"/>
    <w:rsid w:val="001E6C79"/>
    <w:rsid w:val="001E755D"/>
    <w:rsid w:val="001E7BF8"/>
    <w:rsid w:val="001F08C1"/>
    <w:rsid w:val="001F0A40"/>
    <w:rsid w:val="001F0CFD"/>
    <w:rsid w:val="001F124D"/>
    <w:rsid w:val="001F17C6"/>
    <w:rsid w:val="001F250D"/>
    <w:rsid w:val="001F273B"/>
    <w:rsid w:val="001F31A4"/>
    <w:rsid w:val="001F3466"/>
    <w:rsid w:val="001F3696"/>
    <w:rsid w:val="001F3750"/>
    <w:rsid w:val="001F432A"/>
    <w:rsid w:val="001F4BCE"/>
    <w:rsid w:val="001F5579"/>
    <w:rsid w:val="001F5630"/>
    <w:rsid w:val="001F5D49"/>
    <w:rsid w:val="001F6045"/>
    <w:rsid w:val="001F6414"/>
    <w:rsid w:val="001F7F52"/>
    <w:rsid w:val="00200AE1"/>
    <w:rsid w:val="00200DA8"/>
    <w:rsid w:val="00200E16"/>
    <w:rsid w:val="00201EB4"/>
    <w:rsid w:val="00202425"/>
    <w:rsid w:val="00202605"/>
    <w:rsid w:val="00202787"/>
    <w:rsid w:val="00202AED"/>
    <w:rsid w:val="002032AA"/>
    <w:rsid w:val="002032B0"/>
    <w:rsid w:val="0020337F"/>
    <w:rsid w:val="00203487"/>
    <w:rsid w:val="00203571"/>
    <w:rsid w:val="0020383E"/>
    <w:rsid w:val="002045CF"/>
    <w:rsid w:val="00204789"/>
    <w:rsid w:val="00204E1D"/>
    <w:rsid w:val="002052CC"/>
    <w:rsid w:val="00205609"/>
    <w:rsid w:val="00205812"/>
    <w:rsid w:val="00205C09"/>
    <w:rsid w:val="00205E43"/>
    <w:rsid w:val="00206091"/>
    <w:rsid w:val="0020697A"/>
    <w:rsid w:val="00206D45"/>
    <w:rsid w:val="00206D56"/>
    <w:rsid w:val="002071ED"/>
    <w:rsid w:val="002078BB"/>
    <w:rsid w:val="0021048E"/>
    <w:rsid w:val="00210BA6"/>
    <w:rsid w:val="00211DBC"/>
    <w:rsid w:val="00211E9E"/>
    <w:rsid w:val="00211EF3"/>
    <w:rsid w:val="002120AE"/>
    <w:rsid w:val="002123B6"/>
    <w:rsid w:val="00212DB9"/>
    <w:rsid w:val="00213373"/>
    <w:rsid w:val="0021357F"/>
    <w:rsid w:val="00213AB7"/>
    <w:rsid w:val="002141BD"/>
    <w:rsid w:val="00214566"/>
    <w:rsid w:val="00215455"/>
    <w:rsid w:val="0021624A"/>
    <w:rsid w:val="0021646E"/>
    <w:rsid w:val="002167E9"/>
    <w:rsid w:val="00216AC7"/>
    <w:rsid w:val="00216B84"/>
    <w:rsid w:val="002176E6"/>
    <w:rsid w:val="00217855"/>
    <w:rsid w:val="0021788E"/>
    <w:rsid w:val="0022067D"/>
    <w:rsid w:val="00220856"/>
    <w:rsid w:val="00220CF9"/>
    <w:rsid w:val="00221165"/>
    <w:rsid w:val="0022116A"/>
    <w:rsid w:val="00221417"/>
    <w:rsid w:val="00221C38"/>
    <w:rsid w:val="00221D72"/>
    <w:rsid w:val="0022237F"/>
    <w:rsid w:val="0022276B"/>
    <w:rsid w:val="00222DD1"/>
    <w:rsid w:val="00222EF7"/>
    <w:rsid w:val="00223249"/>
    <w:rsid w:val="002235B6"/>
    <w:rsid w:val="00223BBF"/>
    <w:rsid w:val="00226189"/>
    <w:rsid w:val="00226B11"/>
    <w:rsid w:val="00226CFD"/>
    <w:rsid w:val="00226EE1"/>
    <w:rsid w:val="00230AE8"/>
    <w:rsid w:val="002321BC"/>
    <w:rsid w:val="00232B9E"/>
    <w:rsid w:val="002334DD"/>
    <w:rsid w:val="002337EC"/>
    <w:rsid w:val="00235DDA"/>
    <w:rsid w:val="00236639"/>
    <w:rsid w:val="0023693F"/>
    <w:rsid w:val="002375B9"/>
    <w:rsid w:val="002402A8"/>
    <w:rsid w:val="00240C98"/>
    <w:rsid w:val="00240DAF"/>
    <w:rsid w:val="002418DE"/>
    <w:rsid w:val="002422EF"/>
    <w:rsid w:val="0024262B"/>
    <w:rsid w:val="00242C08"/>
    <w:rsid w:val="00243474"/>
    <w:rsid w:val="0024406C"/>
    <w:rsid w:val="002442F1"/>
    <w:rsid w:val="0024492B"/>
    <w:rsid w:val="00244FB8"/>
    <w:rsid w:val="00245161"/>
    <w:rsid w:val="0024519D"/>
    <w:rsid w:val="002458CA"/>
    <w:rsid w:val="00245FAA"/>
    <w:rsid w:val="00246173"/>
    <w:rsid w:val="002461F3"/>
    <w:rsid w:val="00247282"/>
    <w:rsid w:val="00247A25"/>
    <w:rsid w:val="00247BE7"/>
    <w:rsid w:val="00251AFB"/>
    <w:rsid w:val="00251B04"/>
    <w:rsid w:val="00251E99"/>
    <w:rsid w:val="0025219A"/>
    <w:rsid w:val="0025259B"/>
    <w:rsid w:val="0025324A"/>
    <w:rsid w:val="00253493"/>
    <w:rsid w:val="00253D83"/>
    <w:rsid w:val="0025482C"/>
    <w:rsid w:val="00254E8F"/>
    <w:rsid w:val="00255014"/>
    <w:rsid w:val="002552E7"/>
    <w:rsid w:val="00255EC1"/>
    <w:rsid w:val="002566B5"/>
    <w:rsid w:val="00256FF5"/>
    <w:rsid w:val="00257BA0"/>
    <w:rsid w:val="0026066E"/>
    <w:rsid w:val="00260682"/>
    <w:rsid w:val="00260744"/>
    <w:rsid w:val="00260A03"/>
    <w:rsid w:val="002611B9"/>
    <w:rsid w:val="00262B14"/>
    <w:rsid w:val="00262BEC"/>
    <w:rsid w:val="0026320E"/>
    <w:rsid w:val="00263458"/>
    <w:rsid w:val="00264575"/>
    <w:rsid w:val="002655BF"/>
    <w:rsid w:val="002657F0"/>
    <w:rsid w:val="002657F8"/>
    <w:rsid w:val="0026612B"/>
    <w:rsid w:val="00267064"/>
    <w:rsid w:val="00267135"/>
    <w:rsid w:val="00267311"/>
    <w:rsid w:val="00267663"/>
    <w:rsid w:val="0026799F"/>
    <w:rsid w:val="00267CF7"/>
    <w:rsid w:val="00267F1B"/>
    <w:rsid w:val="002702E0"/>
    <w:rsid w:val="00271384"/>
    <w:rsid w:val="0027150A"/>
    <w:rsid w:val="002715B2"/>
    <w:rsid w:val="002721F5"/>
    <w:rsid w:val="0027233E"/>
    <w:rsid w:val="00272360"/>
    <w:rsid w:val="002724B0"/>
    <w:rsid w:val="002726D3"/>
    <w:rsid w:val="00272746"/>
    <w:rsid w:val="00273216"/>
    <w:rsid w:val="002733C8"/>
    <w:rsid w:val="002734D6"/>
    <w:rsid w:val="00273591"/>
    <w:rsid w:val="00275486"/>
    <w:rsid w:val="002755B9"/>
    <w:rsid w:val="00275A5A"/>
    <w:rsid w:val="0027656E"/>
    <w:rsid w:val="002767CE"/>
    <w:rsid w:val="00276CFD"/>
    <w:rsid w:val="00276F2D"/>
    <w:rsid w:val="00280E0B"/>
    <w:rsid w:val="00282449"/>
    <w:rsid w:val="002826A4"/>
    <w:rsid w:val="00282BFF"/>
    <w:rsid w:val="002833E5"/>
    <w:rsid w:val="00283AB5"/>
    <w:rsid w:val="00284D0C"/>
    <w:rsid w:val="00284F8E"/>
    <w:rsid w:val="0028509C"/>
    <w:rsid w:val="002855B0"/>
    <w:rsid w:val="00285B61"/>
    <w:rsid w:val="00286101"/>
    <w:rsid w:val="00287E7B"/>
    <w:rsid w:val="00290267"/>
    <w:rsid w:val="002907E7"/>
    <w:rsid w:val="002908B9"/>
    <w:rsid w:val="00290A11"/>
    <w:rsid w:val="00290AB7"/>
    <w:rsid w:val="00290EDA"/>
    <w:rsid w:val="0029129B"/>
    <w:rsid w:val="00291731"/>
    <w:rsid w:val="00291EE7"/>
    <w:rsid w:val="00291F24"/>
    <w:rsid w:val="002920D1"/>
    <w:rsid w:val="00292335"/>
    <w:rsid w:val="0029238D"/>
    <w:rsid w:val="00292853"/>
    <w:rsid w:val="002928BF"/>
    <w:rsid w:val="002928D1"/>
    <w:rsid w:val="00292C75"/>
    <w:rsid w:val="00292F55"/>
    <w:rsid w:val="00293B4C"/>
    <w:rsid w:val="00293F37"/>
    <w:rsid w:val="0029477F"/>
    <w:rsid w:val="00294F74"/>
    <w:rsid w:val="002952D7"/>
    <w:rsid w:val="002956C5"/>
    <w:rsid w:val="0029575A"/>
    <w:rsid w:val="002958F6"/>
    <w:rsid w:val="00295D76"/>
    <w:rsid w:val="002961DC"/>
    <w:rsid w:val="00296649"/>
    <w:rsid w:val="00297B2A"/>
    <w:rsid w:val="00297FC3"/>
    <w:rsid w:val="002A0C43"/>
    <w:rsid w:val="002A0C44"/>
    <w:rsid w:val="002A0CF5"/>
    <w:rsid w:val="002A15BE"/>
    <w:rsid w:val="002A19DF"/>
    <w:rsid w:val="002A2B88"/>
    <w:rsid w:val="002A47BB"/>
    <w:rsid w:val="002A4BB2"/>
    <w:rsid w:val="002A4BEB"/>
    <w:rsid w:val="002A4CE3"/>
    <w:rsid w:val="002A546E"/>
    <w:rsid w:val="002A666F"/>
    <w:rsid w:val="002A6A54"/>
    <w:rsid w:val="002B0479"/>
    <w:rsid w:val="002B1038"/>
    <w:rsid w:val="002B1A6D"/>
    <w:rsid w:val="002B1E6F"/>
    <w:rsid w:val="002B21C8"/>
    <w:rsid w:val="002B223F"/>
    <w:rsid w:val="002B23FD"/>
    <w:rsid w:val="002B2A84"/>
    <w:rsid w:val="002B3420"/>
    <w:rsid w:val="002B348A"/>
    <w:rsid w:val="002B398A"/>
    <w:rsid w:val="002B421F"/>
    <w:rsid w:val="002B43F9"/>
    <w:rsid w:val="002B4537"/>
    <w:rsid w:val="002B45B8"/>
    <w:rsid w:val="002B481B"/>
    <w:rsid w:val="002B4822"/>
    <w:rsid w:val="002B4F5C"/>
    <w:rsid w:val="002B538F"/>
    <w:rsid w:val="002B5DF7"/>
    <w:rsid w:val="002B645F"/>
    <w:rsid w:val="002B6C69"/>
    <w:rsid w:val="002B7137"/>
    <w:rsid w:val="002B7412"/>
    <w:rsid w:val="002B7FC9"/>
    <w:rsid w:val="002C00C7"/>
    <w:rsid w:val="002C0C54"/>
    <w:rsid w:val="002C115E"/>
    <w:rsid w:val="002C19D6"/>
    <w:rsid w:val="002C31B4"/>
    <w:rsid w:val="002C36C5"/>
    <w:rsid w:val="002C3ACE"/>
    <w:rsid w:val="002C4E60"/>
    <w:rsid w:val="002C540C"/>
    <w:rsid w:val="002C5620"/>
    <w:rsid w:val="002C5810"/>
    <w:rsid w:val="002C5DC6"/>
    <w:rsid w:val="002C6086"/>
    <w:rsid w:val="002C62EC"/>
    <w:rsid w:val="002C64E4"/>
    <w:rsid w:val="002C7AB2"/>
    <w:rsid w:val="002D027A"/>
    <w:rsid w:val="002D0B6C"/>
    <w:rsid w:val="002D1458"/>
    <w:rsid w:val="002D1860"/>
    <w:rsid w:val="002D260E"/>
    <w:rsid w:val="002D348E"/>
    <w:rsid w:val="002D35E0"/>
    <w:rsid w:val="002D49A2"/>
    <w:rsid w:val="002D61E6"/>
    <w:rsid w:val="002D6301"/>
    <w:rsid w:val="002D67AA"/>
    <w:rsid w:val="002D68F8"/>
    <w:rsid w:val="002D7934"/>
    <w:rsid w:val="002E1909"/>
    <w:rsid w:val="002E349B"/>
    <w:rsid w:val="002E4D3B"/>
    <w:rsid w:val="002E4F69"/>
    <w:rsid w:val="002E508B"/>
    <w:rsid w:val="002E59EB"/>
    <w:rsid w:val="002E5ECF"/>
    <w:rsid w:val="002E6422"/>
    <w:rsid w:val="002E6BCA"/>
    <w:rsid w:val="002E7527"/>
    <w:rsid w:val="002E7CD2"/>
    <w:rsid w:val="002F038C"/>
    <w:rsid w:val="002F0631"/>
    <w:rsid w:val="002F0A61"/>
    <w:rsid w:val="002F12F5"/>
    <w:rsid w:val="002F1A9E"/>
    <w:rsid w:val="002F2C24"/>
    <w:rsid w:val="002F2DE2"/>
    <w:rsid w:val="002F36A7"/>
    <w:rsid w:val="002F3FA7"/>
    <w:rsid w:val="002F4426"/>
    <w:rsid w:val="002F47A4"/>
    <w:rsid w:val="002F4A17"/>
    <w:rsid w:val="002F5087"/>
    <w:rsid w:val="002F50BA"/>
    <w:rsid w:val="002F5EA6"/>
    <w:rsid w:val="002F5FDB"/>
    <w:rsid w:val="002F64A9"/>
    <w:rsid w:val="002F6AB2"/>
    <w:rsid w:val="002F7287"/>
    <w:rsid w:val="002F78C5"/>
    <w:rsid w:val="002F7B72"/>
    <w:rsid w:val="002F7C7E"/>
    <w:rsid w:val="0030011A"/>
    <w:rsid w:val="0030107A"/>
    <w:rsid w:val="0030115F"/>
    <w:rsid w:val="00301830"/>
    <w:rsid w:val="00301AE5"/>
    <w:rsid w:val="00301B6F"/>
    <w:rsid w:val="00302DDE"/>
    <w:rsid w:val="00302F1B"/>
    <w:rsid w:val="00303470"/>
    <w:rsid w:val="003035E0"/>
    <w:rsid w:val="003038B3"/>
    <w:rsid w:val="00303920"/>
    <w:rsid w:val="00303AF6"/>
    <w:rsid w:val="00303B17"/>
    <w:rsid w:val="003046BE"/>
    <w:rsid w:val="003057F1"/>
    <w:rsid w:val="00306F39"/>
    <w:rsid w:val="00307639"/>
    <w:rsid w:val="00307B6F"/>
    <w:rsid w:val="003104FA"/>
    <w:rsid w:val="003109B1"/>
    <w:rsid w:val="00310CC5"/>
    <w:rsid w:val="00311409"/>
    <w:rsid w:val="003114DC"/>
    <w:rsid w:val="003118A2"/>
    <w:rsid w:val="00312D9B"/>
    <w:rsid w:val="00313950"/>
    <w:rsid w:val="003145AF"/>
    <w:rsid w:val="00314C26"/>
    <w:rsid w:val="003152E7"/>
    <w:rsid w:val="0031534F"/>
    <w:rsid w:val="00315BE1"/>
    <w:rsid w:val="0031674F"/>
    <w:rsid w:val="003167A5"/>
    <w:rsid w:val="0031693B"/>
    <w:rsid w:val="00316A65"/>
    <w:rsid w:val="00316B2B"/>
    <w:rsid w:val="00317304"/>
    <w:rsid w:val="00317529"/>
    <w:rsid w:val="0031784D"/>
    <w:rsid w:val="003178B3"/>
    <w:rsid w:val="00317CF4"/>
    <w:rsid w:val="00317E78"/>
    <w:rsid w:val="00317F59"/>
    <w:rsid w:val="00320447"/>
    <w:rsid w:val="00320777"/>
    <w:rsid w:val="00320D8D"/>
    <w:rsid w:val="00320EF3"/>
    <w:rsid w:val="00321346"/>
    <w:rsid w:val="0032164D"/>
    <w:rsid w:val="003217DE"/>
    <w:rsid w:val="00322285"/>
    <w:rsid w:val="00323858"/>
    <w:rsid w:val="0032632C"/>
    <w:rsid w:val="00326653"/>
    <w:rsid w:val="00326E88"/>
    <w:rsid w:val="00326EA2"/>
    <w:rsid w:val="00327162"/>
    <w:rsid w:val="0032768B"/>
    <w:rsid w:val="0032771C"/>
    <w:rsid w:val="003278FA"/>
    <w:rsid w:val="00327BBB"/>
    <w:rsid w:val="00327F25"/>
    <w:rsid w:val="003302A0"/>
    <w:rsid w:val="0033103B"/>
    <w:rsid w:val="00331BC8"/>
    <w:rsid w:val="003321E0"/>
    <w:rsid w:val="00332460"/>
    <w:rsid w:val="003324D4"/>
    <w:rsid w:val="0033332E"/>
    <w:rsid w:val="003333E4"/>
    <w:rsid w:val="00333692"/>
    <w:rsid w:val="00333B75"/>
    <w:rsid w:val="003348A5"/>
    <w:rsid w:val="00334C20"/>
    <w:rsid w:val="00335252"/>
    <w:rsid w:val="00335515"/>
    <w:rsid w:val="00336ADD"/>
    <w:rsid w:val="00337C00"/>
    <w:rsid w:val="00340108"/>
    <w:rsid w:val="003401E6"/>
    <w:rsid w:val="003405F9"/>
    <w:rsid w:val="00340758"/>
    <w:rsid w:val="00341506"/>
    <w:rsid w:val="0034361D"/>
    <w:rsid w:val="00343C57"/>
    <w:rsid w:val="00344083"/>
    <w:rsid w:val="00344156"/>
    <w:rsid w:val="0034446F"/>
    <w:rsid w:val="00344D30"/>
    <w:rsid w:val="003454C7"/>
    <w:rsid w:val="0034592E"/>
    <w:rsid w:val="00345A6A"/>
    <w:rsid w:val="003462C1"/>
    <w:rsid w:val="003467F1"/>
    <w:rsid w:val="00347BEF"/>
    <w:rsid w:val="00347D01"/>
    <w:rsid w:val="00347E76"/>
    <w:rsid w:val="00350076"/>
    <w:rsid w:val="00350508"/>
    <w:rsid w:val="003505E7"/>
    <w:rsid w:val="00350CD9"/>
    <w:rsid w:val="003511C7"/>
    <w:rsid w:val="00351457"/>
    <w:rsid w:val="00351C69"/>
    <w:rsid w:val="00351EC5"/>
    <w:rsid w:val="003537AB"/>
    <w:rsid w:val="00354229"/>
    <w:rsid w:val="00354C5F"/>
    <w:rsid w:val="00354FB9"/>
    <w:rsid w:val="0035532B"/>
    <w:rsid w:val="00355CD0"/>
    <w:rsid w:val="00355ED0"/>
    <w:rsid w:val="003573A3"/>
    <w:rsid w:val="00357F04"/>
    <w:rsid w:val="00360CAF"/>
    <w:rsid w:val="00361266"/>
    <w:rsid w:val="003627D2"/>
    <w:rsid w:val="00362A99"/>
    <w:rsid w:val="00362F97"/>
    <w:rsid w:val="00363390"/>
    <w:rsid w:val="0036469F"/>
    <w:rsid w:val="00365602"/>
    <w:rsid w:val="00365806"/>
    <w:rsid w:val="003659E2"/>
    <w:rsid w:val="00365B2B"/>
    <w:rsid w:val="00365E71"/>
    <w:rsid w:val="003670BE"/>
    <w:rsid w:val="00367BD5"/>
    <w:rsid w:val="00370216"/>
    <w:rsid w:val="00370CE7"/>
    <w:rsid w:val="00371116"/>
    <w:rsid w:val="00371138"/>
    <w:rsid w:val="00371711"/>
    <w:rsid w:val="003721F1"/>
    <w:rsid w:val="00372618"/>
    <w:rsid w:val="00372937"/>
    <w:rsid w:val="00373E79"/>
    <w:rsid w:val="003748E0"/>
    <w:rsid w:val="00374F49"/>
    <w:rsid w:val="00375C9F"/>
    <w:rsid w:val="0037670F"/>
    <w:rsid w:val="003769E8"/>
    <w:rsid w:val="00376E03"/>
    <w:rsid w:val="00380264"/>
    <w:rsid w:val="00380AD8"/>
    <w:rsid w:val="003820C5"/>
    <w:rsid w:val="0038228E"/>
    <w:rsid w:val="003822BA"/>
    <w:rsid w:val="003825EF"/>
    <w:rsid w:val="0038277E"/>
    <w:rsid w:val="003828ED"/>
    <w:rsid w:val="00382BA0"/>
    <w:rsid w:val="00383EEB"/>
    <w:rsid w:val="003861E6"/>
    <w:rsid w:val="0038661C"/>
    <w:rsid w:val="00387C4A"/>
    <w:rsid w:val="003902D0"/>
    <w:rsid w:val="00391509"/>
    <w:rsid w:val="00391699"/>
    <w:rsid w:val="00391895"/>
    <w:rsid w:val="00392046"/>
    <w:rsid w:val="003922B6"/>
    <w:rsid w:val="00392416"/>
    <w:rsid w:val="0039279F"/>
    <w:rsid w:val="00392863"/>
    <w:rsid w:val="00392E02"/>
    <w:rsid w:val="00392E4C"/>
    <w:rsid w:val="003934ED"/>
    <w:rsid w:val="003941BE"/>
    <w:rsid w:val="003946FC"/>
    <w:rsid w:val="00394C99"/>
    <w:rsid w:val="00394E5E"/>
    <w:rsid w:val="0039599A"/>
    <w:rsid w:val="00395DA5"/>
    <w:rsid w:val="00396217"/>
    <w:rsid w:val="0039668C"/>
    <w:rsid w:val="0039695D"/>
    <w:rsid w:val="00396C68"/>
    <w:rsid w:val="003970F7"/>
    <w:rsid w:val="00397249"/>
    <w:rsid w:val="003973EE"/>
    <w:rsid w:val="00397781"/>
    <w:rsid w:val="00397A8A"/>
    <w:rsid w:val="003A09C5"/>
    <w:rsid w:val="003A0E8F"/>
    <w:rsid w:val="003A11EC"/>
    <w:rsid w:val="003A161D"/>
    <w:rsid w:val="003A1706"/>
    <w:rsid w:val="003A31A0"/>
    <w:rsid w:val="003A3375"/>
    <w:rsid w:val="003A36A3"/>
    <w:rsid w:val="003A39A3"/>
    <w:rsid w:val="003A4270"/>
    <w:rsid w:val="003A479E"/>
    <w:rsid w:val="003A4F49"/>
    <w:rsid w:val="003A60C7"/>
    <w:rsid w:val="003A63CF"/>
    <w:rsid w:val="003A6492"/>
    <w:rsid w:val="003A6977"/>
    <w:rsid w:val="003A6E1A"/>
    <w:rsid w:val="003A6E7F"/>
    <w:rsid w:val="003A70EE"/>
    <w:rsid w:val="003A712A"/>
    <w:rsid w:val="003A712D"/>
    <w:rsid w:val="003A7842"/>
    <w:rsid w:val="003A79FB"/>
    <w:rsid w:val="003A7BB6"/>
    <w:rsid w:val="003B0448"/>
    <w:rsid w:val="003B0784"/>
    <w:rsid w:val="003B1459"/>
    <w:rsid w:val="003B1A5C"/>
    <w:rsid w:val="003B22FA"/>
    <w:rsid w:val="003B30F0"/>
    <w:rsid w:val="003B41CC"/>
    <w:rsid w:val="003B4699"/>
    <w:rsid w:val="003B4893"/>
    <w:rsid w:val="003B4899"/>
    <w:rsid w:val="003B5117"/>
    <w:rsid w:val="003B5832"/>
    <w:rsid w:val="003B5935"/>
    <w:rsid w:val="003B5A22"/>
    <w:rsid w:val="003B5C66"/>
    <w:rsid w:val="003B5DF8"/>
    <w:rsid w:val="003B5FC1"/>
    <w:rsid w:val="003B6385"/>
    <w:rsid w:val="003B6663"/>
    <w:rsid w:val="003B71E5"/>
    <w:rsid w:val="003B7F19"/>
    <w:rsid w:val="003C0275"/>
    <w:rsid w:val="003C1949"/>
    <w:rsid w:val="003C1A82"/>
    <w:rsid w:val="003C1C1B"/>
    <w:rsid w:val="003C2026"/>
    <w:rsid w:val="003C2200"/>
    <w:rsid w:val="003C22C5"/>
    <w:rsid w:val="003C2A16"/>
    <w:rsid w:val="003C2C0C"/>
    <w:rsid w:val="003C327F"/>
    <w:rsid w:val="003C36AD"/>
    <w:rsid w:val="003C3CEB"/>
    <w:rsid w:val="003C3F54"/>
    <w:rsid w:val="003C49B2"/>
    <w:rsid w:val="003C59BB"/>
    <w:rsid w:val="003C5FFF"/>
    <w:rsid w:val="003C6113"/>
    <w:rsid w:val="003C61A6"/>
    <w:rsid w:val="003C658E"/>
    <w:rsid w:val="003C713A"/>
    <w:rsid w:val="003C7366"/>
    <w:rsid w:val="003C7BD1"/>
    <w:rsid w:val="003C7F47"/>
    <w:rsid w:val="003D04AA"/>
    <w:rsid w:val="003D0B5B"/>
    <w:rsid w:val="003D1122"/>
    <w:rsid w:val="003D158C"/>
    <w:rsid w:val="003D2392"/>
    <w:rsid w:val="003D2873"/>
    <w:rsid w:val="003D30C8"/>
    <w:rsid w:val="003D36DB"/>
    <w:rsid w:val="003D370D"/>
    <w:rsid w:val="003D3D31"/>
    <w:rsid w:val="003D41C6"/>
    <w:rsid w:val="003D437E"/>
    <w:rsid w:val="003D4660"/>
    <w:rsid w:val="003D49EB"/>
    <w:rsid w:val="003D4C71"/>
    <w:rsid w:val="003D54CD"/>
    <w:rsid w:val="003D5540"/>
    <w:rsid w:val="003D6173"/>
    <w:rsid w:val="003D631E"/>
    <w:rsid w:val="003D6429"/>
    <w:rsid w:val="003D67C0"/>
    <w:rsid w:val="003D6E37"/>
    <w:rsid w:val="003D7649"/>
    <w:rsid w:val="003D7CF8"/>
    <w:rsid w:val="003E0097"/>
    <w:rsid w:val="003E00B1"/>
    <w:rsid w:val="003E0AEA"/>
    <w:rsid w:val="003E0FEF"/>
    <w:rsid w:val="003E1379"/>
    <w:rsid w:val="003E1468"/>
    <w:rsid w:val="003E21C4"/>
    <w:rsid w:val="003E2239"/>
    <w:rsid w:val="003E2452"/>
    <w:rsid w:val="003E24C5"/>
    <w:rsid w:val="003E2924"/>
    <w:rsid w:val="003E2F37"/>
    <w:rsid w:val="003E3172"/>
    <w:rsid w:val="003E3328"/>
    <w:rsid w:val="003E3E11"/>
    <w:rsid w:val="003E47EB"/>
    <w:rsid w:val="003E4D23"/>
    <w:rsid w:val="003E4F60"/>
    <w:rsid w:val="003E573B"/>
    <w:rsid w:val="003E5EAE"/>
    <w:rsid w:val="003E61DE"/>
    <w:rsid w:val="003E670A"/>
    <w:rsid w:val="003E7479"/>
    <w:rsid w:val="003E7611"/>
    <w:rsid w:val="003E7D5E"/>
    <w:rsid w:val="003F0146"/>
    <w:rsid w:val="003F10CB"/>
    <w:rsid w:val="003F11A8"/>
    <w:rsid w:val="003F1208"/>
    <w:rsid w:val="003F133B"/>
    <w:rsid w:val="003F1844"/>
    <w:rsid w:val="003F1913"/>
    <w:rsid w:val="003F2713"/>
    <w:rsid w:val="003F2F74"/>
    <w:rsid w:val="003F31B1"/>
    <w:rsid w:val="003F332D"/>
    <w:rsid w:val="003F3444"/>
    <w:rsid w:val="003F37E4"/>
    <w:rsid w:val="003F3B29"/>
    <w:rsid w:val="003F43BF"/>
    <w:rsid w:val="003F4413"/>
    <w:rsid w:val="003F53E6"/>
    <w:rsid w:val="003F5712"/>
    <w:rsid w:val="003F588C"/>
    <w:rsid w:val="003F58B5"/>
    <w:rsid w:val="003F5B6B"/>
    <w:rsid w:val="003F62BA"/>
    <w:rsid w:val="003F699E"/>
    <w:rsid w:val="003F7550"/>
    <w:rsid w:val="003F784D"/>
    <w:rsid w:val="00400BA1"/>
    <w:rsid w:val="00401184"/>
    <w:rsid w:val="004017AA"/>
    <w:rsid w:val="004017FE"/>
    <w:rsid w:val="00401879"/>
    <w:rsid w:val="0040196D"/>
    <w:rsid w:val="00401A32"/>
    <w:rsid w:val="00401CF6"/>
    <w:rsid w:val="00401EC4"/>
    <w:rsid w:val="00402598"/>
    <w:rsid w:val="004034F5"/>
    <w:rsid w:val="00403656"/>
    <w:rsid w:val="00404DBD"/>
    <w:rsid w:val="00404E01"/>
    <w:rsid w:val="004051B7"/>
    <w:rsid w:val="00406A03"/>
    <w:rsid w:val="00406B3A"/>
    <w:rsid w:val="00406CBE"/>
    <w:rsid w:val="00406D28"/>
    <w:rsid w:val="0040755D"/>
    <w:rsid w:val="00407600"/>
    <w:rsid w:val="00410AE4"/>
    <w:rsid w:val="00411158"/>
    <w:rsid w:val="0041120B"/>
    <w:rsid w:val="00411689"/>
    <w:rsid w:val="00411D5B"/>
    <w:rsid w:val="004127D5"/>
    <w:rsid w:val="00412DB3"/>
    <w:rsid w:val="00412DEE"/>
    <w:rsid w:val="00413396"/>
    <w:rsid w:val="00413422"/>
    <w:rsid w:val="00413E29"/>
    <w:rsid w:val="00413FAB"/>
    <w:rsid w:val="00415749"/>
    <w:rsid w:val="00416802"/>
    <w:rsid w:val="004168C5"/>
    <w:rsid w:val="00416BFD"/>
    <w:rsid w:val="00417DE9"/>
    <w:rsid w:val="00420003"/>
    <w:rsid w:val="00420EC9"/>
    <w:rsid w:val="00420ED5"/>
    <w:rsid w:val="00421B6F"/>
    <w:rsid w:val="00422058"/>
    <w:rsid w:val="004221FF"/>
    <w:rsid w:val="004227D3"/>
    <w:rsid w:val="004238D8"/>
    <w:rsid w:val="00423F0E"/>
    <w:rsid w:val="00424011"/>
    <w:rsid w:val="004240DD"/>
    <w:rsid w:val="00424431"/>
    <w:rsid w:val="00424C84"/>
    <w:rsid w:val="0042643F"/>
    <w:rsid w:val="00426619"/>
    <w:rsid w:val="00426B1E"/>
    <w:rsid w:val="00426CE7"/>
    <w:rsid w:val="00427574"/>
    <w:rsid w:val="00427F76"/>
    <w:rsid w:val="0043011D"/>
    <w:rsid w:val="004301AA"/>
    <w:rsid w:val="00430489"/>
    <w:rsid w:val="0043055E"/>
    <w:rsid w:val="00430F7D"/>
    <w:rsid w:val="00431310"/>
    <w:rsid w:val="004317FA"/>
    <w:rsid w:val="00433B96"/>
    <w:rsid w:val="00433C17"/>
    <w:rsid w:val="004360E7"/>
    <w:rsid w:val="0043618D"/>
    <w:rsid w:val="00437ECE"/>
    <w:rsid w:val="0044077C"/>
    <w:rsid w:val="00440F0C"/>
    <w:rsid w:val="00441328"/>
    <w:rsid w:val="004415B7"/>
    <w:rsid w:val="004427E1"/>
    <w:rsid w:val="00442ACD"/>
    <w:rsid w:val="004433C7"/>
    <w:rsid w:val="004440E5"/>
    <w:rsid w:val="00445EC1"/>
    <w:rsid w:val="00445EDB"/>
    <w:rsid w:val="00446B88"/>
    <w:rsid w:val="00446D16"/>
    <w:rsid w:val="00446E04"/>
    <w:rsid w:val="004473B9"/>
    <w:rsid w:val="0045036F"/>
    <w:rsid w:val="004503D4"/>
    <w:rsid w:val="0045079B"/>
    <w:rsid w:val="00450A3C"/>
    <w:rsid w:val="0045155A"/>
    <w:rsid w:val="00451DEC"/>
    <w:rsid w:val="00454E2B"/>
    <w:rsid w:val="004552AD"/>
    <w:rsid w:val="00455409"/>
    <w:rsid w:val="00455AEA"/>
    <w:rsid w:val="00455B87"/>
    <w:rsid w:val="00456835"/>
    <w:rsid w:val="00457085"/>
    <w:rsid w:val="004578D7"/>
    <w:rsid w:val="0045793D"/>
    <w:rsid w:val="004601CC"/>
    <w:rsid w:val="00460BCD"/>
    <w:rsid w:val="00462140"/>
    <w:rsid w:val="00462E29"/>
    <w:rsid w:val="0046381E"/>
    <w:rsid w:val="00463EB4"/>
    <w:rsid w:val="0046467D"/>
    <w:rsid w:val="00465977"/>
    <w:rsid w:val="00465A68"/>
    <w:rsid w:val="00465E72"/>
    <w:rsid w:val="00466A57"/>
    <w:rsid w:val="00466D28"/>
    <w:rsid w:val="0046730E"/>
    <w:rsid w:val="004677C4"/>
    <w:rsid w:val="00470031"/>
    <w:rsid w:val="00471D08"/>
    <w:rsid w:val="00471DC1"/>
    <w:rsid w:val="004723D0"/>
    <w:rsid w:val="00472575"/>
    <w:rsid w:val="0047264B"/>
    <w:rsid w:val="00473059"/>
    <w:rsid w:val="00473922"/>
    <w:rsid w:val="004739BC"/>
    <w:rsid w:val="00473B4E"/>
    <w:rsid w:val="00473D6F"/>
    <w:rsid w:val="00474406"/>
    <w:rsid w:val="00475A29"/>
    <w:rsid w:val="00475BEA"/>
    <w:rsid w:val="00475C6E"/>
    <w:rsid w:val="0047623D"/>
    <w:rsid w:val="00476B6A"/>
    <w:rsid w:val="00476C7B"/>
    <w:rsid w:val="004805FE"/>
    <w:rsid w:val="00480ABF"/>
    <w:rsid w:val="00480C0D"/>
    <w:rsid w:val="00481BE4"/>
    <w:rsid w:val="00482CB6"/>
    <w:rsid w:val="00482FFC"/>
    <w:rsid w:val="0048326F"/>
    <w:rsid w:val="00483873"/>
    <w:rsid w:val="00483B95"/>
    <w:rsid w:val="004843BB"/>
    <w:rsid w:val="00484CB8"/>
    <w:rsid w:val="004851DD"/>
    <w:rsid w:val="004856DA"/>
    <w:rsid w:val="0048574C"/>
    <w:rsid w:val="00485980"/>
    <w:rsid w:val="004875DE"/>
    <w:rsid w:val="00490096"/>
    <w:rsid w:val="004901AE"/>
    <w:rsid w:val="00490351"/>
    <w:rsid w:val="00490B5A"/>
    <w:rsid w:val="00491A3E"/>
    <w:rsid w:val="00491D7D"/>
    <w:rsid w:val="00491E3F"/>
    <w:rsid w:val="0049213A"/>
    <w:rsid w:val="0049254E"/>
    <w:rsid w:val="00492A2E"/>
    <w:rsid w:val="00493777"/>
    <w:rsid w:val="00494163"/>
    <w:rsid w:val="00494B84"/>
    <w:rsid w:val="0049541D"/>
    <w:rsid w:val="004958AB"/>
    <w:rsid w:val="00495EBB"/>
    <w:rsid w:val="00496B6F"/>
    <w:rsid w:val="00497728"/>
    <w:rsid w:val="00497E32"/>
    <w:rsid w:val="00497E70"/>
    <w:rsid w:val="00497EF5"/>
    <w:rsid w:val="004A00D3"/>
    <w:rsid w:val="004A02A9"/>
    <w:rsid w:val="004A09B3"/>
    <w:rsid w:val="004A0A00"/>
    <w:rsid w:val="004A1175"/>
    <w:rsid w:val="004A1D17"/>
    <w:rsid w:val="004A20E9"/>
    <w:rsid w:val="004A2270"/>
    <w:rsid w:val="004A28B6"/>
    <w:rsid w:val="004A2AAD"/>
    <w:rsid w:val="004A2C95"/>
    <w:rsid w:val="004A3FAD"/>
    <w:rsid w:val="004A4558"/>
    <w:rsid w:val="004A4AD2"/>
    <w:rsid w:val="004A4D09"/>
    <w:rsid w:val="004A4F13"/>
    <w:rsid w:val="004A53B7"/>
    <w:rsid w:val="004A53F7"/>
    <w:rsid w:val="004A5E3C"/>
    <w:rsid w:val="004A60DC"/>
    <w:rsid w:val="004A6AEB"/>
    <w:rsid w:val="004A6EE3"/>
    <w:rsid w:val="004A70B5"/>
    <w:rsid w:val="004A7604"/>
    <w:rsid w:val="004B0015"/>
    <w:rsid w:val="004B0120"/>
    <w:rsid w:val="004B0227"/>
    <w:rsid w:val="004B0F92"/>
    <w:rsid w:val="004B13EC"/>
    <w:rsid w:val="004B22A9"/>
    <w:rsid w:val="004B2A00"/>
    <w:rsid w:val="004B2A74"/>
    <w:rsid w:val="004B2A98"/>
    <w:rsid w:val="004B2B43"/>
    <w:rsid w:val="004B34CD"/>
    <w:rsid w:val="004B35A6"/>
    <w:rsid w:val="004B41ED"/>
    <w:rsid w:val="004B43B5"/>
    <w:rsid w:val="004B4554"/>
    <w:rsid w:val="004B4916"/>
    <w:rsid w:val="004B4D6D"/>
    <w:rsid w:val="004B517C"/>
    <w:rsid w:val="004B52D7"/>
    <w:rsid w:val="004B5C13"/>
    <w:rsid w:val="004B5C2A"/>
    <w:rsid w:val="004B5D64"/>
    <w:rsid w:val="004B64AB"/>
    <w:rsid w:val="004B6C01"/>
    <w:rsid w:val="004B6CB7"/>
    <w:rsid w:val="004B6E87"/>
    <w:rsid w:val="004B6EBE"/>
    <w:rsid w:val="004B6FD4"/>
    <w:rsid w:val="004B6FDB"/>
    <w:rsid w:val="004B730D"/>
    <w:rsid w:val="004C04E4"/>
    <w:rsid w:val="004C0797"/>
    <w:rsid w:val="004C07B8"/>
    <w:rsid w:val="004C0BE1"/>
    <w:rsid w:val="004C105A"/>
    <w:rsid w:val="004C1553"/>
    <w:rsid w:val="004C1B9A"/>
    <w:rsid w:val="004C246D"/>
    <w:rsid w:val="004C2E7C"/>
    <w:rsid w:val="004C3197"/>
    <w:rsid w:val="004C3CBC"/>
    <w:rsid w:val="004C3DBA"/>
    <w:rsid w:val="004C4E01"/>
    <w:rsid w:val="004C4EBD"/>
    <w:rsid w:val="004C5E83"/>
    <w:rsid w:val="004C602A"/>
    <w:rsid w:val="004C6376"/>
    <w:rsid w:val="004C6B01"/>
    <w:rsid w:val="004C6D67"/>
    <w:rsid w:val="004C7280"/>
    <w:rsid w:val="004C76AB"/>
    <w:rsid w:val="004C78D9"/>
    <w:rsid w:val="004C7C54"/>
    <w:rsid w:val="004D04E3"/>
    <w:rsid w:val="004D0A93"/>
    <w:rsid w:val="004D0C93"/>
    <w:rsid w:val="004D0F01"/>
    <w:rsid w:val="004D2A06"/>
    <w:rsid w:val="004D2C7D"/>
    <w:rsid w:val="004D2CC6"/>
    <w:rsid w:val="004D376E"/>
    <w:rsid w:val="004D4BD8"/>
    <w:rsid w:val="004D5479"/>
    <w:rsid w:val="004D64F9"/>
    <w:rsid w:val="004D6A23"/>
    <w:rsid w:val="004D72A3"/>
    <w:rsid w:val="004D7344"/>
    <w:rsid w:val="004D7A32"/>
    <w:rsid w:val="004D7B35"/>
    <w:rsid w:val="004E0185"/>
    <w:rsid w:val="004E0A76"/>
    <w:rsid w:val="004E0BE3"/>
    <w:rsid w:val="004E0FCF"/>
    <w:rsid w:val="004E13E2"/>
    <w:rsid w:val="004E2DE5"/>
    <w:rsid w:val="004E2FA1"/>
    <w:rsid w:val="004E3014"/>
    <w:rsid w:val="004E3273"/>
    <w:rsid w:val="004E335C"/>
    <w:rsid w:val="004E3629"/>
    <w:rsid w:val="004E3FFB"/>
    <w:rsid w:val="004E55E7"/>
    <w:rsid w:val="004E6B9A"/>
    <w:rsid w:val="004E6EDA"/>
    <w:rsid w:val="004F09AA"/>
    <w:rsid w:val="004F172C"/>
    <w:rsid w:val="004F3AAB"/>
    <w:rsid w:val="004F4B86"/>
    <w:rsid w:val="004F4CDB"/>
    <w:rsid w:val="004F4FEC"/>
    <w:rsid w:val="004F618E"/>
    <w:rsid w:val="004F6B86"/>
    <w:rsid w:val="004F74F3"/>
    <w:rsid w:val="004F7506"/>
    <w:rsid w:val="004F7996"/>
    <w:rsid w:val="0050037C"/>
    <w:rsid w:val="00500EBD"/>
    <w:rsid w:val="00501BB2"/>
    <w:rsid w:val="00501EE3"/>
    <w:rsid w:val="00501FB9"/>
    <w:rsid w:val="005024CB"/>
    <w:rsid w:val="005027A8"/>
    <w:rsid w:val="00503054"/>
    <w:rsid w:val="005031D7"/>
    <w:rsid w:val="00504108"/>
    <w:rsid w:val="00504372"/>
    <w:rsid w:val="005049F3"/>
    <w:rsid w:val="00504A36"/>
    <w:rsid w:val="00504D4C"/>
    <w:rsid w:val="005052A0"/>
    <w:rsid w:val="00505CD9"/>
    <w:rsid w:val="005072B4"/>
    <w:rsid w:val="005078D5"/>
    <w:rsid w:val="00507F80"/>
    <w:rsid w:val="00510383"/>
    <w:rsid w:val="005103DA"/>
    <w:rsid w:val="00510B0A"/>
    <w:rsid w:val="00511569"/>
    <w:rsid w:val="00516320"/>
    <w:rsid w:val="005167C8"/>
    <w:rsid w:val="00516ACB"/>
    <w:rsid w:val="00516D2F"/>
    <w:rsid w:val="00516DDE"/>
    <w:rsid w:val="00517ED5"/>
    <w:rsid w:val="00522251"/>
    <w:rsid w:val="0052241D"/>
    <w:rsid w:val="00522640"/>
    <w:rsid w:val="005242D1"/>
    <w:rsid w:val="00524836"/>
    <w:rsid w:val="00524871"/>
    <w:rsid w:val="005248F6"/>
    <w:rsid w:val="00524C3E"/>
    <w:rsid w:val="00524CE7"/>
    <w:rsid w:val="00524E08"/>
    <w:rsid w:val="00525658"/>
    <w:rsid w:val="00525AEE"/>
    <w:rsid w:val="00525EAE"/>
    <w:rsid w:val="00526821"/>
    <w:rsid w:val="00526955"/>
    <w:rsid w:val="00526B66"/>
    <w:rsid w:val="00526C71"/>
    <w:rsid w:val="00526DF4"/>
    <w:rsid w:val="00526EBC"/>
    <w:rsid w:val="00527C90"/>
    <w:rsid w:val="00527FF4"/>
    <w:rsid w:val="00530243"/>
    <w:rsid w:val="0053065E"/>
    <w:rsid w:val="0053221F"/>
    <w:rsid w:val="005328A9"/>
    <w:rsid w:val="00532FC4"/>
    <w:rsid w:val="00533CA5"/>
    <w:rsid w:val="0053578F"/>
    <w:rsid w:val="00535EBE"/>
    <w:rsid w:val="00536373"/>
    <w:rsid w:val="00536FAB"/>
    <w:rsid w:val="00537FA6"/>
    <w:rsid w:val="00540427"/>
    <w:rsid w:val="00540578"/>
    <w:rsid w:val="00540AA2"/>
    <w:rsid w:val="0054131F"/>
    <w:rsid w:val="00541D32"/>
    <w:rsid w:val="005421E2"/>
    <w:rsid w:val="00542711"/>
    <w:rsid w:val="0054317A"/>
    <w:rsid w:val="00543361"/>
    <w:rsid w:val="005440E5"/>
    <w:rsid w:val="00544144"/>
    <w:rsid w:val="005442E6"/>
    <w:rsid w:val="00545295"/>
    <w:rsid w:val="00545377"/>
    <w:rsid w:val="00546203"/>
    <w:rsid w:val="00546C61"/>
    <w:rsid w:val="0054744F"/>
    <w:rsid w:val="00547AEA"/>
    <w:rsid w:val="00550055"/>
    <w:rsid w:val="00550059"/>
    <w:rsid w:val="0055016B"/>
    <w:rsid w:val="0055033D"/>
    <w:rsid w:val="0055130E"/>
    <w:rsid w:val="0055261D"/>
    <w:rsid w:val="005546F2"/>
    <w:rsid w:val="00555676"/>
    <w:rsid w:val="00555FD4"/>
    <w:rsid w:val="00556A3C"/>
    <w:rsid w:val="00557491"/>
    <w:rsid w:val="005575B5"/>
    <w:rsid w:val="005575C5"/>
    <w:rsid w:val="00560483"/>
    <w:rsid w:val="00560D64"/>
    <w:rsid w:val="005611B9"/>
    <w:rsid w:val="005611EE"/>
    <w:rsid w:val="00561249"/>
    <w:rsid w:val="00561510"/>
    <w:rsid w:val="0056169B"/>
    <w:rsid w:val="005622D4"/>
    <w:rsid w:val="005622FF"/>
    <w:rsid w:val="00562661"/>
    <w:rsid w:val="005639E1"/>
    <w:rsid w:val="00563A73"/>
    <w:rsid w:val="00563BCC"/>
    <w:rsid w:val="00565890"/>
    <w:rsid w:val="005659C9"/>
    <w:rsid w:val="00565A8A"/>
    <w:rsid w:val="00566054"/>
    <w:rsid w:val="00566AB5"/>
    <w:rsid w:val="00566B7E"/>
    <w:rsid w:val="00567455"/>
    <w:rsid w:val="005700F9"/>
    <w:rsid w:val="0057057A"/>
    <w:rsid w:val="0057093E"/>
    <w:rsid w:val="005716E5"/>
    <w:rsid w:val="00572797"/>
    <w:rsid w:val="005731A3"/>
    <w:rsid w:val="005757CB"/>
    <w:rsid w:val="005760C5"/>
    <w:rsid w:val="0057612B"/>
    <w:rsid w:val="005765CE"/>
    <w:rsid w:val="005769F3"/>
    <w:rsid w:val="00576B9F"/>
    <w:rsid w:val="00577233"/>
    <w:rsid w:val="00577E59"/>
    <w:rsid w:val="00577F2A"/>
    <w:rsid w:val="00577F54"/>
    <w:rsid w:val="00577F70"/>
    <w:rsid w:val="0058070E"/>
    <w:rsid w:val="0058084A"/>
    <w:rsid w:val="00580E78"/>
    <w:rsid w:val="00581B4C"/>
    <w:rsid w:val="00581CDE"/>
    <w:rsid w:val="005833B0"/>
    <w:rsid w:val="0058470F"/>
    <w:rsid w:val="00584906"/>
    <w:rsid w:val="00584A97"/>
    <w:rsid w:val="00584CAC"/>
    <w:rsid w:val="00585725"/>
    <w:rsid w:val="00585E17"/>
    <w:rsid w:val="0058610E"/>
    <w:rsid w:val="00586422"/>
    <w:rsid w:val="00586AC3"/>
    <w:rsid w:val="00586FAA"/>
    <w:rsid w:val="00587185"/>
    <w:rsid w:val="00590B57"/>
    <w:rsid w:val="00590C9A"/>
    <w:rsid w:val="005910F7"/>
    <w:rsid w:val="00591126"/>
    <w:rsid w:val="005911C5"/>
    <w:rsid w:val="0059183B"/>
    <w:rsid w:val="00591E80"/>
    <w:rsid w:val="005922B5"/>
    <w:rsid w:val="00592B15"/>
    <w:rsid w:val="005933DA"/>
    <w:rsid w:val="00593463"/>
    <w:rsid w:val="00593E4B"/>
    <w:rsid w:val="005941A0"/>
    <w:rsid w:val="00594515"/>
    <w:rsid w:val="005947CC"/>
    <w:rsid w:val="00595971"/>
    <w:rsid w:val="005959B2"/>
    <w:rsid w:val="00596150"/>
    <w:rsid w:val="00597306"/>
    <w:rsid w:val="005973AD"/>
    <w:rsid w:val="005973DE"/>
    <w:rsid w:val="0059763D"/>
    <w:rsid w:val="005976E6"/>
    <w:rsid w:val="00597CA8"/>
    <w:rsid w:val="005A0FEE"/>
    <w:rsid w:val="005A143F"/>
    <w:rsid w:val="005A16D6"/>
    <w:rsid w:val="005A17D3"/>
    <w:rsid w:val="005A2014"/>
    <w:rsid w:val="005A2401"/>
    <w:rsid w:val="005A2704"/>
    <w:rsid w:val="005A2AFF"/>
    <w:rsid w:val="005A2D82"/>
    <w:rsid w:val="005A3C02"/>
    <w:rsid w:val="005A4B76"/>
    <w:rsid w:val="005A51AA"/>
    <w:rsid w:val="005A54FB"/>
    <w:rsid w:val="005A5566"/>
    <w:rsid w:val="005A5C2D"/>
    <w:rsid w:val="005A60D8"/>
    <w:rsid w:val="005A667A"/>
    <w:rsid w:val="005A66DC"/>
    <w:rsid w:val="005A69C1"/>
    <w:rsid w:val="005A720D"/>
    <w:rsid w:val="005A73C1"/>
    <w:rsid w:val="005A74B1"/>
    <w:rsid w:val="005A7D35"/>
    <w:rsid w:val="005B031A"/>
    <w:rsid w:val="005B08C4"/>
    <w:rsid w:val="005B0D8A"/>
    <w:rsid w:val="005B197E"/>
    <w:rsid w:val="005B208F"/>
    <w:rsid w:val="005B20A3"/>
    <w:rsid w:val="005B242D"/>
    <w:rsid w:val="005B299E"/>
    <w:rsid w:val="005B3B7D"/>
    <w:rsid w:val="005B46E6"/>
    <w:rsid w:val="005B4710"/>
    <w:rsid w:val="005B50CB"/>
    <w:rsid w:val="005B5B4C"/>
    <w:rsid w:val="005B5BBE"/>
    <w:rsid w:val="005B6F81"/>
    <w:rsid w:val="005C0718"/>
    <w:rsid w:val="005C0858"/>
    <w:rsid w:val="005C0F79"/>
    <w:rsid w:val="005C136C"/>
    <w:rsid w:val="005C1B44"/>
    <w:rsid w:val="005C1C28"/>
    <w:rsid w:val="005C1C82"/>
    <w:rsid w:val="005C225C"/>
    <w:rsid w:val="005C2340"/>
    <w:rsid w:val="005C3C97"/>
    <w:rsid w:val="005C43B6"/>
    <w:rsid w:val="005C480B"/>
    <w:rsid w:val="005C4DCE"/>
    <w:rsid w:val="005C5F3E"/>
    <w:rsid w:val="005C616A"/>
    <w:rsid w:val="005C698B"/>
    <w:rsid w:val="005C74F7"/>
    <w:rsid w:val="005C792E"/>
    <w:rsid w:val="005C7BD9"/>
    <w:rsid w:val="005D05EA"/>
    <w:rsid w:val="005D0ACB"/>
    <w:rsid w:val="005D1529"/>
    <w:rsid w:val="005D17F1"/>
    <w:rsid w:val="005D188F"/>
    <w:rsid w:val="005D27C7"/>
    <w:rsid w:val="005D29B6"/>
    <w:rsid w:val="005D2B20"/>
    <w:rsid w:val="005D2CAF"/>
    <w:rsid w:val="005D37DA"/>
    <w:rsid w:val="005D384A"/>
    <w:rsid w:val="005D3E85"/>
    <w:rsid w:val="005D4813"/>
    <w:rsid w:val="005D520E"/>
    <w:rsid w:val="005D5CF4"/>
    <w:rsid w:val="005D6425"/>
    <w:rsid w:val="005D6806"/>
    <w:rsid w:val="005D740F"/>
    <w:rsid w:val="005D7EFC"/>
    <w:rsid w:val="005E08F4"/>
    <w:rsid w:val="005E1B1B"/>
    <w:rsid w:val="005E2FEB"/>
    <w:rsid w:val="005E3D65"/>
    <w:rsid w:val="005E6713"/>
    <w:rsid w:val="005F0503"/>
    <w:rsid w:val="005F096F"/>
    <w:rsid w:val="005F0C2B"/>
    <w:rsid w:val="005F12FD"/>
    <w:rsid w:val="005F14B3"/>
    <w:rsid w:val="005F228F"/>
    <w:rsid w:val="005F28BA"/>
    <w:rsid w:val="005F2E42"/>
    <w:rsid w:val="005F2F5D"/>
    <w:rsid w:val="005F3A60"/>
    <w:rsid w:val="005F486F"/>
    <w:rsid w:val="005F4B4B"/>
    <w:rsid w:val="005F5B61"/>
    <w:rsid w:val="005F62D4"/>
    <w:rsid w:val="005F6BCC"/>
    <w:rsid w:val="005F7DD6"/>
    <w:rsid w:val="00600356"/>
    <w:rsid w:val="006011A6"/>
    <w:rsid w:val="006013E9"/>
    <w:rsid w:val="006016BB"/>
    <w:rsid w:val="00601B5D"/>
    <w:rsid w:val="00601D23"/>
    <w:rsid w:val="00601E76"/>
    <w:rsid w:val="006023A8"/>
    <w:rsid w:val="006027B1"/>
    <w:rsid w:val="0060295D"/>
    <w:rsid w:val="00602A05"/>
    <w:rsid w:val="00602A4F"/>
    <w:rsid w:val="00602DF0"/>
    <w:rsid w:val="00603119"/>
    <w:rsid w:val="00603669"/>
    <w:rsid w:val="006036D1"/>
    <w:rsid w:val="006038F1"/>
    <w:rsid w:val="0060395B"/>
    <w:rsid w:val="0060419E"/>
    <w:rsid w:val="0060452A"/>
    <w:rsid w:val="00604787"/>
    <w:rsid w:val="00604B7D"/>
    <w:rsid w:val="00605647"/>
    <w:rsid w:val="00605771"/>
    <w:rsid w:val="00605819"/>
    <w:rsid w:val="00605C2D"/>
    <w:rsid w:val="0060650E"/>
    <w:rsid w:val="0060726F"/>
    <w:rsid w:val="00607349"/>
    <w:rsid w:val="0060773D"/>
    <w:rsid w:val="00610346"/>
    <w:rsid w:val="00610E9C"/>
    <w:rsid w:val="0061262E"/>
    <w:rsid w:val="006134D6"/>
    <w:rsid w:val="0061389D"/>
    <w:rsid w:val="00614422"/>
    <w:rsid w:val="006149EB"/>
    <w:rsid w:val="00615326"/>
    <w:rsid w:val="00616525"/>
    <w:rsid w:val="006165F6"/>
    <w:rsid w:val="00616CB1"/>
    <w:rsid w:val="00617867"/>
    <w:rsid w:val="0062088F"/>
    <w:rsid w:val="006208F9"/>
    <w:rsid w:val="00621636"/>
    <w:rsid w:val="00621E71"/>
    <w:rsid w:val="006228E6"/>
    <w:rsid w:val="00622B8E"/>
    <w:rsid w:val="00622EF0"/>
    <w:rsid w:val="0062342D"/>
    <w:rsid w:val="006234F5"/>
    <w:rsid w:val="00623810"/>
    <w:rsid w:val="006246D4"/>
    <w:rsid w:val="006247D8"/>
    <w:rsid w:val="0062567E"/>
    <w:rsid w:val="00625884"/>
    <w:rsid w:val="00626795"/>
    <w:rsid w:val="00626C18"/>
    <w:rsid w:val="00627E01"/>
    <w:rsid w:val="00627F0E"/>
    <w:rsid w:val="00630F51"/>
    <w:rsid w:val="006314CC"/>
    <w:rsid w:val="00631562"/>
    <w:rsid w:val="00632516"/>
    <w:rsid w:val="0063268C"/>
    <w:rsid w:val="006330F1"/>
    <w:rsid w:val="00633468"/>
    <w:rsid w:val="00633D19"/>
    <w:rsid w:val="0063433A"/>
    <w:rsid w:val="0063470D"/>
    <w:rsid w:val="0063495F"/>
    <w:rsid w:val="00634A7A"/>
    <w:rsid w:val="00634C99"/>
    <w:rsid w:val="00634F65"/>
    <w:rsid w:val="006354DB"/>
    <w:rsid w:val="00635C47"/>
    <w:rsid w:val="00635D72"/>
    <w:rsid w:val="00635E1C"/>
    <w:rsid w:val="0063708B"/>
    <w:rsid w:val="00637333"/>
    <w:rsid w:val="00641470"/>
    <w:rsid w:val="006416EA"/>
    <w:rsid w:val="00641941"/>
    <w:rsid w:val="00642777"/>
    <w:rsid w:val="006445C4"/>
    <w:rsid w:val="00644DB1"/>
    <w:rsid w:val="00645118"/>
    <w:rsid w:val="00645395"/>
    <w:rsid w:val="006455CB"/>
    <w:rsid w:val="00645A15"/>
    <w:rsid w:val="00645D91"/>
    <w:rsid w:val="006462A9"/>
    <w:rsid w:val="00646967"/>
    <w:rsid w:val="00646D1D"/>
    <w:rsid w:val="0064722B"/>
    <w:rsid w:val="006504DD"/>
    <w:rsid w:val="00650708"/>
    <w:rsid w:val="006518E0"/>
    <w:rsid w:val="00651EA0"/>
    <w:rsid w:val="00652C1D"/>
    <w:rsid w:val="006533E5"/>
    <w:rsid w:val="00653592"/>
    <w:rsid w:val="00653766"/>
    <w:rsid w:val="00654A44"/>
    <w:rsid w:val="00654CE0"/>
    <w:rsid w:val="00654DB6"/>
    <w:rsid w:val="006550D8"/>
    <w:rsid w:val="00655150"/>
    <w:rsid w:val="00655AD1"/>
    <w:rsid w:val="00655D54"/>
    <w:rsid w:val="00656028"/>
    <w:rsid w:val="006560B4"/>
    <w:rsid w:val="00656948"/>
    <w:rsid w:val="00657D68"/>
    <w:rsid w:val="00660280"/>
    <w:rsid w:val="0066057A"/>
    <w:rsid w:val="00660761"/>
    <w:rsid w:val="0066094A"/>
    <w:rsid w:val="0066137B"/>
    <w:rsid w:val="006625C1"/>
    <w:rsid w:val="0066285A"/>
    <w:rsid w:val="006641F4"/>
    <w:rsid w:val="00664DD9"/>
    <w:rsid w:val="006653E9"/>
    <w:rsid w:val="00665710"/>
    <w:rsid w:val="00666440"/>
    <w:rsid w:val="0066645A"/>
    <w:rsid w:val="006668CA"/>
    <w:rsid w:val="00666F81"/>
    <w:rsid w:val="0066728E"/>
    <w:rsid w:val="006679BC"/>
    <w:rsid w:val="006702FD"/>
    <w:rsid w:val="00670BBF"/>
    <w:rsid w:val="00670EA0"/>
    <w:rsid w:val="006710DF"/>
    <w:rsid w:val="006712DA"/>
    <w:rsid w:val="0067130B"/>
    <w:rsid w:val="0067138C"/>
    <w:rsid w:val="00671EBE"/>
    <w:rsid w:val="00672B50"/>
    <w:rsid w:val="00672B54"/>
    <w:rsid w:val="00672FFC"/>
    <w:rsid w:val="0067355F"/>
    <w:rsid w:val="006747DA"/>
    <w:rsid w:val="00674BA9"/>
    <w:rsid w:val="00674BC9"/>
    <w:rsid w:val="006753C5"/>
    <w:rsid w:val="00675B1C"/>
    <w:rsid w:val="006763CF"/>
    <w:rsid w:val="00676D48"/>
    <w:rsid w:val="00677240"/>
    <w:rsid w:val="00680244"/>
    <w:rsid w:val="0068027E"/>
    <w:rsid w:val="0068099C"/>
    <w:rsid w:val="00680BDF"/>
    <w:rsid w:val="00681E4E"/>
    <w:rsid w:val="00681F96"/>
    <w:rsid w:val="00683090"/>
    <w:rsid w:val="00683275"/>
    <w:rsid w:val="00683C85"/>
    <w:rsid w:val="00684A4A"/>
    <w:rsid w:val="0068563D"/>
    <w:rsid w:val="006858E0"/>
    <w:rsid w:val="00685A4F"/>
    <w:rsid w:val="006861E5"/>
    <w:rsid w:val="00686237"/>
    <w:rsid w:val="0068662D"/>
    <w:rsid w:val="0068678B"/>
    <w:rsid w:val="006877DC"/>
    <w:rsid w:val="00690CF5"/>
    <w:rsid w:val="00690E2D"/>
    <w:rsid w:val="00691467"/>
    <w:rsid w:val="00691D76"/>
    <w:rsid w:val="00691E9A"/>
    <w:rsid w:val="006920B2"/>
    <w:rsid w:val="00693181"/>
    <w:rsid w:val="00693338"/>
    <w:rsid w:val="00693B84"/>
    <w:rsid w:val="00694253"/>
    <w:rsid w:val="006944A6"/>
    <w:rsid w:val="0069472B"/>
    <w:rsid w:val="0069490B"/>
    <w:rsid w:val="00695F1B"/>
    <w:rsid w:val="00696185"/>
    <w:rsid w:val="00696E09"/>
    <w:rsid w:val="00697AA6"/>
    <w:rsid w:val="006A0AB5"/>
    <w:rsid w:val="006A0DAA"/>
    <w:rsid w:val="006A14B9"/>
    <w:rsid w:val="006A1B61"/>
    <w:rsid w:val="006A1BAB"/>
    <w:rsid w:val="006A1E3D"/>
    <w:rsid w:val="006A22E0"/>
    <w:rsid w:val="006A265D"/>
    <w:rsid w:val="006A3E0B"/>
    <w:rsid w:val="006A4A79"/>
    <w:rsid w:val="006A574D"/>
    <w:rsid w:val="006A595A"/>
    <w:rsid w:val="006A5D07"/>
    <w:rsid w:val="006A6BE4"/>
    <w:rsid w:val="006A6BEB"/>
    <w:rsid w:val="006A763C"/>
    <w:rsid w:val="006A7E9A"/>
    <w:rsid w:val="006B0860"/>
    <w:rsid w:val="006B15C3"/>
    <w:rsid w:val="006B1A50"/>
    <w:rsid w:val="006B2A66"/>
    <w:rsid w:val="006B3CE8"/>
    <w:rsid w:val="006B41E2"/>
    <w:rsid w:val="006B4443"/>
    <w:rsid w:val="006B4914"/>
    <w:rsid w:val="006B58FF"/>
    <w:rsid w:val="006B6990"/>
    <w:rsid w:val="006B7038"/>
    <w:rsid w:val="006C0023"/>
    <w:rsid w:val="006C05D2"/>
    <w:rsid w:val="006C094A"/>
    <w:rsid w:val="006C18A9"/>
    <w:rsid w:val="006C26F6"/>
    <w:rsid w:val="006C33CF"/>
    <w:rsid w:val="006C35E5"/>
    <w:rsid w:val="006C481D"/>
    <w:rsid w:val="006C4E8B"/>
    <w:rsid w:val="006C6568"/>
    <w:rsid w:val="006C673E"/>
    <w:rsid w:val="006C6B48"/>
    <w:rsid w:val="006C77A8"/>
    <w:rsid w:val="006D019E"/>
    <w:rsid w:val="006D0336"/>
    <w:rsid w:val="006D09E1"/>
    <w:rsid w:val="006D1116"/>
    <w:rsid w:val="006D1D28"/>
    <w:rsid w:val="006D265D"/>
    <w:rsid w:val="006D2F2A"/>
    <w:rsid w:val="006D3AC2"/>
    <w:rsid w:val="006D3E1D"/>
    <w:rsid w:val="006D4008"/>
    <w:rsid w:val="006D4066"/>
    <w:rsid w:val="006D4F35"/>
    <w:rsid w:val="006D5023"/>
    <w:rsid w:val="006D542F"/>
    <w:rsid w:val="006D6B08"/>
    <w:rsid w:val="006D6FEB"/>
    <w:rsid w:val="006D7274"/>
    <w:rsid w:val="006E1A70"/>
    <w:rsid w:val="006E2016"/>
    <w:rsid w:val="006E2BA1"/>
    <w:rsid w:val="006E3A60"/>
    <w:rsid w:val="006E50B3"/>
    <w:rsid w:val="006E59E0"/>
    <w:rsid w:val="006E5E0B"/>
    <w:rsid w:val="006E5F25"/>
    <w:rsid w:val="006E608D"/>
    <w:rsid w:val="006E6B00"/>
    <w:rsid w:val="006E7A2D"/>
    <w:rsid w:val="006F0411"/>
    <w:rsid w:val="006F0E02"/>
    <w:rsid w:val="006F2062"/>
    <w:rsid w:val="006F25E1"/>
    <w:rsid w:val="006F2BEF"/>
    <w:rsid w:val="006F3CFF"/>
    <w:rsid w:val="006F3DAF"/>
    <w:rsid w:val="006F41C7"/>
    <w:rsid w:val="006F4776"/>
    <w:rsid w:val="006F4FFA"/>
    <w:rsid w:val="006F5494"/>
    <w:rsid w:val="006F6244"/>
    <w:rsid w:val="006F67AD"/>
    <w:rsid w:val="006F683E"/>
    <w:rsid w:val="006F70F1"/>
    <w:rsid w:val="006F7F7A"/>
    <w:rsid w:val="00700825"/>
    <w:rsid w:val="00700C8F"/>
    <w:rsid w:val="0070257B"/>
    <w:rsid w:val="00702FD9"/>
    <w:rsid w:val="00703002"/>
    <w:rsid w:val="007055B9"/>
    <w:rsid w:val="00705CBB"/>
    <w:rsid w:val="0070667C"/>
    <w:rsid w:val="00706FA8"/>
    <w:rsid w:val="00707245"/>
    <w:rsid w:val="0070783A"/>
    <w:rsid w:val="007100E2"/>
    <w:rsid w:val="00711C99"/>
    <w:rsid w:val="00712218"/>
    <w:rsid w:val="007128DB"/>
    <w:rsid w:val="00713DEF"/>
    <w:rsid w:val="00713EC2"/>
    <w:rsid w:val="0071419F"/>
    <w:rsid w:val="0071514D"/>
    <w:rsid w:val="00715310"/>
    <w:rsid w:val="0071575C"/>
    <w:rsid w:val="00716D4E"/>
    <w:rsid w:val="00716D8F"/>
    <w:rsid w:val="00717EF6"/>
    <w:rsid w:val="007206E8"/>
    <w:rsid w:val="00720735"/>
    <w:rsid w:val="00720998"/>
    <w:rsid w:val="0072128A"/>
    <w:rsid w:val="00721600"/>
    <w:rsid w:val="007220AA"/>
    <w:rsid w:val="00722B5E"/>
    <w:rsid w:val="00722CF3"/>
    <w:rsid w:val="007239A0"/>
    <w:rsid w:val="00723F39"/>
    <w:rsid w:val="00724244"/>
    <w:rsid w:val="00724991"/>
    <w:rsid w:val="00725129"/>
    <w:rsid w:val="00726CB3"/>
    <w:rsid w:val="00727422"/>
    <w:rsid w:val="007302BE"/>
    <w:rsid w:val="00730F64"/>
    <w:rsid w:val="00731907"/>
    <w:rsid w:val="00731D8F"/>
    <w:rsid w:val="007323DA"/>
    <w:rsid w:val="00732492"/>
    <w:rsid w:val="00732A23"/>
    <w:rsid w:val="00732B63"/>
    <w:rsid w:val="00732EE0"/>
    <w:rsid w:val="007333B4"/>
    <w:rsid w:val="00734B72"/>
    <w:rsid w:val="00734BF6"/>
    <w:rsid w:val="00734D1E"/>
    <w:rsid w:val="00734EAA"/>
    <w:rsid w:val="00734F9D"/>
    <w:rsid w:val="007353A5"/>
    <w:rsid w:val="00736544"/>
    <w:rsid w:val="00736558"/>
    <w:rsid w:val="00736CFC"/>
    <w:rsid w:val="007379FA"/>
    <w:rsid w:val="0074004A"/>
    <w:rsid w:val="00740AEC"/>
    <w:rsid w:val="007410CE"/>
    <w:rsid w:val="0074137F"/>
    <w:rsid w:val="0074209C"/>
    <w:rsid w:val="00742900"/>
    <w:rsid w:val="00743498"/>
    <w:rsid w:val="00743BB3"/>
    <w:rsid w:val="007444FF"/>
    <w:rsid w:val="0074476B"/>
    <w:rsid w:val="00744983"/>
    <w:rsid w:val="0074524D"/>
    <w:rsid w:val="007456C3"/>
    <w:rsid w:val="007458F9"/>
    <w:rsid w:val="007462FD"/>
    <w:rsid w:val="007463E3"/>
    <w:rsid w:val="00746D03"/>
    <w:rsid w:val="0074759E"/>
    <w:rsid w:val="007475CE"/>
    <w:rsid w:val="00750E0E"/>
    <w:rsid w:val="007511AF"/>
    <w:rsid w:val="007519C2"/>
    <w:rsid w:val="00752E11"/>
    <w:rsid w:val="00753071"/>
    <w:rsid w:val="00753447"/>
    <w:rsid w:val="007538EE"/>
    <w:rsid w:val="0075496D"/>
    <w:rsid w:val="0075501F"/>
    <w:rsid w:val="00756AC6"/>
    <w:rsid w:val="00756E14"/>
    <w:rsid w:val="00757CA9"/>
    <w:rsid w:val="00760232"/>
    <w:rsid w:val="007603BB"/>
    <w:rsid w:val="007603FF"/>
    <w:rsid w:val="007608EE"/>
    <w:rsid w:val="007609F7"/>
    <w:rsid w:val="00760AE1"/>
    <w:rsid w:val="00760BAA"/>
    <w:rsid w:val="00761292"/>
    <w:rsid w:val="00761313"/>
    <w:rsid w:val="007619D2"/>
    <w:rsid w:val="00761E39"/>
    <w:rsid w:val="0076208E"/>
    <w:rsid w:val="00762FF4"/>
    <w:rsid w:val="00763434"/>
    <w:rsid w:val="00763BA7"/>
    <w:rsid w:val="00764892"/>
    <w:rsid w:val="00764BDB"/>
    <w:rsid w:val="0076583A"/>
    <w:rsid w:val="0076602A"/>
    <w:rsid w:val="007665B2"/>
    <w:rsid w:val="00766B0F"/>
    <w:rsid w:val="00766B34"/>
    <w:rsid w:val="00767994"/>
    <w:rsid w:val="00767B42"/>
    <w:rsid w:val="00767E46"/>
    <w:rsid w:val="00770EA5"/>
    <w:rsid w:val="00772A46"/>
    <w:rsid w:val="007734EA"/>
    <w:rsid w:val="00773AD7"/>
    <w:rsid w:val="00773BFD"/>
    <w:rsid w:val="00773F64"/>
    <w:rsid w:val="00774458"/>
    <w:rsid w:val="00774A79"/>
    <w:rsid w:val="00775557"/>
    <w:rsid w:val="0077578D"/>
    <w:rsid w:val="00775BC6"/>
    <w:rsid w:val="007765DB"/>
    <w:rsid w:val="007771EE"/>
    <w:rsid w:val="007774F1"/>
    <w:rsid w:val="007777B0"/>
    <w:rsid w:val="00777B83"/>
    <w:rsid w:val="00780592"/>
    <w:rsid w:val="00780603"/>
    <w:rsid w:val="00781419"/>
    <w:rsid w:val="00781967"/>
    <w:rsid w:val="007827A7"/>
    <w:rsid w:val="00782A59"/>
    <w:rsid w:val="00782D51"/>
    <w:rsid w:val="007840B3"/>
    <w:rsid w:val="00784A59"/>
    <w:rsid w:val="007860FA"/>
    <w:rsid w:val="00787278"/>
    <w:rsid w:val="0078734B"/>
    <w:rsid w:val="00787446"/>
    <w:rsid w:val="00787C18"/>
    <w:rsid w:val="00787DBA"/>
    <w:rsid w:val="00791680"/>
    <w:rsid w:val="00792012"/>
    <w:rsid w:val="00792E84"/>
    <w:rsid w:val="00792EEC"/>
    <w:rsid w:val="00795C24"/>
    <w:rsid w:val="00796188"/>
    <w:rsid w:val="0079649A"/>
    <w:rsid w:val="00796869"/>
    <w:rsid w:val="00796B19"/>
    <w:rsid w:val="00796B80"/>
    <w:rsid w:val="007970EB"/>
    <w:rsid w:val="00797783"/>
    <w:rsid w:val="007A007A"/>
    <w:rsid w:val="007A017D"/>
    <w:rsid w:val="007A0220"/>
    <w:rsid w:val="007A0DDD"/>
    <w:rsid w:val="007A164E"/>
    <w:rsid w:val="007A1ACA"/>
    <w:rsid w:val="007A274C"/>
    <w:rsid w:val="007A2B7F"/>
    <w:rsid w:val="007A2DD0"/>
    <w:rsid w:val="007A3875"/>
    <w:rsid w:val="007A3CD9"/>
    <w:rsid w:val="007A3D28"/>
    <w:rsid w:val="007A4063"/>
    <w:rsid w:val="007A4178"/>
    <w:rsid w:val="007A4749"/>
    <w:rsid w:val="007A4FCB"/>
    <w:rsid w:val="007A51F4"/>
    <w:rsid w:val="007A6012"/>
    <w:rsid w:val="007A6733"/>
    <w:rsid w:val="007A67E5"/>
    <w:rsid w:val="007A6EE3"/>
    <w:rsid w:val="007A785E"/>
    <w:rsid w:val="007A7FC3"/>
    <w:rsid w:val="007B0079"/>
    <w:rsid w:val="007B03A5"/>
    <w:rsid w:val="007B04D6"/>
    <w:rsid w:val="007B0E02"/>
    <w:rsid w:val="007B177D"/>
    <w:rsid w:val="007B1DC0"/>
    <w:rsid w:val="007B2534"/>
    <w:rsid w:val="007B2951"/>
    <w:rsid w:val="007B2D29"/>
    <w:rsid w:val="007B316B"/>
    <w:rsid w:val="007B345C"/>
    <w:rsid w:val="007B35C3"/>
    <w:rsid w:val="007B3E5C"/>
    <w:rsid w:val="007B4076"/>
    <w:rsid w:val="007B4497"/>
    <w:rsid w:val="007B45A2"/>
    <w:rsid w:val="007B4C0C"/>
    <w:rsid w:val="007B5416"/>
    <w:rsid w:val="007B5D9E"/>
    <w:rsid w:val="007B6AD6"/>
    <w:rsid w:val="007B6B5D"/>
    <w:rsid w:val="007C0041"/>
    <w:rsid w:val="007C07C8"/>
    <w:rsid w:val="007C20CF"/>
    <w:rsid w:val="007C2ABD"/>
    <w:rsid w:val="007C39AD"/>
    <w:rsid w:val="007C39BD"/>
    <w:rsid w:val="007C454E"/>
    <w:rsid w:val="007C4C79"/>
    <w:rsid w:val="007C4E82"/>
    <w:rsid w:val="007C54FB"/>
    <w:rsid w:val="007C5898"/>
    <w:rsid w:val="007C597C"/>
    <w:rsid w:val="007C5DB3"/>
    <w:rsid w:val="007C61A7"/>
    <w:rsid w:val="007C63A8"/>
    <w:rsid w:val="007C653A"/>
    <w:rsid w:val="007C6692"/>
    <w:rsid w:val="007C695E"/>
    <w:rsid w:val="007C7904"/>
    <w:rsid w:val="007C7A64"/>
    <w:rsid w:val="007C7F5C"/>
    <w:rsid w:val="007D05D1"/>
    <w:rsid w:val="007D097C"/>
    <w:rsid w:val="007D09B7"/>
    <w:rsid w:val="007D0AA5"/>
    <w:rsid w:val="007D1E5A"/>
    <w:rsid w:val="007D2115"/>
    <w:rsid w:val="007D2CF4"/>
    <w:rsid w:val="007D389D"/>
    <w:rsid w:val="007D42E2"/>
    <w:rsid w:val="007D47F9"/>
    <w:rsid w:val="007D4857"/>
    <w:rsid w:val="007D4C10"/>
    <w:rsid w:val="007D569C"/>
    <w:rsid w:val="007D5DB0"/>
    <w:rsid w:val="007D5F56"/>
    <w:rsid w:val="007D5F6D"/>
    <w:rsid w:val="007D5FA5"/>
    <w:rsid w:val="007D7926"/>
    <w:rsid w:val="007E0AA2"/>
    <w:rsid w:val="007E2AAF"/>
    <w:rsid w:val="007E2E8F"/>
    <w:rsid w:val="007E3B92"/>
    <w:rsid w:val="007E4A85"/>
    <w:rsid w:val="007E4DFA"/>
    <w:rsid w:val="007E51E5"/>
    <w:rsid w:val="007E524E"/>
    <w:rsid w:val="007E5375"/>
    <w:rsid w:val="007E5960"/>
    <w:rsid w:val="007E59AA"/>
    <w:rsid w:val="007E5AC5"/>
    <w:rsid w:val="007E5EC7"/>
    <w:rsid w:val="007E61A9"/>
    <w:rsid w:val="007E6893"/>
    <w:rsid w:val="007E6AE1"/>
    <w:rsid w:val="007E6BCF"/>
    <w:rsid w:val="007E6E9E"/>
    <w:rsid w:val="007E7193"/>
    <w:rsid w:val="007E7B8B"/>
    <w:rsid w:val="007E7F29"/>
    <w:rsid w:val="007F026B"/>
    <w:rsid w:val="007F0299"/>
    <w:rsid w:val="007F0A9A"/>
    <w:rsid w:val="007F0D30"/>
    <w:rsid w:val="007F1220"/>
    <w:rsid w:val="007F1BE3"/>
    <w:rsid w:val="007F26F4"/>
    <w:rsid w:val="007F287E"/>
    <w:rsid w:val="007F28FD"/>
    <w:rsid w:val="007F330A"/>
    <w:rsid w:val="007F3934"/>
    <w:rsid w:val="007F3DFE"/>
    <w:rsid w:val="007F40F9"/>
    <w:rsid w:val="007F6122"/>
    <w:rsid w:val="007F616C"/>
    <w:rsid w:val="007F64C4"/>
    <w:rsid w:val="007F686A"/>
    <w:rsid w:val="007F6D25"/>
    <w:rsid w:val="007F7946"/>
    <w:rsid w:val="007F7CF0"/>
    <w:rsid w:val="007F7DBE"/>
    <w:rsid w:val="00801BA6"/>
    <w:rsid w:val="00801C32"/>
    <w:rsid w:val="008021D7"/>
    <w:rsid w:val="00802401"/>
    <w:rsid w:val="00802B75"/>
    <w:rsid w:val="00802BD8"/>
    <w:rsid w:val="0080308C"/>
    <w:rsid w:val="00803350"/>
    <w:rsid w:val="00803A37"/>
    <w:rsid w:val="00803B3D"/>
    <w:rsid w:val="00803CEA"/>
    <w:rsid w:val="0080438E"/>
    <w:rsid w:val="00804972"/>
    <w:rsid w:val="00805113"/>
    <w:rsid w:val="00805DF7"/>
    <w:rsid w:val="00806247"/>
    <w:rsid w:val="00806524"/>
    <w:rsid w:val="00806C20"/>
    <w:rsid w:val="00806F77"/>
    <w:rsid w:val="0080718F"/>
    <w:rsid w:val="0081093C"/>
    <w:rsid w:val="0081109D"/>
    <w:rsid w:val="00811757"/>
    <w:rsid w:val="0081248D"/>
    <w:rsid w:val="00812E41"/>
    <w:rsid w:val="008130C9"/>
    <w:rsid w:val="0081321F"/>
    <w:rsid w:val="008138F4"/>
    <w:rsid w:val="00813F0D"/>
    <w:rsid w:val="00814D31"/>
    <w:rsid w:val="00815702"/>
    <w:rsid w:val="00815F42"/>
    <w:rsid w:val="00817159"/>
    <w:rsid w:val="00817545"/>
    <w:rsid w:val="00817CDE"/>
    <w:rsid w:val="008200FC"/>
    <w:rsid w:val="00820928"/>
    <w:rsid w:val="00820A92"/>
    <w:rsid w:val="00820AF2"/>
    <w:rsid w:val="00820C11"/>
    <w:rsid w:val="00822DA5"/>
    <w:rsid w:val="0082303D"/>
    <w:rsid w:val="00823AF0"/>
    <w:rsid w:val="008241F1"/>
    <w:rsid w:val="008246BF"/>
    <w:rsid w:val="00824BB3"/>
    <w:rsid w:val="00825755"/>
    <w:rsid w:val="008258E9"/>
    <w:rsid w:val="00825AE9"/>
    <w:rsid w:val="00825B07"/>
    <w:rsid w:val="00826175"/>
    <w:rsid w:val="00826BD9"/>
    <w:rsid w:val="0082747F"/>
    <w:rsid w:val="00830C39"/>
    <w:rsid w:val="00830F06"/>
    <w:rsid w:val="00831009"/>
    <w:rsid w:val="00831195"/>
    <w:rsid w:val="00831447"/>
    <w:rsid w:val="00832460"/>
    <w:rsid w:val="00833569"/>
    <w:rsid w:val="0083393D"/>
    <w:rsid w:val="00834366"/>
    <w:rsid w:val="00834632"/>
    <w:rsid w:val="00834E13"/>
    <w:rsid w:val="008353D6"/>
    <w:rsid w:val="00835D97"/>
    <w:rsid w:val="00835EA1"/>
    <w:rsid w:val="00837141"/>
    <w:rsid w:val="00837588"/>
    <w:rsid w:val="008377C4"/>
    <w:rsid w:val="00837EA5"/>
    <w:rsid w:val="0084038C"/>
    <w:rsid w:val="00840B20"/>
    <w:rsid w:val="00841540"/>
    <w:rsid w:val="00841582"/>
    <w:rsid w:val="008418C6"/>
    <w:rsid w:val="008424D3"/>
    <w:rsid w:val="008426CC"/>
    <w:rsid w:val="0084285B"/>
    <w:rsid w:val="008428DD"/>
    <w:rsid w:val="0084298E"/>
    <w:rsid w:val="00842C4C"/>
    <w:rsid w:val="00843193"/>
    <w:rsid w:val="00843684"/>
    <w:rsid w:val="00844CE6"/>
    <w:rsid w:val="00845230"/>
    <w:rsid w:val="0084560C"/>
    <w:rsid w:val="008457FE"/>
    <w:rsid w:val="00845A67"/>
    <w:rsid w:val="00845AA9"/>
    <w:rsid w:val="00845BD0"/>
    <w:rsid w:val="00845CB5"/>
    <w:rsid w:val="00846F9D"/>
    <w:rsid w:val="00846FF4"/>
    <w:rsid w:val="008474AB"/>
    <w:rsid w:val="0084799E"/>
    <w:rsid w:val="00850167"/>
    <w:rsid w:val="008507C0"/>
    <w:rsid w:val="00850C41"/>
    <w:rsid w:val="008514BD"/>
    <w:rsid w:val="008514C2"/>
    <w:rsid w:val="0085170E"/>
    <w:rsid w:val="00851FA3"/>
    <w:rsid w:val="008521DE"/>
    <w:rsid w:val="008524C5"/>
    <w:rsid w:val="00852946"/>
    <w:rsid w:val="0085415F"/>
    <w:rsid w:val="008545C9"/>
    <w:rsid w:val="0085537A"/>
    <w:rsid w:val="00855D18"/>
    <w:rsid w:val="00855DDA"/>
    <w:rsid w:val="00855E2D"/>
    <w:rsid w:val="00856A91"/>
    <w:rsid w:val="00857776"/>
    <w:rsid w:val="00857A9E"/>
    <w:rsid w:val="00860B97"/>
    <w:rsid w:val="0086141C"/>
    <w:rsid w:val="0086161D"/>
    <w:rsid w:val="00862188"/>
    <w:rsid w:val="00862577"/>
    <w:rsid w:val="008628FB"/>
    <w:rsid w:val="00862D62"/>
    <w:rsid w:val="00862E96"/>
    <w:rsid w:val="00863162"/>
    <w:rsid w:val="008631F1"/>
    <w:rsid w:val="00863618"/>
    <w:rsid w:val="00863DDB"/>
    <w:rsid w:val="00864671"/>
    <w:rsid w:val="00864742"/>
    <w:rsid w:val="00864EAB"/>
    <w:rsid w:val="0086506D"/>
    <w:rsid w:val="008655AE"/>
    <w:rsid w:val="008655D0"/>
    <w:rsid w:val="00865E07"/>
    <w:rsid w:val="00865F4C"/>
    <w:rsid w:val="008664F1"/>
    <w:rsid w:val="00867970"/>
    <w:rsid w:val="00867F05"/>
    <w:rsid w:val="00870031"/>
    <w:rsid w:val="0087084B"/>
    <w:rsid w:val="00870B8E"/>
    <w:rsid w:val="00871BB0"/>
    <w:rsid w:val="00871D50"/>
    <w:rsid w:val="00871EC8"/>
    <w:rsid w:val="00872771"/>
    <w:rsid w:val="00872A96"/>
    <w:rsid w:val="00872CB5"/>
    <w:rsid w:val="00873032"/>
    <w:rsid w:val="00873A4C"/>
    <w:rsid w:val="00873DD0"/>
    <w:rsid w:val="00874145"/>
    <w:rsid w:val="00874CB2"/>
    <w:rsid w:val="00874D8B"/>
    <w:rsid w:val="00875306"/>
    <w:rsid w:val="00875383"/>
    <w:rsid w:val="00875C77"/>
    <w:rsid w:val="00875D77"/>
    <w:rsid w:val="0087611F"/>
    <w:rsid w:val="0087691F"/>
    <w:rsid w:val="00877227"/>
    <w:rsid w:val="0087758E"/>
    <w:rsid w:val="0087780B"/>
    <w:rsid w:val="00877D72"/>
    <w:rsid w:val="0088001D"/>
    <w:rsid w:val="008813A0"/>
    <w:rsid w:val="00881490"/>
    <w:rsid w:val="008818BE"/>
    <w:rsid w:val="00881EEA"/>
    <w:rsid w:val="00881F5A"/>
    <w:rsid w:val="00882F44"/>
    <w:rsid w:val="00883162"/>
    <w:rsid w:val="008831E3"/>
    <w:rsid w:val="0088391D"/>
    <w:rsid w:val="008851EC"/>
    <w:rsid w:val="00885C04"/>
    <w:rsid w:val="00886703"/>
    <w:rsid w:val="00886B36"/>
    <w:rsid w:val="00886BA9"/>
    <w:rsid w:val="00886D6F"/>
    <w:rsid w:val="00887121"/>
    <w:rsid w:val="0088769F"/>
    <w:rsid w:val="00887E1C"/>
    <w:rsid w:val="00890452"/>
    <w:rsid w:val="00890F0C"/>
    <w:rsid w:val="00891256"/>
    <w:rsid w:val="00892031"/>
    <w:rsid w:val="0089267C"/>
    <w:rsid w:val="0089343B"/>
    <w:rsid w:val="0089370D"/>
    <w:rsid w:val="00894551"/>
    <w:rsid w:val="0089482B"/>
    <w:rsid w:val="00895868"/>
    <w:rsid w:val="008961FF"/>
    <w:rsid w:val="00897135"/>
    <w:rsid w:val="008A0443"/>
    <w:rsid w:val="008A05CC"/>
    <w:rsid w:val="008A0FEB"/>
    <w:rsid w:val="008A1F54"/>
    <w:rsid w:val="008A20F2"/>
    <w:rsid w:val="008A2861"/>
    <w:rsid w:val="008A2F90"/>
    <w:rsid w:val="008A39EE"/>
    <w:rsid w:val="008A3D16"/>
    <w:rsid w:val="008A3D2C"/>
    <w:rsid w:val="008A3F73"/>
    <w:rsid w:val="008A4A13"/>
    <w:rsid w:val="008A4AD2"/>
    <w:rsid w:val="008A5370"/>
    <w:rsid w:val="008A5A42"/>
    <w:rsid w:val="008A6459"/>
    <w:rsid w:val="008A7232"/>
    <w:rsid w:val="008A7739"/>
    <w:rsid w:val="008A7CB6"/>
    <w:rsid w:val="008B01FC"/>
    <w:rsid w:val="008B033C"/>
    <w:rsid w:val="008B050C"/>
    <w:rsid w:val="008B056B"/>
    <w:rsid w:val="008B07C1"/>
    <w:rsid w:val="008B103B"/>
    <w:rsid w:val="008B1AEA"/>
    <w:rsid w:val="008B2778"/>
    <w:rsid w:val="008B27B5"/>
    <w:rsid w:val="008B303F"/>
    <w:rsid w:val="008B353E"/>
    <w:rsid w:val="008B3811"/>
    <w:rsid w:val="008B411A"/>
    <w:rsid w:val="008B51DB"/>
    <w:rsid w:val="008B588C"/>
    <w:rsid w:val="008B59EF"/>
    <w:rsid w:val="008B5B80"/>
    <w:rsid w:val="008B65F8"/>
    <w:rsid w:val="008B67AF"/>
    <w:rsid w:val="008B6D96"/>
    <w:rsid w:val="008B6DB5"/>
    <w:rsid w:val="008B6E0D"/>
    <w:rsid w:val="008B6F7A"/>
    <w:rsid w:val="008B72A4"/>
    <w:rsid w:val="008B77BB"/>
    <w:rsid w:val="008B7EE3"/>
    <w:rsid w:val="008C041C"/>
    <w:rsid w:val="008C084E"/>
    <w:rsid w:val="008C0C50"/>
    <w:rsid w:val="008C16A3"/>
    <w:rsid w:val="008C215E"/>
    <w:rsid w:val="008C22A9"/>
    <w:rsid w:val="008C23E7"/>
    <w:rsid w:val="008C2552"/>
    <w:rsid w:val="008C2EAC"/>
    <w:rsid w:val="008C36D8"/>
    <w:rsid w:val="008C673E"/>
    <w:rsid w:val="008C67FA"/>
    <w:rsid w:val="008C69E3"/>
    <w:rsid w:val="008C7121"/>
    <w:rsid w:val="008D0791"/>
    <w:rsid w:val="008D0BC3"/>
    <w:rsid w:val="008D0C8A"/>
    <w:rsid w:val="008D2908"/>
    <w:rsid w:val="008D310D"/>
    <w:rsid w:val="008D326C"/>
    <w:rsid w:val="008D374E"/>
    <w:rsid w:val="008D4535"/>
    <w:rsid w:val="008D48B6"/>
    <w:rsid w:val="008D4A13"/>
    <w:rsid w:val="008D6806"/>
    <w:rsid w:val="008D6897"/>
    <w:rsid w:val="008D700A"/>
    <w:rsid w:val="008D77E0"/>
    <w:rsid w:val="008D7AE5"/>
    <w:rsid w:val="008D7FB5"/>
    <w:rsid w:val="008E06F1"/>
    <w:rsid w:val="008E087B"/>
    <w:rsid w:val="008E15D5"/>
    <w:rsid w:val="008E2089"/>
    <w:rsid w:val="008E24B4"/>
    <w:rsid w:val="008E24DA"/>
    <w:rsid w:val="008E29D1"/>
    <w:rsid w:val="008E391F"/>
    <w:rsid w:val="008E3962"/>
    <w:rsid w:val="008E3F9D"/>
    <w:rsid w:val="008E540C"/>
    <w:rsid w:val="008E5BEC"/>
    <w:rsid w:val="008E620E"/>
    <w:rsid w:val="008E62E4"/>
    <w:rsid w:val="008E7175"/>
    <w:rsid w:val="008F0F25"/>
    <w:rsid w:val="008F1364"/>
    <w:rsid w:val="008F13B5"/>
    <w:rsid w:val="008F19EC"/>
    <w:rsid w:val="008F1A36"/>
    <w:rsid w:val="008F2511"/>
    <w:rsid w:val="008F251E"/>
    <w:rsid w:val="008F2816"/>
    <w:rsid w:val="008F2967"/>
    <w:rsid w:val="008F2A9A"/>
    <w:rsid w:val="008F37E8"/>
    <w:rsid w:val="008F3EAB"/>
    <w:rsid w:val="008F4F9F"/>
    <w:rsid w:val="008F535C"/>
    <w:rsid w:val="008F5896"/>
    <w:rsid w:val="008F5C5A"/>
    <w:rsid w:val="008F5DDF"/>
    <w:rsid w:val="008F60E0"/>
    <w:rsid w:val="008F717D"/>
    <w:rsid w:val="008F72BA"/>
    <w:rsid w:val="008F7B43"/>
    <w:rsid w:val="00900241"/>
    <w:rsid w:val="00900335"/>
    <w:rsid w:val="00900B48"/>
    <w:rsid w:val="00900C9D"/>
    <w:rsid w:val="009010B5"/>
    <w:rsid w:val="00901948"/>
    <w:rsid w:val="00903523"/>
    <w:rsid w:val="00903A83"/>
    <w:rsid w:val="00903BE2"/>
    <w:rsid w:val="00904A81"/>
    <w:rsid w:val="0090585C"/>
    <w:rsid w:val="009059DC"/>
    <w:rsid w:val="00905E5A"/>
    <w:rsid w:val="0090648B"/>
    <w:rsid w:val="00906EA9"/>
    <w:rsid w:val="00907558"/>
    <w:rsid w:val="00910F72"/>
    <w:rsid w:val="009114AB"/>
    <w:rsid w:val="00912942"/>
    <w:rsid w:val="00912E37"/>
    <w:rsid w:val="009138AD"/>
    <w:rsid w:val="009142D8"/>
    <w:rsid w:val="009145D3"/>
    <w:rsid w:val="009146C5"/>
    <w:rsid w:val="00914C14"/>
    <w:rsid w:val="0091587A"/>
    <w:rsid w:val="00915ECA"/>
    <w:rsid w:val="009160EE"/>
    <w:rsid w:val="00917753"/>
    <w:rsid w:val="009178FB"/>
    <w:rsid w:val="00920D21"/>
    <w:rsid w:val="00920F7E"/>
    <w:rsid w:val="0092114F"/>
    <w:rsid w:val="00921D62"/>
    <w:rsid w:val="00922AFA"/>
    <w:rsid w:val="00922D03"/>
    <w:rsid w:val="00922D10"/>
    <w:rsid w:val="00923081"/>
    <w:rsid w:val="00923F93"/>
    <w:rsid w:val="009240AF"/>
    <w:rsid w:val="00925407"/>
    <w:rsid w:val="009256A4"/>
    <w:rsid w:val="009256D8"/>
    <w:rsid w:val="009271F6"/>
    <w:rsid w:val="009272CD"/>
    <w:rsid w:val="00927851"/>
    <w:rsid w:val="009278F3"/>
    <w:rsid w:val="00927B4D"/>
    <w:rsid w:val="00931756"/>
    <w:rsid w:val="009317E4"/>
    <w:rsid w:val="00931891"/>
    <w:rsid w:val="00931FB3"/>
    <w:rsid w:val="0093210A"/>
    <w:rsid w:val="00932228"/>
    <w:rsid w:val="009325F7"/>
    <w:rsid w:val="00933250"/>
    <w:rsid w:val="0093342B"/>
    <w:rsid w:val="009339E1"/>
    <w:rsid w:val="00933DAB"/>
    <w:rsid w:val="00933E25"/>
    <w:rsid w:val="00934792"/>
    <w:rsid w:val="00935FF3"/>
    <w:rsid w:val="00936071"/>
    <w:rsid w:val="00937E18"/>
    <w:rsid w:val="00940574"/>
    <w:rsid w:val="00940676"/>
    <w:rsid w:val="00940C85"/>
    <w:rsid w:val="0094169C"/>
    <w:rsid w:val="009416D8"/>
    <w:rsid w:val="00942996"/>
    <w:rsid w:val="00942E75"/>
    <w:rsid w:val="00943992"/>
    <w:rsid w:val="00944178"/>
    <w:rsid w:val="00944A0C"/>
    <w:rsid w:val="00944B1C"/>
    <w:rsid w:val="00944E75"/>
    <w:rsid w:val="009452C9"/>
    <w:rsid w:val="009455CB"/>
    <w:rsid w:val="00946293"/>
    <w:rsid w:val="009465A2"/>
    <w:rsid w:val="00946869"/>
    <w:rsid w:val="00946E1A"/>
    <w:rsid w:val="00950A56"/>
    <w:rsid w:val="009512FE"/>
    <w:rsid w:val="00951D1E"/>
    <w:rsid w:val="0095234C"/>
    <w:rsid w:val="00952B23"/>
    <w:rsid w:val="00953B7C"/>
    <w:rsid w:val="00953BC1"/>
    <w:rsid w:val="00954881"/>
    <w:rsid w:val="0095551C"/>
    <w:rsid w:val="00955D32"/>
    <w:rsid w:val="00956502"/>
    <w:rsid w:val="00956834"/>
    <w:rsid w:val="00956885"/>
    <w:rsid w:val="00957D83"/>
    <w:rsid w:val="0096028E"/>
    <w:rsid w:val="00961559"/>
    <w:rsid w:val="0096168A"/>
    <w:rsid w:val="00961871"/>
    <w:rsid w:val="00961906"/>
    <w:rsid w:val="009619A2"/>
    <w:rsid w:val="00961E3D"/>
    <w:rsid w:val="009621C0"/>
    <w:rsid w:val="009622AC"/>
    <w:rsid w:val="009627B9"/>
    <w:rsid w:val="009636E9"/>
    <w:rsid w:val="009639D3"/>
    <w:rsid w:val="00963A4F"/>
    <w:rsid w:val="0096426A"/>
    <w:rsid w:val="0096448D"/>
    <w:rsid w:val="00964E52"/>
    <w:rsid w:val="00965483"/>
    <w:rsid w:val="0096606A"/>
    <w:rsid w:val="00966072"/>
    <w:rsid w:val="0096616E"/>
    <w:rsid w:val="00966325"/>
    <w:rsid w:val="00967253"/>
    <w:rsid w:val="00970901"/>
    <w:rsid w:val="0097093B"/>
    <w:rsid w:val="00971250"/>
    <w:rsid w:val="00971863"/>
    <w:rsid w:val="00971D35"/>
    <w:rsid w:val="009732BA"/>
    <w:rsid w:val="00973831"/>
    <w:rsid w:val="00973C39"/>
    <w:rsid w:val="00973FDA"/>
    <w:rsid w:val="00974BA9"/>
    <w:rsid w:val="00975022"/>
    <w:rsid w:val="00975318"/>
    <w:rsid w:val="00977710"/>
    <w:rsid w:val="009803C7"/>
    <w:rsid w:val="009806FF"/>
    <w:rsid w:val="00980A0F"/>
    <w:rsid w:val="00981434"/>
    <w:rsid w:val="00982047"/>
    <w:rsid w:val="009820D0"/>
    <w:rsid w:val="0098238E"/>
    <w:rsid w:val="00982924"/>
    <w:rsid w:val="00982A06"/>
    <w:rsid w:val="00982CF8"/>
    <w:rsid w:val="00983803"/>
    <w:rsid w:val="00983FF4"/>
    <w:rsid w:val="00985E1E"/>
    <w:rsid w:val="00985F92"/>
    <w:rsid w:val="009864CF"/>
    <w:rsid w:val="00986A05"/>
    <w:rsid w:val="00986D8B"/>
    <w:rsid w:val="00987E67"/>
    <w:rsid w:val="00990A86"/>
    <w:rsid w:val="0099180D"/>
    <w:rsid w:val="00992856"/>
    <w:rsid w:val="009934E0"/>
    <w:rsid w:val="0099373F"/>
    <w:rsid w:val="00993959"/>
    <w:rsid w:val="00995717"/>
    <w:rsid w:val="00995AC6"/>
    <w:rsid w:val="009961A6"/>
    <w:rsid w:val="009962A9"/>
    <w:rsid w:val="009962EC"/>
    <w:rsid w:val="009969E3"/>
    <w:rsid w:val="00996D7B"/>
    <w:rsid w:val="0099731B"/>
    <w:rsid w:val="009977B0"/>
    <w:rsid w:val="00997CA8"/>
    <w:rsid w:val="00997DB2"/>
    <w:rsid w:val="009A0CBC"/>
    <w:rsid w:val="009A14C7"/>
    <w:rsid w:val="009A2505"/>
    <w:rsid w:val="009A29AA"/>
    <w:rsid w:val="009A2E18"/>
    <w:rsid w:val="009A3A61"/>
    <w:rsid w:val="009A4016"/>
    <w:rsid w:val="009A5188"/>
    <w:rsid w:val="009A5259"/>
    <w:rsid w:val="009A54F6"/>
    <w:rsid w:val="009A5B2C"/>
    <w:rsid w:val="009A5B82"/>
    <w:rsid w:val="009A6192"/>
    <w:rsid w:val="009A629C"/>
    <w:rsid w:val="009A6337"/>
    <w:rsid w:val="009A6622"/>
    <w:rsid w:val="009A666A"/>
    <w:rsid w:val="009A6A24"/>
    <w:rsid w:val="009A6ED2"/>
    <w:rsid w:val="009A7768"/>
    <w:rsid w:val="009A77DD"/>
    <w:rsid w:val="009A79D7"/>
    <w:rsid w:val="009A7C2C"/>
    <w:rsid w:val="009A7C8D"/>
    <w:rsid w:val="009B06CA"/>
    <w:rsid w:val="009B0940"/>
    <w:rsid w:val="009B10E8"/>
    <w:rsid w:val="009B11C7"/>
    <w:rsid w:val="009B1B24"/>
    <w:rsid w:val="009B2044"/>
    <w:rsid w:val="009B226E"/>
    <w:rsid w:val="009B2507"/>
    <w:rsid w:val="009B2A54"/>
    <w:rsid w:val="009B31DE"/>
    <w:rsid w:val="009B3B79"/>
    <w:rsid w:val="009B3BA8"/>
    <w:rsid w:val="009B3CFD"/>
    <w:rsid w:val="009B410A"/>
    <w:rsid w:val="009B5015"/>
    <w:rsid w:val="009B5225"/>
    <w:rsid w:val="009B527C"/>
    <w:rsid w:val="009B5427"/>
    <w:rsid w:val="009B5483"/>
    <w:rsid w:val="009B7142"/>
    <w:rsid w:val="009B77C2"/>
    <w:rsid w:val="009C158E"/>
    <w:rsid w:val="009C19D9"/>
    <w:rsid w:val="009C1A5D"/>
    <w:rsid w:val="009C24CA"/>
    <w:rsid w:val="009C3F09"/>
    <w:rsid w:val="009C52B0"/>
    <w:rsid w:val="009C786E"/>
    <w:rsid w:val="009C7BB8"/>
    <w:rsid w:val="009C7F62"/>
    <w:rsid w:val="009D008C"/>
    <w:rsid w:val="009D084A"/>
    <w:rsid w:val="009D0953"/>
    <w:rsid w:val="009D0DBD"/>
    <w:rsid w:val="009D1036"/>
    <w:rsid w:val="009D11A5"/>
    <w:rsid w:val="009D17A7"/>
    <w:rsid w:val="009D1D30"/>
    <w:rsid w:val="009D2905"/>
    <w:rsid w:val="009D5392"/>
    <w:rsid w:val="009D5BCE"/>
    <w:rsid w:val="009D5E1D"/>
    <w:rsid w:val="009D667E"/>
    <w:rsid w:val="009D6B0B"/>
    <w:rsid w:val="009D7E9B"/>
    <w:rsid w:val="009E0872"/>
    <w:rsid w:val="009E0AE6"/>
    <w:rsid w:val="009E115F"/>
    <w:rsid w:val="009E15D6"/>
    <w:rsid w:val="009E1609"/>
    <w:rsid w:val="009E3205"/>
    <w:rsid w:val="009E324A"/>
    <w:rsid w:val="009E38DC"/>
    <w:rsid w:val="009E41F9"/>
    <w:rsid w:val="009E447F"/>
    <w:rsid w:val="009E5B11"/>
    <w:rsid w:val="009E6B02"/>
    <w:rsid w:val="009E6E3C"/>
    <w:rsid w:val="009E6E86"/>
    <w:rsid w:val="009E719E"/>
    <w:rsid w:val="009E76A1"/>
    <w:rsid w:val="009F0F42"/>
    <w:rsid w:val="009F16F6"/>
    <w:rsid w:val="009F3253"/>
    <w:rsid w:val="009F38D9"/>
    <w:rsid w:val="009F3EF2"/>
    <w:rsid w:val="009F3F94"/>
    <w:rsid w:val="009F4B24"/>
    <w:rsid w:val="009F5A26"/>
    <w:rsid w:val="009F5B00"/>
    <w:rsid w:val="009F628E"/>
    <w:rsid w:val="009F689F"/>
    <w:rsid w:val="009F6BD9"/>
    <w:rsid w:val="009F7381"/>
    <w:rsid w:val="009F7452"/>
    <w:rsid w:val="00A00677"/>
    <w:rsid w:val="00A00E56"/>
    <w:rsid w:val="00A01368"/>
    <w:rsid w:val="00A016BB"/>
    <w:rsid w:val="00A01752"/>
    <w:rsid w:val="00A028B0"/>
    <w:rsid w:val="00A02AFE"/>
    <w:rsid w:val="00A02F6E"/>
    <w:rsid w:val="00A030D6"/>
    <w:rsid w:val="00A03193"/>
    <w:rsid w:val="00A033BF"/>
    <w:rsid w:val="00A04339"/>
    <w:rsid w:val="00A050A1"/>
    <w:rsid w:val="00A051AF"/>
    <w:rsid w:val="00A054A5"/>
    <w:rsid w:val="00A05C85"/>
    <w:rsid w:val="00A05E1E"/>
    <w:rsid w:val="00A06761"/>
    <w:rsid w:val="00A06E38"/>
    <w:rsid w:val="00A07694"/>
    <w:rsid w:val="00A1029A"/>
    <w:rsid w:val="00A10DDD"/>
    <w:rsid w:val="00A10F02"/>
    <w:rsid w:val="00A112A6"/>
    <w:rsid w:val="00A11336"/>
    <w:rsid w:val="00A11415"/>
    <w:rsid w:val="00A11720"/>
    <w:rsid w:val="00A11790"/>
    <w:rsid w:val="00A12364"/>
    <w:rsid w:val="00A12634"/>
    <w:rsid w:val="00A13FDF"/>
    <w:rsid w:val="00A14100"/>
    <w:rsid w:val="00A14667"/>
    <w:rsid w:val="00A14D49"/>
    <w:rsid w:val="00A14F6A"/>
    <w:rsid w:val="00A1506D"/>
    <w:rsid w:val="00A1564A"/>
    <w:rsid w:val="00A158F7"/>
    <w:rsid w:val="00A1671F"/>
    <w:rsid w:val="00A16BCF"/>
    <w:rsid w:val="00A170BB"/>
    <w:rsid w:val="00A1752B"/>
    <w:rsid w:val="00A20ADD"/>
    <w:rsid w:val="00A20CC5"/>
    <w:rsid w:val="00A210D2"/>
    <w:rsid w:val="00A212BF"/>
    <w:rsid w:val="00A2154E"/>
    <w:rsid w:val="00A2257E"/>
    <w:rsid w:val="00A23150"/>
    <w:rsid w:val="00A24738"/>
    <w:rsid w:val="00A247F0"/>
    <w:rsid w:val="00A2496C"/>
    <w:rsid w:val="00A24B1A"/>
    <w:rsid w:val="00A254AF"/>
    <w:rsid w:val="00A25785"/>
    <w:rsid w:val="00A25AE5"/>
    <w:rsid w:val="00A25BD5"/>
    <w:rsid w:val="00A263CD"/>
    <w:rsid w:val="00A264C3"/>
    <w:rsid w:val="00A26A35"/>
    <w:rsid w:val="00A26C49"/>
    <w:rsid w:val="00A27B63"/>
    <w:rsid w:val="00A27E00"/>
    <w:rsid w:val="00A305B3"/>
    <w:rsid w:val="00A30EB4"/>
    <w:rsid w:val="00A33193"/>
    <w:rsid w:val="00A33209"/>
    <w:rsid w:val="00A33468"/>
    <w:rsid w:val="00A33B6D"/>
    <w:rsid w:val="00A33CA5"/>
    <w:rsid w:val="00A36699"/>
    <w:rsid w:val="00A373F9"/>
    <w:rsid w:val="00A3741C"/>
    <w:rsid w:val="00A402AD"/>
    <w:rsid w:val="00A403CC"/>
    <w:rsid w:val="00A405FC"/>
    <w:rsid w:val="00A40737"/>
    <w:rsid w:val="00A41149"/>
    <w:rsid w:val="00A411E8"/>
    <w:rsid w:val="00A414FF"/>
    <w:rsid w:val="00A419D6"/>
    <w:rsid w:val="00A41BC7"/>
    <w:rsid w:val="00A42988"/>
    <w:rsid w:val="00A42BAC"/>
    <w:rsid w:val="00A42BDD"/>
    <w:rsid w:val="00A42BE5"/>
    <w:rsid w:val="00A42CA5"/>
    <w:rsid w:val="00A42DA2"/>
    <w:rsid w:val="00A42FE2"/>
    <w:rsid w:val="00A43B04"/>
    <w:rsid w:val="00A43C99"/>
    <w:rsid w:val="00A4449B"/>
    <w:rsid w:val="00A44B97"/>
    <w:rsid w:val="00A4513F"/>
    <w:rsid w:val="00A4527B"/>
    <w:rsid w:val="00A452F4"/>
    <w:rsid w:val="00A45789"/>
    <w:rsid w:val="00A4597C"/>
    <w:rsid w:val="00A45B4D"/>
    <w:rsid w:val="00A46029"/>
    <w:rsid w:val="00A50368"/>
    <w:rsid w:val="00A509D8"/>
    <w:rsid w:val="00A51C3C"/>
    <w:rsid w:val="00A5291A"/>
    <w:rsid w:val="00A52D08"/>
    <w:rsid w:val="00A52DED"/>
    <w:rsid w:val="00A52F2D"/>
    <w:rsid w:val="00A54E77"/>
    <w:rsid w:val="00A579C8"/>
    <w:rsid w:val="00A57B7D"/>
    <w:rsid w:val="00A60FB1"/>
    <w:rsid w:val="00A61D66"/>
    <w:rsid w:val="00A62565"/>
    <w:rsid w:val="00A631B8"/>
    <w:rsid w:val="00A63A3A"/>
    <w:rsid w:val="00A64778"/>
    <w:rsid w:val="00A65385"/>
    <w:rsid w:val="00A65B67"/>
    <w:rsid w:val="00A65E57"/>
    <w:rsid w:val="00A665C3"/>
    <w:rsid w:val="00A66BC7"/>
    <w:rsid w:val="00A66F57"/>
    <w:rsid w:val="00A67B1A"/>
    <w:rsid w:val="00A67C09"/>
    <w:rsid w:val="00A705A1"/>
    <w:rsid w:val="00A70F85"/>
    <w:rsid w:val="00A71124"/>
    <w:rsid w:val="00A71D6F"/>
    <w:rsid w:val="00A71EF8"/>
    <w:rsid w:val="00A72570"/>
    <w:rsid w:val="00A7290B"/>
    <w:rsid w:val="00A72A8C"/>
    <w:rsid w:val="00A72BA8"/>
    <w:rsid w:val="00A733DE"/>
    <w:rsid w:val="00A73C76"/>
    <w:rsid w:val="00A747BE"/>
    <w:rsid w:val="00A7519E"/>
    <w:rsid w:val="00A75A4C"/>
    <w:rsid w:val="00A75BA1"/>
    <w:rsid w:val="00A75E02"/>
    <w:rsid w:val="00A76A87"/>
    <w:rsid w:val="00A76C54"/>
    <w:rsid w:val="00A76E26"/>
    <w:rsid w:val="00A77624"/>
    <w:rsid w:val="00A77B42"/>
    <w:rsid w:val="00A77DAD"/>
    <w:rsid w:val="00A77FC3"/>
    <w:rsid w:val="00A8047D"/>
    <w:rsid w:val="00A80F25"/>
    <w:rsid w:val="00A8129A"/>
    <w:rsid w:val="00A81397"/>
    <w:rsid w:val="00A81A04"/>
    <w:rsid w:val="00A81A6D"/>
    <w:rsid w:val="00A81EF8"/>
    <w:rsid w:val="00A8212D"/>
    <w:rsid w:val="00A822B0"/>
    <w:rsid w:val="00A8430D"/>
    <w:rsid w:val="00A84962"/>
    <w:rsid w:val="00A84F82"/>
    <w:rsid w:val="00A855D1"/>
    <w:rsid w:val="00A85AC9"/>
    <w:rsid w:val="00A871D8"/>
    <w:rsid w:val="00A8777C"/>
    <w:rsid w:val="00A87CD4"/>
    <w:rsid w:val="00A87D18"/>
    <w:rsid w:val="00A9085D"/>
    <w:rsid w:val="00A90969"/>
    <w:rsid w:val="00A90C75"/>
    <w:rsid w:val="00A91123"/>
    <w:rsid w:val="00A91308"/>
    <w:rsid w:val="00A91447"/>
    <w:rsid w:val="00A93647"/>
    <w:rsid w:val="00A93C3E"/>
    <w:rsid w:val="00A93E91"/>
    <w:rsid w:val="00A94EAE"/>
    <w:rsid w:val="00A95AC9"/>
    <w:rsid w:val="00A965DF"/>
    <w:rsid w:val="00A96A29"/>
    <w:rsid w:val="00A97AAE"/>
    <w:rsid w:val="00A97F91"/>
    <w:rsid w:val="00AA0322"/>
    <w:rsid w:val="00AA03C3"/>
    <w:rsid w:val="00AA102B"/>
    <w:rsid w:val="00AA2989"/>
    <w:rsid w:val="00AA32D5"/>
    <w:rsid w:val="00AA4D13"/>
    <w:rsid w:val="00AA4D3D"/>
    <w:rsid w:val="00AA4F0D"/>
    <w:rsid w:val="00AA56BE"/>
    <w:rsid w:val="00AA6449"/>
    <w:rsid w:val="00AA6718"/>
    <w:rsid w:val="00AA6851"/>
    <w:rsid w:val="00AA6931"/>
    <w:rsid w:val="00AA7494"/>
    <w:rsid w:val="00AA76FC"/>
    <w:rsid w:val="00AA7A9F"/>
    <w:rsid w:val="00AB07A9"/>
    <w:rsid w:val="00AB0BE5"/>
    <w:rsid w:val="00AB0CA0"/>
    <w:rsid w:val="00AB0EC3"/>
    <w:rsid w:val="00AB1A92"/>
    <w:rsid w:val="00AB2252"/>
    <w:rsid w:val="00AB226F"/>
    <w:rsid w:val="00AB2299"/>
    <w:rsid w:val="00AB3265"/>
    <w:rsid w:val="00AB33F9"/>
    <w:rsid w:val="00AB34EB"/>
    <w:rsid w:val="00AB37A1"/>
    <w:rsid w:val="00AB3EFE"/>
    <w:rsid w:val="00AB40C1"/>
    <w:rsid w:val="00AB433F"/>
    <w:rsid w:val="00AB4CCF"/>
    <w:rsid w:val="00AB4EE4"/>
    <w:rsid w:val="00AB5043"/>
    <w:rsid w:val="00AB51A0"/>
    <w:rsid w:val="00AB573A"/>
    <w:rsid w:val="00AB5920"/>
    <w:rsid w:val="00AB6186"/>
    <w:rsid w:val="00AB677B"/>
    <w:rsid w:val="00AB69C9"/>
    <w:rsid w:val="00AB6A72"/>
    <w:rsid w:val="00AB718E"/>
    <w:rsid w:val="00AB75E7"/>
    <w:rsid w:val="00AC0509"/>
    <w:rsid w:val="00AC19F5"/>
    <w:rsid w:val="00AC22C8"/>
    <w:rsid w:val="00AC231D"/>
    <w:rsid w:val="00AC35DF"/>
    <w:rsid w:val="00AC3FCB"/>
    <w:rsid w:val="00AC412A"/>
    <w:rsid w:val="00AC4A39"/>
    <w:rsid w:val="00AC509A"/>
    <w:rsid w:val="00AC50F0"/>
    <w:rsid w:val="00AC5DA3"/>
    <w:rsid w:val="00AC60D3"/>
    <w:rsid w:val="00AC61AA"/>
    <w:rsid w:val="00AC646D"/>
    <w:rsid w:val="00AC69F0"/>
    <w:rsid w:val="00AC764B"/>
    <w:rsid w:val="00AD0190"/>
    <w:rsid w:val="00AD031E"/>
    <w:rsid w:val="00AD0E70"/>
    <w:rsid w:val="00AD1286"/>
    <w:rsid w:val="00AD18F9"/>
    <w:rsid w:val="00AD1BD2"/>
    <w:rsid w:val="00AD221F"/>
    <w:rsid w:val="00AD276B"/>
    <w:rsid w:val="00AD2985"/>
    <w:rsid w:val="00AD2A01"/>
    <w:rsid w:val="00AD2DAF"/>
    <w:rsid w:val="00AD4C05"/>
    <w:rsid w:val="00AD4DEF"/>
    <w:rsid w:val="00AD558D"/>
    <w:rsid w:val="00AD5728"/>
    <w:rsid w:val="00AD64AF"/>
    <w:rsid w:val="00AD64B0"/>
    <w:rsid w:val="00AD7551"/>
    <w:rsid w:val="00AD797B"/>
    <w:rsid w:val="00AE0176"/>
    <w:rsid w:val="00AE05A8"/>
    <w:rsid w:val="00AE077C"/>
    <w:rsid w:val="00AE097C"/>
    <w:rsid w:val="00AE0A00"/>
    <w:rsid w:val="00AE0BC3"/>
    <w:rsid w:val="00AE25EC"/>
    <w:rsid w:val="00AE2F5C"/>
    <w:rsid w:val="00AE37E5"/>
    <w:rsid w:val="00AE38D4"/>
    <w:rsid w:val="00AE3A80"/>
    <w:rsid w:val="00AE5054"/>
    <w:rsid w:val="00AE5B51"/>
    <w:rsid w:val="00AE5F9E"/>
    <w:rsid w:val="00AE6495"/>
    <w:rsid w:val="00AE7301"/>
    <w:rsid w:val="00AF0058"/>
    <w:rsid w:val="00AF0FA9"/>
    <w:rsid w:val="00AF18D1"/>
    <w:rsid w:val="00AF25DF"/>
    <w:rsid w:val="00AF267F"/>
    <w:rsid w:val="00AF2C4E"/>
    <w:rsid w:val="00AF2DEB"/>
    <w:rsid w:val="00AF336F"/>
    <w:rsid w:val="00AF3978"/>
    <w:rsid w:val="00AF3A8E"/>
    <w:rsid w:val="00AF3B35"/>
    <w:rsid w:val="00AF3BC8"/>
    <w:rsid w:val="00AF3D16"/>
    <w:rsid w:val="00AF4A9A"/>
    <w:rsid w:val="00AF5337"/>
    <w:rsid w:val="00AF54C4"/>
    <w:rsid w:val="00AF565C"/>
    <w:rsid w:val="00AF6B52"/>
    <w:rsid w:val="00AF7684"/>
    <w:rsid w:val="00B015A6"/>
    <w:rsid w:val="00B015B2"/>
    <w:rsid w:val="00B01AAB"/>
    <w:rsid w:val="00B0234B"/>
    <w:rsid w:val="00B02941"/>
    <w:rsid w:val="00B0321B"/>
    <w:rsid w:val="00B034DF"/>
    <w:rsid w:val="00B0360E"/>
    <w:rsid w:val="00B0486F"/>
    <w:rsid w:val="00B04AAE"/>
    <w:rsid w:val="00B04D7B"/>
    <w:rsid w:val="00B053B0"/>
    <w:rsid w:val="00B05AF0"/>
    <w:rsid w:val="00B07F31"/>
    <w:rsid w:val="00B101EA"/>
    <w:rsid w:val="00B10834"/>
    <w:rsid w:val="00B10A59"/>
    <w:rsid w:val="00B10A69"/>
    <w:rsid w:val="00B1150F"/>
    <w:rsid w:val="00B118C5"/>
    <w:rsid w:val="00B11EA5"/>
    <w:rsid w:val="00B11FF6"/>
    <w:rsid w:val="00B12076"/>
    <w:rsid w:val="00B13F82"/>
    <w:rsid w:val="00B140E4"/>
    <w:rsid w:val="00B14194"/>
    <w:rsid w:val="00B14330"/>
    <w:rsid w:val="00B145B9"/>
    <w:rsid w:val="00B14C5F"/>
    <w:rsid w:val="00B14F27"/>
    <w:rsid w:val="00B1565F"/>
    <w:rsid w:val="00B1699B"/>
    <w:rsid w:val="00B170F7"/>
    <w:rsid w:val="00B17498"/>
    <w:rsid w:val="00B21B2E"/>
    <w:rsid w:val="00B2219F"/>
    <w:rsid w:val="00B233FF"/>
    <w:rsid w:val="00B24256"/>
    <w:rsid w:val="00B242FD"/>
    <w:rsid w:val="00B24466"/>
    <w:rsid w:val="00B24863"/>
    <w:rsid w:val="00B24F3C"/>
    <w:rsid w:val="00B2530D"/>
    <w:rsid w:val="00B256EF"/>
    <w:rsid w:val="00B25E11"/>
    <w:rsid w:val="00B26294"/>
    <w:rsid w:val="00B262DF"/>
    <w:rsid w:val="00B268A4"/>
    <w:rsid w:val="00B26B05"/>
    <w:rsid w:val="00B26B94"/>
    <w:rsid w:val="00B26C8E"/>
    <w:rsid w:val="00B276EB"/>
    <w:rsid w:val="00B27C7A"/>
    <w:rsid w:val="00B27EFB"/>
    <w:rsid w:val="00B30B4A"/>
    <w:rsid w:val="00B30FFD"/>
    <w:rsid w:val="00B31256"/>
    <w:rsid w:val="00B31535"/>
    <w:rsid w:val="00B3181A"/>
    <w:rsid w:val="00B328E8"/>
    <w:rsid w:val="00B32EBB"/>
    <w:rsid w:val="00B336A2"/>
    <w:rsid w:val="00B33D02"/>
    <w:rsid w:val="00B33F28"/>
    <w:rsid w:val="00B343C0"/>
    <w:rsid w:val="00B351A7"/>
    <w:rsid w:val="00B35249"/>
    <w:rsid w:val="00B35D6F"/>
    <w:rsid w:val="00B36921"/>
    <w:rsid w:val="00B37546"/>
    <w:rsid w:val="00B37A68"/>
    <w:rsid w:val="00B40CF3"/>
    <w:rsid w:val="00B40EBD"/>
    <w:rsid w:val="00B4163F"/>
    <w:rsid w:val="00B4271A"/>
    <w:rsid w:val="00B42894"/>
    <w:rsid w:val="00B42962"/>
    <w:rsid w:val="00B431B7"/>
    <w:rsid w:val="00B44D9D"/>
    <w:rsid w:val="00B44FA7"/>
    <w:rsid w:val="00B45059"/>
    <w:rsid w:val="00B450DD"/>
    <w:rsid w:val="00B4634D"/>
    <w:rsid w:val="00B465BB"/>
    <w:rsid w:val="00B46900"/>
    <w:rsid w:val="00B47901"/>
    <w:rsid w:val="00B47A33"/>
    <w:rsid w:val="00B47E02"/>
    <w:rsid w:val="00B50EEC"/>
    <w:rsid w:val="00B514EC"/>
    <w:rsid w:val="00B51C68"/>
    <w:rsid w:val="00B53820"/>
    <w:rsid w:val="00B53859"/>
    <w:rsid w:val="00B55075"/>
    <w:rsid w:val="00B5695A"/>
    <w:rsid w:val="00B56B51"/>
    <w:rsid w:val="00B57B41"/>
    <w:rsid w:val="00B57EFB"/>
    <w:rsid w:val="00B60005"/>
    <w:rsid w:val="00B6039C"/>
    <w:rsid w:val="00B6066B"/>
    <w:rsid w:val="00B60861"/>
    <w:rsid w:val="00B60AA9"/>
    <w:rsid w:val="00B61488"/>
    <w:rsid w:val="00B622A1"/>
    <w:rsid w:val="00B62783"/>
    <w:rsid w:val="00B628F0"/>
    <w:rsid w:val="00B62A70"/>
    <w:rsid w:val="00B630CE"/>
    <w:rsid w:val="00B63EBF"/>
    <w:rsid w:val="00B643F9"/>
    <w:rsid w:val="00B6499C"/>
    <w:rsid w:val="00B64B64"/>
    <w:rsid w:val="00B65ECB"/>
    <w:rsid w:val="00B661EB"/>
    <w:rsid w:val="00B66256"/>
    <w:rsid w:val="00B663C8"/>
    <w:rsid w:val="00B66777"/>
    <w:rsid w:val="00B6707B"/>
    <w:rsid w:val="00B6727C"/>
    <w:rsid w:val="00B70638"/>
    <w:rsid w:val="00B70CD2"/>
    <w:rsid w:val="00B71351"/>
    <w:rsid w:val="00B718D8"/>
    <w:rsid w:val="00B72AC3"/>
    <w:rsid w:val="00B72E85"/>
    <w:rsid w:val="00B73176"/>
    <w:rsid w:val="00B737A5"/>
    <w:rsid w:val="00B7381B"/>
    <w:rsid w:val="00B73A5C"/>
    <w:rsid w:val="00B73EAA"/>
    <w:rsid w:val="00B7662A"/>
    <w:rsid w:val="00B76753"/>
    <w:rsid w:val="00B76DF0"/>
    <w:rsid w:val="00B76E8F"/>
    <w:rsid w:val="00B76EA5"/>
    <w:rsid w:val="00B77C2B"/>
    <w:rsid w:val="00B77F8F"/>
    <w:rsid w:val="00B8060A"/>
    <w:rsid w:val="00B81079"/>
    <w:rsid w:val="00B81422"/>
    <w:rsid w:val="00B8145F"/>
    <w:rsid w:val="00B814C5"/>
    <w:rsid w:val="00B8195E"/>
    <w:rsid w:val="00B819EB"/>
    <w:rsid w:val="00B82186"/>
    <w:rsid w:val="00B8228A"/>
    <w:rsid w:val="00B83EB4"/>
    <w:rsid w:val="00B84994"/>
    <w:rsid w:val="00B84D09"/>
    <w:rsid w:val="00B85785"/>
    <w:rsid w:val="00B87022"/>
    <w:rsid w:val="00B87528"/>
    <w:rsid w:val="00B87621"/>
    <w:rsid w:val="00B8765E"/>
    <w:rsid w:val="00B87B60"/>
    <w:rsid w:val="00B909BA"/>
    <w:rsid w:val="00B909EE"/>
    <w:rsid w:val="00B90FA7"/>
    <w:rsid w:val="00B9144C"/>
    <w:rsid w:val="00B915A8"/>
    <w:rsid w:val="00B916F3"/>
    <w:rsid w:val="00B91ABB"/>
    <w:rsid w:val="00B91AC6"/>
    <w:rsid w:val="00B91DD0"/>
    <w:rsid w:val="00B92F6F"/>
    <w:rsid w:val="00B931FE"/>
    <w:rsid w:val="00B93C27"/>
    <w:rsid w:val="00B940F4"/>
    <w:rsid w:val="00B94299"/>
    <w:rsid w:val="00B94AC1"/>
    <w:rsid w:val="00B94FCC"/>
    <w:rsid w:val="00B9533C"/>
    <w:rsid w:val="00B95E69"/>
    <w:rsid w:val="00B963AA"/>
    <w:rsid w:val="00B96476"/>
    <w:rsid w:val="00B96851"/>
    <w:rsid w:val="00BA0007"/>
    <w:rsid w:val="00BA011C"/>
    <w:rsid w:val="00BA0A07"/>
    <w:rsid w:val="00BA0C89"/>
    <w:rsid w:val="00BA1CDF"/>
    <w:rsid w:val="00BA289B"/>
    <w:rsid w:val="00BA2BC5"/>
    <w:rsid w:val="00BA3D35"/>
    <w:rsid w:val="00BA43C6"/>
    <w:rsid w:val="00BA49C1"/>
    <w:rsid w:val="00BA4B21"/>
    <w:rsid w:val="00BA579E"/>
    <w:rsid w:val="00BA5C11"/>
    <w:rsid w:val="00BA5F11"/>
    <w:rsid w:val="00BA6213"/>
    <w:rsid w:val="00BA6692"/>
    <w:rsid w:val="00BA7389"/>
    <w:rsid w:val="00BA76FF"/>
    <w:rsid w:val="00BB027F"/>
    <w:rsid w:val="00BB1929"/>
    <w:rsid w:val="00BB1CA3"/>
    <w:rsid w:val="00BB22FA"/>
    <w:rsid w:val="00BB3005"/>
    <w:rsid w:val="00BB38C6"/>
    <w:rsid w:val="00BB3FEE"/>
    <w:rsid w:val="00BB439F"/>
    <w:rsid w:val="00BB4B04"/>
    <w:rsid w:val="00BB4BEC"/>
    <w:rsid w:val="00BB5937"/>
    <w:rsid w:val="00BB5C1D"/>
    <w:rsid w:val="00BB64B2"/>
    <w:rsid w:val="00BB716D"/>
    <w:rsid w:val="00BB754F"/>
    <w:rsid w:val="00BB7817"/>
    <w:rsid w:val="00BB7C1C"/>
    <w:rsid w:val="00BB7F3D"/>
    <w:rsid w:val="00BC0936"/>
    <w:rsid w:val="00BC0F6D"/>
    <w:rsid w:val="00BC2400"/>
    <w:rsid w:val="00BC24BD"/>
    <w:rsid w:val="00BC3130"/>
    <w:rsid w:val="00BC37F5"/>
    <w:rsid w:val="00BC3932"/>
    <w:rsid w:val="00BC45FC"/>
    <w:rsid w:val="00BC6023"/>
    <w:rsid w:val="00BC6371"/>
    <w:rsid w:val="00BC6540"/>
    <w:rsid w:val="00BC782E"/>
    <w:rsid w:val="00BD008D"/>
    <w:rsid w:val="00BD0930"/>
    <w:rsid w:val="00BD1785"/>
    <w:rsid w:val="00BD1FB5"/>
    <w:rsid w:val="00BD2162"/>
    <w:rsid w:val="00BD31DF"/>
    <w:rsid w:val="00BD41B2"/>
    <w:rsid w:val="00BD420D"/>
    <w:rsid w:val="00BD45CD"/>
    <w:rsid w:val="00BD4BF6"/>
    <w:rsid w:val="00BD5493"/>
    <w:rsid w:val="00BD71F4"/>
    <w:rsid w:val="00BD7906"/>
    <w:rsid w:val="00BE0F9D"/>
    <w:rsid w:val="00BE1736"/>
    <w:rsid w:val="00BE21EF"/>
    <w:rsid w:val="00BE2D67"/>
    <w:rsid w:val="00BE3278"/>
    <w:rsid w:val="00BE374D"/>
    <w:rsid w:val="00BE3B25"/>
    <w:rsid w:val="00BE429D"/>
    <w:rsid w:val="00BE460F"/>
    <w:rsid w:val="00BE5774"/>
    <w:rsid w:val="00BE5852"/>
    <w:rsid w:val="00BE58D9"/>
    <w:rsid w:val="00BE5A39"/>
    <w:rsid w:val="00BE5E50"/>
    <w:rsid w:val="00BE6A9A"/>
    <w:rsid w:val="00BE6B39"/>
    <w:rsid w:val="00BE70DC"/>
    <w:rsid w:val="00BE71BE"/>
    <w:rsid w:val="00BE7322"/>
    <w:rsid w:val="00BE7502"/>
    <w:rsid w:val="00BF07FC"/>
    <w:rsid w:val="00BF0AAA"/>
    <w:rsid w:val="00BF0DBB"/>
    <w:rsid w:val="00BF1750"/>
    <w:rsid w:val="00BF1A9D"/>
    <w:rsid w:val="00BF1B4B"/>
    <w:rsid w:val="00BF3619"/>
    <w:rsid w:val="00BF37F3"/>
    <w:rsid w:val="00BF4CD7"/>
    <w:rsid w:val="00BF5A5B"/>
    <w:rsid w:val="00BF5B7D"/>
    <w:rsid w:val="00BF5E12"/>
    <w:rsid w:val="00BF6095"/>
    <w:rsid w:val="00BF793C"/>
    <w:rsid w:val="00BF7FAD"/>
    <w:rsid w:val="00C02EA6"/>
    <w:rsid w:val="00C03B51"/>
    <w:rsid w:val="00C0452B"/>
    <w:rsid w:val="00C04A8E"/>
    <w:rsid w:val="00C04E74"/>
    <w:rsid w:val="00C0566D"/>
    <w:rsid w:val="00C05724"/>
    <w:rsid w:val="00C05C7B"/>
    <w:rsid w:val="00C06DF0"/>
    <w:rsid w:val="00C06FF3"/>
    <w:rsid w:val="00C077FF"/>
    <w:rsid w:val="00C1016B"/>
    <w:rsid w:val="00C10258"/>
    <w:rsid w:val="00C102C5"/>
    <w:rsid w:val="00C10309"/>
    <w:rsid w:val="00C103B9"/>
    <w:rsid w:val="00C10465"/>
    <w:rsid w:val="00C10529"/>
    <w:rsid w:val="00C108B7"/>
    <w:rsid w:val="00C1098E"/>
    <w:rsid w:val="00C10A2A"/>
    <w:rsid w:val="00C10D36"/>
    <w:rsid w:val="00C1144F"/>
    <w:rsid w:val="00C116C3"/>
    <w:rsid w:val="00C11FDE"/>
    <w:rsid w:val="00C123C4"/>
    <w:rsid w:val="00C126F3"/>
    <w:rsid w:val="00C13CE4"/>
    <w:rsid w:val="00C13E8B"/>
    <w:rsid w:val="00C1436D"/>
    <w:rsid w:val="00C14BD1"/>
    <w:rsid w:val="00C15AC6"/>
    <w:rsid w:val="00C1648F"/>
    <w:rsid w:val="00C1684A"/>
    <w:rsid w:val="00C16C53"/>
    <w:rsid w:val="00C1751E"/>
    <w:rsid w:val="00C176DD"/>
    <w:rsid w:val="00C17E01"/>
    <w:rsid w:val="00C20020"/>
    <w:rsid w:val="00C2045A"/>
    <w:rsid w:val="00C204AE"/>
    <w:rsid w:val="00C20627"/>
    <w:rsid w:val="00C206CA"/>
    <w:rsid w:val="00C21195"/>
    <w:rsid w:val="00C2120F"/>
    <w:rsid w:val="00C213AE"/>
    <w:rsid w:val="00C216EC"/>
    <w:rsid w:val="00C21739"/>
    <w:rsid w:val="00C21BC9"/>
    <w:rsid w:val="00C229CE"/>
    <w:rsid w:val="00C22AD9"/>
    <w:rsid w:val="00C23324"/>
    <w:rsid w:val="00C2357E"/>
    <w:rsid w:val="00C23E70"/>
    <w:rsid w:val="00C23EED"/>
    <w:rsid w:val="00C245E6"/>
    <w:rsid w:val="00C24698"/>
    <w:rsid w:val="00C24963"/>
    <w:rsid w:val="00C24F70"/>
    <w:rsid w:val="00C25C31"/>
    <w:rsid w:val="00C26183"/>
    <w:rsid w:val="00C26D97"/>
    <w:rsid w:val="00C270A6"/>
    <w:rsid w:val="00C27392"/>
    <w:rsid w:val="00C27450"/>
    <w:rsid w:val="00C2753D"/>
    <w:rsid w:val="00C3063D"/>
    <w:rsid w:val="00C31FFF"/>
    <w:rsid w:val="00C320A6"/>
    <w:rsid w:val="00C3229F"/>
    <w:rsid w:val="00C3270A"/>
    <w:rsid w:val="00C32B42"/>
    <w:rsid w:val="00C32EA6"/>
    <w:rsid w:val="00C33151"/>
    <w:rsid w:val="00C334E3"/>
    <w:rsid w:val="00C336EA"/>
    <w:rsid w:val="00C33BE9"/>
    <w:rsid w:val="00C33EF5"/>
    <w:rsid w:val="00C3496C"/>
    <w:rsid w:val="00C34B7E"/>
    <w:rsid w:val="00C370EB"/>
    <w:rsid w:val="00C3742D"/>
    <w:rsid w:val="00C37EB2"/>
    <w:rsid w:val="00C401F0"/>
    <w:rsid w:val="00C4086A"/>
    <w:rsid w:val="00C40BF6"/>
    <w:rsid w:val="00C40F3C"/>
    <w:rsid w:val="00C4154C"/>
    <w:rsid w:val="00C41A43"/>
    <w:rsid w:val="00C41A89"/>
    <w:rsid w:val="00C43156"/>
    <w:rsid w:val="00C445A6"/>
    <w:rsid w:val="00C44775"/>
    <w:rsid w:val="00C44811"/>
    <w:rsid w:val="00C44E9D"/>
    <w:rsid w:val="00C460B7"/>
    <w:rsid w:val="00C460CF"/>
    <w:rsid w:val="00C46AD3"/>
    <w:rsid w:val="00C4704F"/>
    <w:rsid w:val="00C47179"/>
    <w:rsid w:val="00C473CA"/>
    <w:rsid w:val="00C4776E"/>
    <w:rsid w:val="00C50101"/>
    <w:rsid w:val="00C50956"/>
    <w:rsid w:val="00C515EF"/>
    <w:rsid w:val="00C516AE"/>
    <w:rsid w:val="00C52AF0"/>
    <w:rsid w:val="00C5303E"/>
    <w:rsid w:val="00C5314E"/>
    <w:rsid w:val="00C5329E"/>
    <w:rsid w:val="00C53470"/>
    <w:rsid w:val="00C53912"/>
    <w:rsid w:val="00C53A1A"/>
    <w:rsid w:val="00C54274"/>
    <w:rsid w:val="00C553AD"/>
    <w:rsid w:val="00C553C4"/>
    <w:rsid w:val="00C557A4"/>
    <w:rsid w:val="00C558E2"/>
    <w:rsid w:val="00C56E7F"/>
    <w:rsid w:val="00C57300"/>
    <w:rsid w:val="00C57494"/>
    <w:rsid w:val="00C57977"/>
    <w:rsid w:val="00C61262"/>
    <w:rsid w:val="00C614B9"/>
    <w:rsid w:val="00C6169E"/>
    <w:rsid w:val="00C61D52"/>
    <w:rsid w:val="00C62D26"/>
    <w:rsid w:val="00C62E97"/>
    <w:rsid w:val="00C630A5"/>
    <w:rsid w:val="00C633CD"/>
    <w:rsid w:val="00C63404"/>
    <w:rsid w:val="00C63D6C"/>
    <w:rsid w:val="00C63DAB"/>
    <w:rsid w:val="00C63E15"/>
    <w:rsid w:val="00C63F0D"/>
    <w:rsid w:val="00C64473"/>
    <w:rsid w:val="00C644E2"/>
    <w:rsid w:val="00C65401"/>
    <w:rsid w:val="00C6561E"/>
    <w:rsid w:val="00C658CD"/>
    <w:rsid w:val="00C65B1E"/>
    <w:rsid w:val="00C65D29"/>
    <w:rsid w:val="00C65D88"/>
    <w:rsid w:val="00C661C4"/>
    <w:rsid w:val="00C663E8"/>
    <w:rsid w:val="00C66B67"/>
    <w:rsid w:val="00C66EC6"/>
    <w:rsid w:val="00C67DE2"/>
    <w:rsid w:val="00C67E89"/>
    <w:rsid w:val="00C71598"/>
    <w:rsid w:val="00C72457"/>
    <w:rsid w:val="00C72645"/>
    <w:rsid w:val="00C7269F"/>
    <w:rsid w:val="00C76ACB"/>
    <w:rsid w:val="00C76F18"/>
    <w:rsid w:val="00C77690"/>
    <w:rsid w:val="00C801E9"/>
    <w:rsid w:val="00C80816"/>
    <w:rsid w:val="00C816B1"/>
    <w:rsid w:val="00C81B64"/>
    <w:rsid w:val="00C81DF2"/>
    <w:rsid w:val="00C822F3"/>
    <w:rsid w:val="00C8298C"/>
    <w:rsid w:val="00C831AE"/>
    <w:rsid w:val="00C837C5"/>
    <w:rsid w:val="00C83968"/>
    <w:rsid w:val="00C8493A"/>
    <w:rsid w:val="00C8591E"/>
    <w:rsid w:val="00C85AF0"/>
    <w:rsid w:val="00C85DF2"/>
    <w:rsid w:val="00C860C6"/>
    <w:rsid w:val="00C8636A"/>
    <w:rsid w:val="00C86536"/>
    <w:rsid w:val="00C90179"/>
    <w:rsid w:val="00C9077D"/>
    <w:rsid w:val="00C9087A"/>
    <w:rsid w:val="00C91689"/>
    <w:rsid w:val="00C9202B"/>
    <w:rsid w:val="00C938A5"/>
    <w:rsid w:val="00C93F61"/>
    <w:rsid w:val="00C93FA3"/>
    <w:rsid w:val="00C94F58"/>
    <w:rsid w:val="00C94FB3"/>
    <w:rsid w:val="00C955B1"/>
    <w:rsid w:val="00C955C9"/>
    <w:rsid w:val="00C95810"/>
    <w:rsid w:val="00C95860"/>
    <w:rsid w:val="00C95BF7"/>
    <w:rsid w:val="00C96166"/>
    <w:rsid w:val="00C96ACB"/>
    <w:rsid w:val="00C9726A"/>
    <w:rsid w:val="00C97859"/>
    <w:rsid w:val="00CA03E3"/>
    <w:rsid w:val="00CA0578"/>
    <w:rsid w:val="00CA0797"/>
    <w:rsid w:val="00CA0D67"/>
    <w:rsid w:val="00CA0F53"/>
    <w:rsid w:val="00CA1A1A"/>
    <w:rsid w:val="00CA2F41"/>
    <w:rsid w:val="00CA3820"/>
    <w:rsid w:val="00CA4280"/>
    <w:rsid w:val="00CA6852"/>
    <w:rsid w:val="00CA741D"/>
    <w:rsid w:val="00CA76BF"/>
    <w:rsid w:val="00CA794C"/>
    <w:rsid w:val="00CA7BD0"/>
    <w:rsid w:val="00CB02F8"/>
    <w:rsid w:val="00CB0342"/>
    <w:rsid w:val="00CB042D"/>
    <w:rsid w:val="00CB0CBF"/>
    <w:rsid w:val="00CB0EC8"/>
    <w:rsid w:val="00CB1038"/>
    <w:rsid w:val="00CB1075"/>
    <w:rsid w:val="00CB139E"/>
    <w:rsid w:val="00CB15FC"/>
    <w:rsid w:val="00CB342F"/>
    <w:rsid w:val="00CB348A"/>
    <w:rsid w:val="00CB3618"/>
    <w:rsid w:val="00CB3800"/>
    <w:rsid w:val="00CB471F"/>
    <w:rsid w:val="00CB4738"/>
    <w:rsid w:val="00CB4BE4"/>
    <w:rsid w:val="00CB4ECA"/>
    <w:rsid w:val="00CB5994"/>
    <w:rsid w:val="00CB5E51"/>
    <w:rsid w:val="00CB651B"/>
    <w:rsid w:val="00CB6C2C"/>
    <w:rsid w:val="00CB73A8"/>
    <w:rsid w:val="00CB7A1D"/>
    <w:rsid w:val="00CC0D3A"/>
    <w:rsid w:val="00CC0E65"/>
    <w:rsid w:val="00CC170C"/>
    <w:rsid w:val="00CC1A67"/>
    <w:rsid w:val="00CC1BD6"/>
    <w:rsid w:val="00CC20DD"/>
    <w:rsid w:val="00CC2AE7"/>
    <w:rsid w:val="00CC3490"/>
    <w:rsid w:val="00CC3C57"/>
    <w:rsid w:val="00CC3F86"/>
    <w:rsid w:val="00CC419E"/>
    <w:rsid w:val="00CC4698"/>
    <w:rsid w:val="00CC567D"/>
    <w:rsid w:val="00CC6C0F"/>
    <w:rsid w:val="00CC6D4F"/>
    <w:rsid w:val="00CC6EFC"/>
    <w:rsid w:val="00CC70BF"/>
    <w:rsid w:val="00CC70DB"/>
    <w:rsid w:val="00CC7BBC"/>
    <w:rsid w:val="00CD0578"/>
    <w:rsid w:val="00CD13DF"/>
    <w:rsid w:val="00CD1D8F"/>
    <w:rsid w:val="00CD2929"/>
    <w:rsid w:val="00CD5C36"/>
    <w:rsid w:val="00CD78FB"/>
    <w:rsid w:val="00CD7FC9"/>
    <w:rsid w:val="00CE0496"/>
    <w:rsid w:val="00CE0E54"/>
    <w:rsid w:val="00CE10BF"/>
    <w:rsid w:val="00CE1269"/>
    <w:rsid w:val="00CE1590"/>
    <w:rsid w:val="00CE17C4"/>
    <w:rsid w:val="00CE2101"/>
    <w:rsid w:val="00CE2EF1"/>
    <w:rsid w:val="00CE5999"/>
    <w:rsid w:val="00CE5BCE"/>
    <w:rsid w:val="00CE727E"/>
    <w:rsid w:val="00CE75E0"/>
    <w:rsid w:val="00CE791E"/>
    <w:rsid w:val="00CE7C41"/>
    <w:rsid w:val="00CF033A"/>
    <w:rsid w:val="00CF0991"/>
    <w:rsid w:val="00CF0B0C"/>
    <w:rsid w:val="00CF0D28"/>
    <w:rsid w:val="00CF1A97"/>
    <w:rsid w:val="00CF331F"/>
    <w:rsid w:val="00CF373A"/>
    <w:rsid w:val="00CF3BFA"/>
    <w:rsid w:val="00CF40E9"/>
    <w:rsid w:val="00CF4F41"/>
    <w:rsid w:val="00CF5463"/>
    <w:rsid w:val="00CF5B60"/>
    <w:rsid w:val="00CF5C90"/>
    <w:rsid w:val="00CF61D8"/>
    <w:rsid w:val="00CF6606"/>
    <w:rsid w:val="00CF758C"/>
    <w:rsid w:val="00CF7887"/>
    <w:rsid w:val="00D0049C"/>
    <w:rsid w:val="00D005F5"/>
    <w:rsid w:val="00D00C74"/>
    <w:rsid w:val="00D01643"/>
    <w:rsid w:val="00D017F9"/>
    <w:rsid w:val="00D0197E"/>
    <w:rsid w:val="00D0199D"/>
    <w:rsid w:val="00D01A7E"/>
    <w:rsid w:val="00D01AC9"/>
    <w:rsid w:val="00D02C4E"/>
    <w:rsid w:val="00D02E66"/>
    <w:rsid w:val="00D042D5"/>
    <w:rsid w:val="00D045A0"/>
    <w:rsid w:val="00D05856"/>
    <w:rsid w:val="00D0637F"/>
    <w:rsid w:val="00D06ADB"/>
    <w:rsid w:val="00D076EE"/>
    <w:rsid w:val="00D07D34"/>
    <w:rsid w:val="00D10052"/>
    <w:rsid w:val="00D10B34"/>
    <w:rsid w:val="00D1150E"/>
    <w:rsid w:val="00D1160A"/>
    <w:rsid w:val="00D12E29"/>
    <w:rsid w:val="00D137CB"/>
    <w:rsid w:val="00D14B18"/>
    <w:rsid w:val="00D15306"/>
    <w:rsid w:val="00D15CA6"/>
    <w:rsid w:val="00D1601F"/>
    <w:rsid w:val="00D16856"/>
    <w:rsid w:val="00D16E42"/>
    <w:rsid w:val="00D17D88"/>
    <w:rsid w:val="00D17EB9"/>
    <w:rsid w:val="00D2061A"/>
    <w:rsid w:val="00D21A2E"/>
    <w:rsid w:val="00D21B1C"/>
    <w:rsid w:val="00D2216C"/>
    <w:rsid w:val="00D223C0"/>
    <w:rsid w:val="00D230DF"/>
    <w:rsid w:val="00D23CAD"/>
    <w:rsid w:val="00D24C99"/>
    <w:rsid w:val="00D25149"/>
    <w:rsid w:val="00D25BA6"/>
    <w:rsid w:val="00D25BBF"/>
    <w:rsid w:val="00D266D5"/>
    <w:rsid w:val="00D26957"/>
    <w:rsid w:val="00D27337"/>
    <w:rsid w:val="00D27369"/>
    <w:rsid w:val="00D274D5"/>
    <w:rsid w:val="00D277C4"/>
    <w:rsid w:val="00D303AE"/>
    <w:rsid w:val="00D3044C"/>
    <w:rsid w:val="00D3053B"/>
    <w:rsid w:val="00D305E9"/>
    <w:rsid w:val="00D30867"/>
    <w:rsid w:val="00D30F83"/>
    <w:rsid w:val="00D31519"/>
    <w:rsid w:val="00D32151"/>
    <w:rsid w:val="00D32337"/>
    <w:rsid w:val="00D32340"/>
    <w:rsid w:val="00D32B7E"/>
    <w:rsid w:val="00D33000"/>
    <w:rsid w:val="00D33AB4"/>
    <w:rsid w:val="00D33ED6"/>
    <w:rsid w:val="00D3403D"/>
    <w:rsid w:val="00D34D08"/>
    <w:rsid w:val="00D34F5C"/>
    <w:rsid w:val="00D3615B"/>
    <w:rsid w:val="00D3651C"/>
    <w:rsid w:val="00D36A3E"/>
    <w:rsid w:val="00D3701C"/>
    <w:rsid w:val="00D37080"/>
    <w:rsid w:val="00D405CE"/>
    <w:rsid w:val="00D4094F"/>
    <w:rsid w:val="00D41430"/>
    <w:rsid w:val="00D41DA3"/>
    <w:rsid w:val="00D429AF"/>
    <w:rsid w:val="00D42E69"/>
    <w:rsid w:val="00D4354E"/>
    <w:rsid w:val="00D4366D"/>
    <w:rsid w:val="00D441E7"/>
    <w:rsid w:val="00D44358"/>
    <w:rsid w:val="00D44783"/>
    <w:rsid w:val="00D44D27"/>
    <w:rsid w:val="00D44EEB"/>
    <w:rsid w:val="00D44EF3"/>
    <w:rsid w:val="00D4590A"/>
    <w:rsid w:val="00D460AD"/>
    <w:rsid w:val="00D467EE"/>
    <w:rsid w:val="00D47C1B"/>
    <w:rsid w:val="00D500A0"/>
    <w:rsid w:val="00D503AE"/>
    <w:rsid w:val="00D50CDD"/>
    <w:rsid w:val="00D513D7"/>
    <w:rsid w:val="00D52A6F"/>
    <w:rsid w:val="00D535AA"/>
    <w:rsid w:val="00D536CB"/>
    <w:rsid w:val="00D5422B"/>
    <w:rsid w:val="00D550F0"/>
    <w:rsid w:val="00D551DB"/>
    <w:rsid w:val="00D553DA"/>
    <w:rsid w:val="00D56BCF"/>
    <w:rsid w:val="00D5706C"/>
    <w:rsid w:val="00D5757C"/>
    <w:rsid w:val="00D6015A"/>
    <w:rsid w:val="00D60524"/>
    <w:rsid w:val="00D60B86"/>
    <w:rsid w:val="00D613DF"/>
    <w:rsid w:val="00D6178F"/>
    <w:rsid w:val="00D62268"/>
    <w:rsid w:val="00D62338"/>
    <w:rsid w:val="00D62814"/>
    <w:rsid w:val="00D62DCE"/>
    <w:rsid w:val="00D63A57"/>
    <w:rsid w:val="00D6409D"/>
    <w:rsid w:val="00D64309"/>
    <w:rsid w:val="00D644DE"/>
    <w:rsid w:val="00D64504"/>
    <w:rsid w:val="00D6517A"/>
    <w:rsid w:val="00D65530"/>
    <w:rsid w:val="00D65998"/>
    <w:rsid w:val="00D65B06"/>
    <w:rsid w:val="00D65BA9"/>
    <w:rsid w:val="00D6712C"/>
    <w:rsid w:val="00D67537"/>
    <w:rsid w:val="00D67ECB"/>
    <w:rsid w:val="00D701CD"/>
    <w:rsid w:val="00D70BE7"/>
    <w:rsid w:val="00D70F68"/>
    <w:rsid w:val="00D71DD2"/>
    <w:rsid w:val="00D72107"/>
    <w:rsid w:val="00D727DC"/>
    <w:rsid w:val="00D72EF1"/>
    <w:rsid w:val="00D7386B"/>
    <w:rsid w:val="00D73B53"/>
    <w:rsid w:val="00D754AE"/>
    <w:rsid w:val="00D758E7"/>
    <w:rsid w:val="00D765F7"/>
    <w:rsid w:val="00D76967"/>
    <w:rsid w:val="00D7710D"/>
    <w:rsid w:val="00D77F49"/>
    <w:rsid w:val="00D77FD1"/>
    <w:rsid w:val="00D8005A"/>
    <w:rsid w:val="00D80104"/>
    <w:rsid w:val="00D80234"/>
    <w:rsid w:val="00D8023E"/>
    <w:rsid w:val="00D80C2F"/>
    <w:rsid w:val="00D81ADF"/>
    <w:rsid w:val="00D82EB8"/>
    <w:rsid w:val="00D83306"/>
    <w:rsid w:val="00D839FC"/>
    <w:rsid w:val="00D83B3B"/>
    <w:rsid w:val="00D841F1"/>
    <w:rsid w:val="00D8448C"/>
    <w:rsid w:val="00D86D0A"/>
    <w:rsid w:val="00D87AE0"/>
    <w:rsid w:val="00D87E78"/>
    <w:rsid w:val="00D90435"/>
    <w:rsid w:val="00D90E8C"/>
    <w:rsid w:val="00D90ED6"/>
    <w:rsid w:val="00D91098"/>
    <w:rsid w:val="00D9149A"/>
    <w:rsid w:val="00D91D3A"/>
    <w:rsid w:val="00D91DED"/>
    <w:rsid w:val="00D9260F"/>
    <w:rsid w:val="00D929DF"/>
    <w:rsid w:val="00D93BCE"/>
    <w:rsid w:val="00D93FE3"/>
    <w:rsid w:val="00D94118"/>
    <w:rsid w:val="00D9485E"/>
    <w:rsid w:val="00D94D3B"/>
    <w:rsid w:val="00D94D4B"/>
    <w:rsid w:val="00D96007"/>
    <w:rsid w:val="00D9723C"/>
    <w:rsid w:val="00D9798F"/>
    <w:rsid w:val="00D97CE7"/>
    <w:rsid w:val="00DA042E"/>
    <w:rsid w:val="00DA083A"/>
    <w:rsid w:val="00DA0DBC"/>
    <w:rsid w:val="00DA1176"/>
    <w:rsid w:val="00DA1E6F"/>
    <w:rsid w:val="00DA1FC4"/>
    <w:rsid w:val="00DA20B8"/>
    <w:rsid w:val="00DA31A4"/>
    <w:rsid w:val="00DA323D"/>
    <w:rsid w:val="00DA3263"/>
    <w:rsid w:val="00DA3642"/>
    <w:rsid w:val="00DA3CFD"/>
    <w:rsid w:val="00DA3D15"/>
    <w:rsid w:val="00DA4477"/>
    <w:rsid w:val="00DA47B1"/>
    <w:rsid w:val="00DA48BF"/>
    <w:rsid w:val="00DA4922"/>
    <w:rsid w:val="00DA563D"/>
    <w:rsid w:val="00DA67FD"/>
    <w:rsid w:val="00DA6F07"/>
    <w:rsid w:val="00DA72E0"/>
    <w:rsid w:val="00DA739D"/>
    <w:rsid w:val="00DA7605"/>
    <w:rsid w:val="00DA7763"/>
    <w:rsid w:val="00DA7FED"/>
    <w:rsid w:val="00DB0198"/>
    <w:rsid w:val="00DB05CF"/>
    <w:rsid w:val="00DB1B1B"/>
    <w:rsid w:val="00DB1CEE"/>
    <w:rsid w:val="00DB2D4E"/>
    <w:rsid w:val="00DB3189"/>
    <w:rsid w:val="00DB3462"/>
    <w:rsid w:val="00DB392E"/>
    <w:rsid w:val="00DB39EA"/>
    <w:rsid w:val="00DB51B1"/>
    <w:rsid w:val="00DB5881"/>
    <w:rsid w:val="00DB58F5"/>
    <w:rsid w:val="00DB5900"/>
    <w:rsid w:val="00DB5B00"/>
    <w:rsid w:val="00DB6185"/>
    <w:rsid w:val="00DB6D4D"/>
    <w:rsid w:val="00DB733D"/>
    <w:rsid w:val="00DB740B"/>
    <w:rsid w:val="00DB756B"/>
    <w:rsid w:val="00DB7899"/>
    <w:rsid w:val="00DB7B2E"/>
    <w:rsid w:val="00DB7EB3"/>
    <w:rsid w:val="00DC00AD"/>
    <w:rsid w:val="00DC0635"/>
    <w:rsid w:val="00DC0691"/>
    <w:rsid w:val="00DC119F"/>
    <w:rsid w:val="00DC1821"/>
    <w:rsid w:val="00DC19B2"/>
    <w:rsid w:val="00DC2485"/>
    <w:rsid w:val="00DC265B"/>
    <w:rsid w:val="00DC2C75"/>
    <w:rsid w:val="00DC3378"/>
    <w:rsid w:val="00DC3A7D"/>
    <w:rsid w:val="00DC44BF"/>
    <w:rsid w:val="00DC46A9"/>
    <w:rsid w:val="00DC4B8F"/>
    <w:rsid w:val="00DC4CE8"/>
    <w:rsid w:val="00DC4FF1"/>
    <w:rsid w:val="00DC51BB"/>
    <w:rsid w:val="00DC5735"/>
    <w:rsid w:val="00DC5F9B"/>
    <w:rsid w:val="00DC65BB"/>
    <w:rsid w:val="00DC742C"/>
    <w:rsid w:val="00DC78C5"/>
    <w:rsid w:val="00DC7D39"/>
    <w:rsid w:val="00DD0167"/>
    <w:rsid w:val="00DD03C1"/>
    <w:rsid w:val="00DD0706"/>
    <w:rsid w:val="00DD1022"/>
    <w:rsid w:val="00DD1A8F"/>
    <w:rsid w:val="00DD1EDA"/>
    <w:rsid w:val="00DD22F9"/>
    <w:rsid w:val="00DD24A2"/>
    <w:rsid w:val="00DD2626"/>
    <w:rsid w:val="00DD293F"/>
    <w:rsid w:val="00DD2C65"/>
    <w:rsid w:val="00DD322B"/>
    <w:rsid w:val="00DD4D31"/>
    <w:rsid w:val="00DD5778"/>
    <w:rsid w:val="00DD5AF0"/>
    <w:rsid w:val="00DD6954"/>
    <w:rsid w:val="00DD6968"/>
    <w:rsid w:val="00DD6B8D"/>
    <w:rsid w:val="00DD6E67"/>
    <w:rsid w:val="00DD713E"/>
    <w:rsid w:val="00DD72B9"/>
    <w:rsid w:val="00DD7469"/>
    <w:rsid w:val="00DE0B9F"/>
    <w:rsid w:val="00DE1118"/>
    <w:rsid w:val="00DE1272"/>
    <w:rsid w:val="00DE1CFD"/>
    <w:rsid w:val="00DE2B73"/>
    <w:rsid w:val="00DE2EB3"/>
    <w:rsid w:val="00DE2F29"/>
    <w:rsid w:val="00DE43F4"/>
    <w:rsid w:val="00DE51D8"/>
    <w:rsid w:val="00DE55BA"/>
    <w:rsid w:val="00DE60D9"/>
    <w:rsid w:val="00DE6CC9"/>
    <w:rsid w:val="00DE7B44"/>
    <w:rsid w:val="00DE7ED6"/>
    <w:rsid w:val="00DF070B"/>
    <w:rsid w:val="00DF08F2"/>
    <w:rsid w:val="00DF12D0"/>
    <w:rsid w:val="00DF19AF"/>
    <w:rsid w:val="00DF2A74"/>
    <w:rsid w:val="00DF32CF"/>
    <w:rsid w:val="00DF4581"/>
    <w:rsid w:val="00DF5631"/>
    <w:rsid w:val="00DF57AF"/>
    <w:rsid w:val="00DF615F"/>
    <w:rsid w:val="00DF623C"/>
    <w:rsid w:val="00DF6C29"/>
    <w:rsid w:val="00DF7CD0"/>
    <w:rsid w:val="00DF7D56"/>
    <w:rsid w:val="00E00D93"/>
    <w:rsid w:val="00E00EF2"/>
    <w:rsid w:val="00E016F9"/>
    <w:rsid w:val="00E02CDE"/>
    <w:rsid w:val="00E030C9"/>
    <w:rsid w:val="00E039D0"/>
    <w:rsid w:val="00E04A8B"/>
    <w:rsid w:val="00E0501D"/>
    <w:rsid w:val="00E05E46"/>
    <w:rsid w:val="00E06912"/>
    <w:rsid w:val="00E06C0B"/>
    <w:rsid w:val="00E06D73"/>
    <w:rsid w:val="00E07260"/>
    <w:rsid w:val="00E07D0B"/>
    <w:rsid w:val="00E10320"/>
    <w:rsid w:val="00E107C9"/>
    <w:rsid w:val="00E114A1"/>
    <w:rsid w:val="00E11819"/>
    <w:rsid w:val="00E12232"/>
    <w:rsid w:val="00E129F8"/>
    <w:rsid w:val="00E12B52"/>
    <w:rsid w:val="00E13A68"/>
    <w:rsid w:val="00E142D0"/>
    <w:rsid w:val="00E145AE"/>
    <w:rsid w:val="00E15874"/>
    <w:rsid w:val="00E158FE"/>
    <w:rsid w:val="00E159A8"/>
    <w:rsid w:val="00E15C43"/>
    <w:rsid w:val="00E1684C"/>
    <w:rsid w:val="00E17B17"/>
    <w:rsid w:val="00E2010C"/>
    <w:rsid w:val="00E2113A"/>
    <w:rsid w:val="00E211E1"/>
    <w:rsid w:val="00E225CD"/>
    <w:rsid w:val="00E22705"/>
    <w:rsid w:val="00E22A76"/>
    <w:rsid w:val="00E22C9C"/>
    <w:rsid w:val="00E2312D"/>
    <w:rsid w:val="00E23519"/>
    <w:rsid w:val="00E238FE"/>
    <w:rsid w:val="00E25E65"/>
    <w:rsid w:val="00E267B8"/>
    <w:rsid w:val="00E26DAB"/>
    <w:rsid w:val="00E26FE3"/>
    <w:rsid w:val="00E30987"/>
    <w:rsid w:val="00E3114D"/>
    <w:rsid w:val="00E31618"/>
    <w:rsid w:val="00E31DEE"/>
    <w:rsid w:val="00E32208"/>
    <w:rsid w:val="00E3264A"/>
    <w:rsid w:val="00E32B8E"/>
    <w:rsid w:val="00E32D45"/>
    <w:rsid w:val="00E33780"/>
    <w:rsid w:val="00E3440E"/>
    <w:rsid w:val="00E34C2A"/>
    <w:rsid w:val="00E34D4A"/>
    <w:rsid w:val="00E34DAF"/>
    <w:rsid w:val="00E3519A"/>
    <w:rsid w:val="00E35656"/>
    <w:rsid w:val="00E35830"/>
    <w:rsid w:val="00E36767"/>
    <w:rsid w:val="00E36800"/>
    <w:rsid w:val="00E36A69"/>
    <w:rsid w:val="00E37311"/>
    <w:rsid w:val="00E374C7"/>
    <w:rsid w:val="00E376E1"/>
    <w:rsid w:val="00E37B07"/>
    <w:rsid w:val="00E37F5E"/>
    <w:rsid w:val="00E4136F"/>
    <w:rsid w:val="00E421ED"/>
    <w:rsid w:val="00E423C7"/>
    <w:rsid w:val="00E424E3"/>
    <w:rsid w:val="00E42824"/>
    <w:rsid w:val="00E42A6E"/>
    <w:rsid w:val="00E4555F"/>
    <w:rsid w:val="00E45878"/>
    <w:rsid w:val="00E45FBD"/>
    <w:rsid w:val="00E45FFF"/>
    <w:rsid w:val="00E461DC"/>
    <w:rsid w:val="00E46C34"/>
    <w:rsid w:val="00E46ED8"/>
    <w:rsid w:val="00E4776C"/>
    <w:rsid w:val="00E47788"/>
    <w:rsid w:val="00E47BB7"/>
    <w:rsid w:val="00E50498"/>
    <w:rsid w:val="00E52EA0"/>
    <w:rsid w:val="00E534D6"/>
    <w:rsid w:val="00E53788"/>
    <w:rsid w:val="00E53E44"/>
    <w:rsid w:val="00E547B4"/>
    <w:rsid w:val="00E54B87"/>
    <w:rsid w:val="00E54DBC"/>
    <w:rsid w:val="00E550A2"/>
    <w:rsid w:val="00E55689"/>
    <w:rsid w:val="00E55D60"/>
    <w:rsid w:val="00E55E61"/>
    <w:rsid w:val="00E5689C"/>
    <w:rsid w:val="00E56C7E"/>
    <w:rsid w:val="00E57435"/>
    <w:rsid w:val="00E57725"/>
    <w:rsid w:val="00E57732"/>
    <w:rsid w:val="00E57A0A"/>
    <w:rsid w:val="00E57EE2"/>
    <w:rsid w:val="00E600E4"/>
    <w:rsid w:val="00E603C2"/>
    <w:rsid w:val="00E6041C"/>
    <w:rsid w:val="00E60727"/>
    <w:rsid w:val="00E60AF1"/>
    <w:rsid w:val="00E613C7"/>
    <w:rsid w:val="00E62020"/>
    <w:rsid w:val="00E620FA"/>
    <w:rsid w:val="00E62A46"/>
    <w:rsid w:val="00E62E5D"/>
    <w:rsid w:val="00E62FDC"/>
    <w:rsid w:val="00E63082"/>
    <w:rsid w:val="00E63FD5"/>
    <w:rsid w:val="00E64C17"/>
    <w:rsid w:val="00E659E9"/>
    <w:rsid w:val="00E663DD"/>
    <w:rsid w:val="00E66A90"/>
    <w:rsid w:val="00E66AFE"/>
    <w:rsid w:val="00E66C6D"/>
    <w:rsid w:val="00E66D6E"/>
    <w:rsid w:val="00E67280"/>
    <w:rsid w:val="00E67AE7"/>
    <w:rsid w:val="00E7097C"/>
    <w:rsid w:val="00E709A9"/>
    <w:rsid w:val="00E70A3D"/>
    <w:rsid w:val="00E70A7F"/>
    <w:rsid w:val="00E70B0D"/>
    <w:rsid w:val="00E710D5"/>
    <w:rsid w:val="00E71555"/>
    <w:rsid w:val="00E7174A"/>
    <w:rsid w:val="00E71BC9"/>
    <w:rsid w:val="00E72043"/>
    <w:rsid w:val="00E72950"/>
    <w:rsid w:val="00E72C61"/>
    <w:rsid w:val="00E72CEB"/>
    <w:rsid w:val="00E7339E"/>
    <w:rsid w:val="00E73AA0"/>
    <w:rsid w:val="00E73D62"/>
    <w:rsid w:val="00E74037"/>
    <w:rsid w:val="00E742AA"/>
    <w:rsid w:val="00E7479F"/>
    <w:rsid w:val="00E74820"/>
    <w:rsid w:val="00E74AFA"/>
    <w:rsid w:val="00E7779B"/>
    <w:rsid w:val="00E77DF9"/>
    <w:rsid w:val="00E77FC8"/>
    <w:rsid w:val="00E80177"/>
    <w:rsid w:val="00E80F89"/>
    <w:rsid w:val="00E81B6C"/>
    <w:rsid w:val="00E81E74"/>
    <w:rsid w:val="00E821F8"/>
    <w:rsid w:val="00E824E8"/>
    <w:rsid w:val="00E82826"/>
    <w:rsid w:val="00E82A3A"/>
    <w:rsid w:val="00E82CCE"/>
    <w:rsid w:val="00E8327B"/>
    <w:rsid w:val="00E83639"/>
    <w:rsid w:val="00E83676"/>
    <w:rsid w:val="00E83E63"/>
    <w:rsid w:val="00E8431A"/>
    <w:rsid w:val="00E84901"/>
    <w:rsid w:val="00E8501F"/>
    <w:rsid w:val="00E85692"/>
    <w:rsid w:val="00E856FB"/>
    <w:rsid w:val="00E87432"/>
    <w:rsid w:val="00E87930"/>
    <w:rsid w:val="00E90A7F"/>
    <w:rsid w:val="00E90AEB"/>
    <w:rsid w:val="00E90D52"/>
    <w:rsid w:val="00E90D54"/>
    <w:rsid w:val="00E90E3B"/>
    <w:rsid w:val="00E918DC"/>
    <w:rsid w:val="00E9191D"/>
    <w:rsid w:val="00E91A8F"/>
    <w:rsid w:val="00E91C2C"/>
    <w:rsid w:val="00E91D33"/>
    <w:rsid w:val="00E91EF7"/>
    <w:rsid w:val="00E91F97"/>
    <w:rsid w:val="00E9305D"/>
    <w:rsid w:val="00E93890"/>
    <w:rsid w:val="00E93960"/>
    <w:rsid w:val="00E94251"/>
    <w:rsid w:val="00E94D6D"/>
    <w:rsid w:val="00E95772"/>
    <w:rsid w:val="00E95A2E"/>
    <w:rsid w:val="00E95E39"/>
    <w:rsid w:val="00E968CF"/>
    <w:rsid w:val="00E96E62"/>
    <w:rsid w:val="00E96F44"/>
    <w:rsid w:val="00E96F68"/>
    <w:rsid w:val="00E97151"/>
    <w:rsid w:val="00E975F0"/>
    <w:rsid w:val="00E978CD"/>
    <w:rsid w:val="00E97C31"/>
    <w:rsid w:val="00E97D4A"/>
    <w:rsid w:val="00EA0642"/>
    <w:rsid w:val="00EA0695"/>
    <w:rsid w:val="00EA07E8"/>
    <w:rsid w:val="00EA1C57"/>
    <w:rsid w:val="00EA1D89"/>
    <w:rsid w:val="00EA207C"/>
    <w:rsid w:val="00EA26D4"/>
    <w:rsid w:val="00EA2B13"/>
    <w:rsid w:val="00EA2B27"/>
    <w:rsid w:val="00EA31C8"/>
    <w:rsid w:val="00EA338A"/>
    <w:rsid w:val="00EA3E74"/>
    <w:rsid w:val="00EA4B22"/>
    <w:rsid w:val="00EA5A94"/>
    <w:rsid w:val="00EA5F7D"/>
    <w:rsid w:val="00EA6B17"/>
    <w:rsid w:val="00EA7EAC"/>
    <w:rsid w:val="00EB0873"/>
    <w:rsid w:val="00EB09CB"/>
    <w:rsid w:val="00EB0A05"/>
    <w:rsid w:val="00EB0A90"/>
    <w:rsid w:val="00EB14F1"/>
    <w:rsid w:val="00EB2126"/>
    <w:rsid w:val="00EB230D"/>
    <w:rsid w:val="00EB270A"/>
    <w:rsid w:val="00EB2A07"/>
    <w:rsid w:val="00EB2A34"/>
    <w:rsid w:val="00EB3819"/>
    <w:rsid w:val="00EB3B9D"/>
    <w:rsid w:val="00EB3D97"/>
    <w:rsid w:val="00EB3EF7"/>
    <w:rsid w:val="00EB46AB"/>
    <w:rsid w:val="00EB48AB"/>
    <w:rsid w:val="00EB4EB9"/>
    <w:rsid w:val="00EB4FBF"/>
    <w:rsid w:val="00EB519E"/>
    <w:rsid w:val="00EB5746"/>
    <w:rsid w:val="00EB58EE"/>
    <w:rsid w:val="00EB6908"/>
    <w:rsid w:val="00EB704E"/>
    <w:rsid w:val="00EB7518"/>
    <w:rsid w:val="00EB77BC"/>
    <w:rsid w:val="00EB77DF"/>
    <w:rsid w:val="00EB7A50"/>
    <w:rsid w:val="00EC0658"/>
    <w:rsid w:val="00EC0E7D"/>
    <w:rsid w:val="00EC1CBF"/>
    <w:rsid w:val="00EC28B5"/>
    <w:rsid w:val="00EC294E"/>
    <w:rsid w:val="00EC33D5"/>
    <w:rsid w:val="00EC4219"/>
    <w:rsid w:val="00EC43D2"/>
    <w:rsid w:val="00EC43D4"/>
    <w:rsid w:val="00EC479B"/>
    <w:rsid w:val="00EC4D05"/>
    <w:rsid w:val="00EC5296"/>
    <w:rsid w:val="00EC5F30"/>
    <w:rsid w:val="00EC6041"/>
    <w:rsid w:val="00EC63A9"/>
    <w:rsid w:val="00EC68D6"/>
    <w:rsid w:val="00EC7109"/>
    <w:rsid w:val="00EC7723"/>
    <w:rsid w:val="00EC77B6"/>
    <w:rsid w:val="00ED02EF"/>
    <w:rsid w:val="00ED036C"/>
    <w:rsid w:val="00ED199F"/>
    <w:rsid w:val="00ED2096"/>
    <w:rsid w:val="00ED222B"/>
    <w:rsid w:val="00ED26E6"/>
    <w:rsid w:val="00ED3046"/>
    <w:rsid w:val="00ED3206"/>
    <w:rsid w:val="00ED3AFF"/>
    <w:rsid w:val="00ED497A"/>
    <w:rsid w:val="00ED50BF"/>
    <w:rsid w:val="00ED53F9"/>
    <w:rsid w:val="00ED55FE"/>
    <w:rsid w:val="00ED67B2"/>
    <w:rsid w:val="00ED701F"/>
    <w:rsid w:val="00ED7803"/>
    <w:rsid w:val="00ED7AB0"/>
    <w:rsid w:val="00EE04C6"/>
    <w:rsid w:val="00EE054F"/>
    <w:rsid w:val="00EE0A4B"/>
    <w:rsid w:val="00EE110E"/>
    <w:rsid w:val="00EE11B2"/>
    <w:rsid w:val="00EE15F2"/>
    <w:rsid w:val="00EE18F5"/>
    <w:rsid w:val="00EE1CD3"/>
    <w:rsid w:val="00EE1E42"/>
    <w:rsid w:val="00EE2538"/>
    <w:rsid w:val="00EE2CB3"/>
    <w:rsid w:val="00EE3B03"/>
    <w:rsid w:val="00EE3D99"/>
    <w:rsid w:val="00EE3EBA"/>
    <w:rsid w:val="00EE49F4"/>
    <w:rsid w:val="00EE4C58"/>
    <w:rsid w:val="00EE4E32"/>
    <w:rsid w:val="00EE4FA6"/>
    <w:rsid w:val="00EE5147"/>
    <w:rsid w:val="00EE5763"/>
    <w:rsid w:val="00EE5B7D"/>
    <w:rsid w:val="00EE6737"/>
    <w:rsid w:val="00EE686D"/>
    <w:rsid w:val="00EE6986"/>
    <w:rsid w:val="00EE7437"/>
    <w:rsid w:val="00EE7954"/>
    <w:rsid w:val="00EF0D6F"/>
    <w:rsid w:val="00EF15B1"/>
    <w:rsid w:val="00EF1F95"/>
    <w:rsid w:val="00EF2A8F"/>
    <w:rsid w:val="00EF3482"/>
    <w:rsid w:val="00EF39B6"/>
    <w:rsid w:val="00EF39CE"/>
    <w:rsid w:val="00EF47D5"/>
    <w:rsid w:val="00EF4950"/>
    <w:rsid w:val="00EF5575"/>
    <w:rsid w:val="00EF5CF6"/>
    <w:rsid w:val="00EF6771"/>
    <w:rsid w:val="00EF6AB9"/>
    <w:rsid w:val="00EF7959"/>
    <w:rsid w:val="00EF7B9B"/>
    <w:rsid w:val="00F000F5"/>
    <w:rsid w:val="00F006E8"/>
    <w:rsid w:val="00F00AF0"/>
    <w:rsid w:val="00F00C1D"/>
    <w:rsid w:val="00F0100B"/>
    <w:rsid w:val="00F0124C"/>
    <w:rsid w:val="00F02307"/>
    <w:rsid w:val="00F024DC"/>
    <w:rsid w:val="00F028DE"/>
    <w:rsid w:val="00F033ED"/>
    <w:rsid w:val="00F038AD"/>
    <w:rsid w:val="00F03FC1"/>
    <w:rsid w:val="00F0444D"/>
    <w:rsid w:val="00F04789"/>
    <w:rsid w:val="00F04F6D"/>
    <w:rsid w:val="00F05E41"/>
    <w:rsid w:val="00F06D59"/>
    <w:rsid w:val="00F073BA"/>
    <w:rsid w:val="00F07440"/>
    <w:rsid w:val="00F0750C"/>
    <w:rsid w:val="00F07950"/>
    <w:rsid w:val="00F07E00"/>
    <w:rsid w:val="00F1025C"/>
    <w:rsid w:val="00F10CE7"/>
    <w:rsid w:val="00F10D3F"/>
    <w:rsid w:val="00F111AE"/>
    <w:rsid w:val="00F1152D"/>
    <w:rsid w:val="00F1242F"/>
    <w:rsid w:val="00F13B13"/>
    <w:rsid w:val="00F13C72"/>
    <w:rsid w:val="00F148D3"/>
    <w:rsid w:val="00F14D07"/>
    <w:rsid w:val="00F14F8B"/>
    <w:rsid w:val="00F15442"/>
    <w:rsid w:val="00F15707"/>
    <w:rsid w:val="00F16C9E"/>
    <w:rsid w:val="00F17061"/>
    <w:rsid w:val="00F17853"/>
    <w:rsid w:val="00F17B74"/>
    <w:rsid w:val="00F202D4"/>
    <w:rsid w:val="00F206A8"/>
    <w:rsid w:val="00F20750"/>
    <w:rsid w:val="00F20770"/>
    <w:rsid w:val="00F24E64"/>
    <w:rsid w:val="00F25707"/>
    <w:rsid w:val="00F2674A"/>
    <w:rsid w:val="00F26CD4"/>
    <w:rsid w:val="00F26E4D"/>
    <w:rsid w:val="00F273AC"/>
    <w:rsid w:val="00F27B99"/>
    <w:rsid w:val="00F307C4"/>
    <w:rsid w:val="00F311CA"/>
    <w:rsid w:val="00F32B74"/>
    <w:rsid w:val="00F32D8D"/>
    <w:rsid w:val="00F32D9B"/>
    <w:rsid w:val="00F32FB2"/>
    <w:rsid w:val="00F345D0"/>
    <w:rsid w:val="00F34A3D"/>
    <w:rsid w:val="00F34EBA"/>
    <w:rsid w:val="00F35044"/>
    <w:rsid w:val="00F3508B"/>
    <w:rsid w:val="00F353BD"/>
    <w:rsid w:val="00F354AD"/>
    <w:rsid w:val="00F35F83"/>
    <w:rsid w:val="00F37406"/>
    <w:rsid w:val="00F37441"/>
    <w:rsid w:val="00F37F57"/>
    <w:rsid w:val="00F4027F"/>
    <w:rsid w:val="00F40398"/>
    <w:rsid w:val="00F40990"/>
    <w:rsid w:val="00F40B8F"/>
    <w:rsid w:val="00F41C02"/>
    <w:rsid w:val="00F4204B"/>
    <w:rsid w:val="00F42B3C"/>
    <w:rsid w:val="00F42EBE"/>
    <w:rsid w:val="00F42FA3"/>
    <w:rsid w:val="00F4382A"/>
    <w:rsid w:val="00F44924"/>
    <w:rsid w:val="00F44F43"/>
    <w:rsid w:val="00F4590E"/>
    <w:rsid w:val="00F4655B"/>
    <w:rsid w:val="00F46D27"/>
    <w:rsid w:val="00F470E3"/>
    <w:rsid w:val="00F47208"/>
    <w:rsid w:val="00F4721F"/>
    <w:rsid w:val="00F47874"/>
    <w:rsid w:val="00F47892"/>
    <w:rsid w:val="00F501FE"/>
    <w:rsid w:val="00F5035A"/>
    <w:rsid w:val="00F50432"/>
    <w:rsid w:val="00F506CE"/>
    <w:rsid w:val="00F507C8"/>
    <w:rsid w:val="00F50A36"/>
    <w:rsid w:val="00F50A66"/>
    <w:rsid w:val="00F51552"/>
    <w:rsid w:val="00F51CF9"/>
    <w:rsid w:val="00F51DD7"/>
    <w:rsid w:val="00F524CC"/>
    <w:rsid w:val="00F52520"/>
    <w:rsid w:val="00F5270C"/>
    <w:rsid w:val="00F53651"/>
    <w:rsid w:val="00F53F43"/>
    <w:rsid w:val="00F5466C"/>
    <w:rsid w:val="00F54F60"/>
    <w:rsid w:val="00F55308"/>
    <w:rsid w:val="00F555A1"/>
    <w:rsid w:val="00F555F1"/>
    <w:rsid w:val="00F56431"/>
    <w:rsid w:val="00F5758E"/>
    <w:rsid w:val="00F57B48"/>
    <w:rsid w:val="00F603D7"/>
    <w:rsid w:val="00F605C5"/>
    <w:rsid w:val="00F60636"/>
    <w:rsid w:val="00F60FAB"/>
    <w:rsid w:val="00F60FDD"/>
    <w:rsid w:val="00F615C7"/>
    <w:rsid w:val="00F615CA"/>
    <w:rsid w:val="00F618A2"/>
    <w:rsid w:val="00F61CCC"/>
    <w:rsid w:val="00F622B1"/>
    <w:rsid w:val="00F62601"/>
    <w:rsid w:val="00F627D2"/>
    <w:rsid w:val="00F62888"/>
    <w:rsid w:val="00F629A0"/>
    <w:rsid w:val="00F63AC2"/>
    <w:rsid w:val="00F63CCB"/>
    <w:rsid w:val="00F63E7F"/>
    <w:rsid w:val="00F648F3"/>
    <w:rsid w:val="00F64DB5"/>
    <w:rsid w:val="00F65387"/>
    <w:rsid w:val="00F6548E"/>
    <w:rsid w:val="00F6581C"/>
    <w:rsid w:val="00F65892"/>
    <w:rsid w:val="00F65FD7"/>
    <w:rsid w:val="00F661B0"/>
    <w:rsid w:val="00F66333"/>
    <w:rsid w:val="00F66615"/>
    <w:rsid w:val="00F67467"/>
    <w:rsid w:val="00F67799"/>
    <w:rsid w:val="00F70190"/>
    <w:rsid w:val="00F705AC"/>
    <w:rsid w:val="00F70762"/>
    <w:rsid w:val="00F7138D"/>
    <w:rsid w:val="00F7155B"/>
    <w:rsid w:val="00F71A78"/>
    <w:rsid w:val="00F72401"/>
    <w:rsid w:val="00F74200"/>
    <w:rsid w:val="00F74A06"/>
    <w:rsid w:val="00F7543F"/>
    <w:rsid w:val="00F7545C"/>
    <w:rsid w:val="00F75ACA"/>
    <w:rsid w:val="00F761F4"/>
    <w:rsid w:val="00F76CD0"/>
    <w:rsid w:val="00F775D5"/>
    <w:rsid w:val="00F77C21"/>
    <w:rsid w:val="00F77D12"/>
    <w:rsid w:val="00F800E6"/>
    <w:rsid w:val="00F801B1"/>
    <w:rsid w:val="00F801D7"/>
    <w:rsid w:val="00F805E9"/>
    <w:rsid w:val="00F80727"/>
    <w:rsid w:val="00F81058"/>
    <w:rsid w:val="00F81CB4"/>
    <w:rsid w:val="00F81CD0"/>
    <w:rsid w:val="00F81FD7"/>
    <w:rsid w:val="00F8225A"/>
    <w:rsid w:val="00F826BE"/>
    <w:rsid w:val="00F83FF4"/>
    <w:rsid w:val="00F848C5"/>
    <w:rsid w:val="00F85C34"/>
    <w:rsid w:val="00F86858"/>
    <w:rsid w:val="00F86981"/>
    <w:rsid w:val="00F86E78"/>
    <w:rsid w:val="00F872F6"/>
    <w:rsid w:val="00F87C91"/>
    <w:rsid w:val="00F902EA"/>
    <w:rsid w:val="00F90C91"/>
    <w:rsid w:val="00F91202"/>
    <w:rsid w:val="00F9172B"/>
    <w:rsid w:val="00F91BC0"/>
    <w:rsid w:val="00F91D34"/>
    <w:rsid w:val="00F92152"/>
    <w:rsid w:val="00F92987"/>
    <w:rsid w:val="00F932BF"/>
    <w:rsid w:val="00F934ED"/>
    <w:rsid w:val="00F9454E"/>
    <w:rsid w:val="00F9466B"/>
    <w:rsid w:val="00F95C53"/>
    <w:rsid w:val="00F95ED0"/>
    <w:rsid w:val="00F96397"/>
    <w:rsid w:val="00F9648A"/>
    <w:rsid w:val="00F96621"/>
    <w:rsid w:val="00F968AF"/>
    <w:rsid w:val="00F96A7B"/>
    <w:rsid w:val="00F96B39"/>
    <w:rsid w:val="00F96B51"/>
    <w:rsid w:val="00F96EF2"/>
    <w:rsid w:val="00F97719"/>
    <w:rsid w:val="00F97785"/>
    <w:rsid w:val="00F977CB"/>
    <w:rsid w:val="00F97FD3"/>
    <w:rsid w:val="00FA05B5"/>
    <w:rsid w:val="00FA1494"/>
    <w:rsid w:val="00FA1A70"/>
    <w:rsid w:val="00FA22C9"/>
    <w:rsid w:val="00FA2F10"/>
    <w:rsid w:val="00FA308A"/>
    <w:rsid w:val="00FA3484"/>
    <w:rsid w:val="00FA34A5"/>
    <w:rsid w:val="00FA34D2"/>
    <w:rsid w:val="00FA48AF"/>
    <w:rsid w:val="00FA4905"/>
    <w:rsid w:val="00FA5EDC"/>
    <w:rsid w:val="00FA63B1"/>
    <w:rsid w:val="00FA6554"/>
    <w:rsid w:val="00FA68DD"/>
    <w:rsid w:val="00FA6904"/>
    <w:rsid w:val="00FA7F7D"/>
    <w:rsid w:val="00FB059D"/>
    <w:rsid w:val="00FB059E"/>
    <w:rsid w:val="00FB15A6"/>
    <w:rsid w:val="00FB1756"/>
    <w:rsid w:val="00FB175D"/>
    <w:rsid w:val="00FB1CE3"/>
    <w:rsid w:val="00FB1D70"/>
    <w:rsid w:val="00FB1DC9"/>
    <w:rsid w:val="00FB29C8"/>
    <w:rsid w:val="00FB2C09"/>
    <w:rsid w:val="00FB2F49"/>
    <w:rsid w:val="00FB3196"/>
    <w:rsid w:val="00FB34AC"/>
    <w:rsid w:val="00FB393C"/>
    <w:rsid w:val="00FB3C50"/>
    <w:rsid w:val="00FB3E87"/>
    <w:rsid w:val="00FB46FA"/>
    <w:rsid w:val="00FB48C6"/>
    <w:rsid w:val="00FB53C9"/>
    <w:rsid w:val="00FB54B0"/>
    <w:rsid w:val="00FB55DB"/>
    <w:rsid w:val="00FB5766"/>
    <w:rsid w:val="00FB586F"/>
    <w:rsid w:val="00FB5DE2"/>
    <w:rsid w:val="00FB63E8"/>
    <w:rsid w:val="00FB70A6"/>
    <w:rsid w:val="00FC0615"/>
    <w:rsid w:val="00FC0AA0"/>
    <w:rsid w:val="00FC11ED"/>
    <w:rsid w:val="00FC15E3"/>
    <w:rsid w:val="00FC259D"/>
    <w:rsid w:val="00FC29E3"/>
    <w:rsid w:val="00FC3147"/>
    <w:rsid w:val="00FC3A16"/>
    <w:rsid w:val="00FC4128"/>
    <w:rsid w:val="00FC4EFB"/>
    <w:rsid w:val="00FC518F"/>
    <w:rsid w:val="00FC57EF"/>
    <w:rsid w:val="00FC59FF"/>
    <w:rsid w:val="00FC6DAA"/>
    <w:rsid w:val="00FC7288"/>
    <w:rsid w:val="00FC776C"/>
    <w:rsid w:val="00FC7CCB"/>
    <w:rsid w:val="00FD0A8E"/>
    <w:rsid w:val="00FD144B"/>
    <w:rsid w:val="00FD37C1"/>
    <w:rsid w:val="00FD3871"/>
    <w:rsid w:val="00FD40D0"/>
    <w:rsid w:val="00FD438C"/>
    <w:rsid w:val="00FD48A4"/>
    <w:rsid w:val="00FD5C35"/>
    <w:rsid w:val="00FD5D53"/>
    <w:rsid w:val="00FD6142"/>
    <w:rsid w:val="00FD6611"/>
    <w:rsid w:val="00FD692E"/>
    <w:rsid w:val="00FD6CE5"/>
    <w:rsid w:val="00FD6ECF"/>
    <w:rsid w:val="00FD70CB"/>
    <w:rsid w:val="00FD7703"/>
    <w:rsid w:val="00FD7C45"/>
    <w:rsid w:val="00FD7F88"/>
    <w:rsid w:val="00FE0474"/>
    <w:rsid w:val="00FE16A3"/>
    <w:rsid w:val="00FE171A"/>
    <w:rsid w:val="00FE2D67"/>
    <w:rsid w:val="00FE30FB"/>
    <w:rsid w:val="00FE4213"/>
    <w:rsid w:val="00FE42CD"/>
    <w:rsid w:val="00FE46EE"/>
    <w:rsid w:val="00FE49F0"/>
    <w:rsid w:val="00FE4BEF"/>
    <w:rsid w:val="00FE4D3F"/>
    <w:rsid w:val="00FE4FB8"/>
    <w:rsid w:val="00FE52FF"/>
    <w:rsid w:val="00FE5A68"/>
    <w:rsid w:val="00FE7378"/>
    <w:rsid w:val="00FE74B1"/>
    <w:rsid w:val="00FE79AD"/>
    <w:rsid w:val="00FE7B92"/>
    <w:rsid w:val="00FF0207"/>
    <w:rsid w:val="00FF05AF"/>
    <w:rsid w:val="00FF05C4"/>
    <w:rsid w:val="00FF0766"/>
    <w:rsid w:val="00FF108E"/>
    <w:rsid w:val="00FF12FC"/>
    <w:rsid w:val="00FF15CC"/>
    <w:rsid w:val="00FF1CA6"/>
    <w:rsid w:val="00FF21AB"/>
    <w:rsid w:val="00FF29F5"/>
    <w:rsid w:val="00FF2C89"/>
    <w:rsid w:val="00FF2F22"/>
    <w:rsid w:val="00FF31B4"/>
    <w:rsid w:val="00FF333E"/>
    <w:rsid w:val="00FF34E0"/>
    <w:rsid w:val="00FF379B"/>
    <w:rsid w:val="00FF3DD2"/>
    <w:rsid w:val="00FF40FE"/>
    <w:rsid w:val="00FF45A4"/>
    <w:rsid w:val="00FF4E2E"/>
    <w:rsid w:val="00FF5402"/>
    <w:rsid w:val="00FF6361"/>
    <w:rsid w:val="00FF6A0D"/>
    <w:rsid w:val="00FF7753"/>
    <w:rsid w:val="00FF79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758033"/>
  <w15:docId w15:val="{DD5531AB-7048-4CCE-8C5B-C8787D18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pPr>
        <w:spacing w:line="360"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2A3"/>
    <w:pPr>
      <w:jc w:val="right"/>
    </w:pPr>
  </w:style>
  <w:style w:type="paragraph" w:styleId="Ttulo1">
    <w:name w:val="heading 1"/>
    <w:basedOn w:val="Normal"/>
    <w:next w:val="Normal"/>
    <w:qFormat/>
    <w:rsid w:val="00524CE7"/>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3902D0"/>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524CE7"/>
    <w:pPr>
      <w:keepNext/>
      <w:spacing w:before="240" w:after="60"/>
      <w:outlineLvl w:val="2"/>
    </w:pPr>
    <w:rPr>
      <w:rFonts w:ascii="Arial" w:hAnsi="Arial" w:cs="Arial"/>
      <w:b/>
      <w:bCs/>
      <w:sz w:val="26"/>
      <w:szCs w:val="26"/>
    </w:rPr>
  </w:style>
  <w:style w:type="paragraph" w:styleId="Ttulo4">
    <w:name w:val="heading 4"/>
    <w:basedOn w:val="Normal"/>
    <w:next w:val="Normal"/>
    <w:qFormat/>
    <w:rsid w:val="00524CE7"/>
    <w:pPr>
      <w:keepNext/>
      <w:spacing w:before="240" w:after="60"/>
      <w:outlineLvl w:val="3"/>
    </w:pPr>
    <w:rPr>
      <w:b/>
      <w:bCs/>
      <w:sz w:val="28"/>
      <w:szCs w:val="28"/>
    </w:rPr>
  </w:style>
  <w:style w:type="paragraph" w:styleId="Ttulo5">
    <w:name w:val="heading 5"/>
    <w:basedOn w:val="Normal"/>
    <w:next w:val="Normal"/>
    <w:qFormat/>
    <w:rsid w:val="00524CE7"/>
    <w:pPr>
      <w:spacing w:before="240" w:after="60"/>
      <w:outlineLvl w:val="4"/>
    </w:pPr>
    <w:rPr>
      <w:b/>
      <w:bCs/>
      <w:i/>
      <w:iCs/>
      <w:sz w:val="26"/>
      <w:szCs w:val="26"/>
    </w:rPr>
  </w:style>
  <w:style w:type="paragraph" w:styleId="Ttulo6">
    <w:name w:val="heading 6"/>
    <w:basedOn w:val="Normal"/>
    <w:next w:val="Normal"/>
    <w:qFormat/>
    <w:rsid w:val="00524CE7"/>
    <w:pPr>
      <w:spacing w:before="240" w:after="60"/>
      <w:outlineLvl w:val="5"/>
    </w:pPr>
    <w:rPr>
      <w:b/>
      <w:bCs/>
      <w:sz w:val="22"/>
      <w:szCs w:val="22"/>
    </w:rPr>
  </w:style>
  <w:style w:type="paragraph" w:styleId="Ttulo7">
    <w:name w:val="heading 7"/>
    <w:basedOn w:val="Normal"/>
    <w:next w:val="Normal"/>
    <w:qFormat/>
    <w:rsid w:val="00524CE7"/>
    <w:pPr>
      <w:spacing w:before="240" w:after="60"/>
      <w:outlineLvl w:val="6"/>
    </w:pPr>
    <w:rPr>
      <w:sz w:val="24"/>
      <w:szCs w:val="24"/>
    </w:rPr>
  </w:style>
  <w:style w:type="paragraph" w:styleId="Ttulo8">
    <w:name w:val="heading 8"/>
    <w:basedOn w:val="Normal"/>
    <w:next w:val="Normal"/>
    <w:qFormat/>
    <w:rsid w:val="00524CE7"/>
    <w:pPr>
      <w:spacing w:before="240" w:after="60"/>
      <w:outlineLvl w:val="7"/>
    </w:pPr>
    <w:rPr>
      <w:i/>
      <w:iCs/>
      <w:sz w:val="24"/>
      <w:szCs w:val="24"/>
    </w:rPr>
  </w:style>
  <w:style w:type="paragraph" w:styleId="Ttulo9">
    <w:name w:val="heading 9"/>
    <w:basedOn w:val="Normal"/>
    <w:next w:val="Normal"/>
    <w:qFormat/>
    <w:rsid w:val="00524CE7"/>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rsid w:val="004D72A3"/>
    <w:pPr>
      <w:spacing w:before="100" w:beforeAutospacing="1" w:after="100" w:afterAutospacing="1"/>
    </w:pPr>
    <w:rPr>
      <w:sz w:val="24"/>
      <w:szCs w:val="24"/>
    </w:rPr>
  </w:style>
  <w:style w:type="paragraph" w:styleId="ndicedeilustraes">
    <w:name w:val="table of figures"/>
    <w:basedOn w:val="Normal"/>
    <w:next w:val="Normal"/>
    <w:rsid w:val="004D72A3"/>
    <w:pPr>
      <w:ind w:left="400" w:hanging="400"/>
    </w:pPr>
  </w:style>
  <w:style w:type="paragraph" w:customStyle="1" w:styleId="NormalArial">
    <w:name w:val="Normal + Arial"/>
    <w:aliases w:val="12 pt,Justificado,Espaçamento entre linhas:  1,5 linha"/>
    <w:basedOn w:val="Normal"/>
    <w:rsid w:val="004D72A3"/>
    <w:pPr>
      <w:tabs>
        <w:tab w:val="left" w:pos="4678"/>
      </w:tabs>
      <w:ind w:left="4000"/>
      <w:jc w:val="center"/>
      <w:outlineLvl w:val="0"/>
    </w:pPr>
    <w:rPr>
      <w:rFonts w:ascii="Arial" w:hAnsi="Arial" w:cs="Arial"/>
      <w:b/>
      <w:sz w:val="24"/>
      <w:szCs w:val="24"/>
    </w:rPr>
  </w:style>
  <w:style w:type="paragraph" w:styleId="Sumrio1">
    <w:name w:val="toc 1"/>
    <w:basedOn w:val="Normal"/>
    <w:next w:val="Normal"/>
    <w:autoRedefine/>
    <w:uiPriority w:val="39"/>
    <w:qFormat/>
    <w:rsid w:val="00081453"/>
    <w:pPr>
      <w:tabs>
        <w:tab w:val="left" w:pos="360"/>
        <w:tab w:val="right" w:leader="dot" w:pos="9061"/>
      </w:tabs>
      <w:spacing w:before="240"/>
      <w:jc w:val="left"/>
      <w:outlineLvl w:val="0"/>
    </w:pPr>
    <w:rPr>
      <w:b/>
      <w:caps/>
      <w:noProof/>
      <w:sz w:val="24"/>
      <w:szCs w:val="24"/>
    </w:rPr>
  </w:style>
  <w:style w:type="paragraph" w:styleId="Sumrio2">
    <w:name w:val="toc 2"/>
    <w:basedOn w:val="Normal"/>
    <w:next w:val="Normal"/>
    <w:autoRedefine/>
    <w:uiPriority w:val="39"/>
    <w:qFormat/>
    <w:rsid w:val="002D49A2"/>
    <w:pPr>
      <w:tabs>
        <w:tab w:val="left" w:pos="408"/>
        <w:tab w:val="right" w:leader="dot" w:pos="9061"/>
      </w:tabs>
      <w:ind w:firstLine="340"/>
      <w:jc w:val="left"/>
    </w:pPr>
    <w:rPr>
      <w:b/>
      <w:sz w:val="24"/>
      <w:szCs w:val="24"/>
    </w:rPr>
  </w:style>
  <w:style w:type="paragraph" w:styleId="Sumrio3">
    <w:name w:val="toc 3"/>
    <w:basedOn w:val="Normal"/>
    <w:next w:val="Normal"/>
    <w:uiPriority w:val="39"/>
    <w:qFormat/>
    <w:rsid w:val="00952B23"/>
    <w:pPr>
      <w:tabs>
        <w:tab w:val="right" w:leader="dot" w:pos="9061"/>
      </w:tabs>
      <w:jc w:val="left"/>
    </w:pPr>
    <w:rPr>
      <w:sz w:val="24"/>
    </w:rPr>
  </w:style>
  <w:style w:type="paragraph" w:styleId="Cabealho">
    <w:name w:val="header"/>
    <w:basedOn w:val="Normal"/>
    <w:link w:val="CabealhoChar"/>
    <w:uiPriority w:val="99"/>
    <w:rsid w:val="009D2905"/>
    <w:pPr>
      <w:tabs>
        <w:tab w:val="center" w:pos="4252"/>
        <w:tab w:val="right" w:pos="8504"/>
      </w:tabs>
    </w:pPr>
  </w:style>
  <w:style w:type="character" w:styleId="Nmerodepgina">
    <w:name w:val="page number"/>
    <w:basedOn w:val="Fontepargpadro"/>
    <w:rsid w:val="009D2905"/>
  </w:style>
  <w:style w:type="paragraph" w:styleId="Rodap">
    <w:name w:val="footer"/>
    <w:basedOn w:val="Normal"/>
    <w:link w:val="RodapChar"/>
    <w:uiPriority w:val="99"/>
    <w:rsid w:val="009D2905"/>
    <w:pPr>
      <w:tabs>
        <w:tab w:val="center" w:pos="4252"/>
        <w:tab w:val="right" w:pos="8504"/>
      </w:tabs>
    </w:pPr>
  </w:style>
  <w:style w:type="paragraph" w:styleId="Corpodetexto">
    <w:name w:val="Body Text"/>
    <w:basedOn w:val="Normal"/>
    <w:rsid w:val="007A007A"/>
    <w:pPr>
      <w:suppressAutoHyphens/>
      <w:spacing w:after="120"/>
      <w:jc w:val="left"/>
    </w:pPr>
    <w:rPr>
      <w:rFonts w:cs="Calibri"/>
      <w:lang w:eastAsia="ar-SA"/>
    </w:rPr>
  </w:style>
  <w:style w:type="paragraph" w:customStyle="1" w:styleId="NormalRDM">
    <w:name w:val="Normal _ RDM"/>
    <w:basedOn w:val="Normal"/>
    <w:rsid w:val="008F251E"/>
    <w:pPr>
      <w:spacing w:before="240" w:after="240" w:line="360" w:lineRule="exact"/>
      <w:jc w:val="both"/>
    </w:pPr>
    <w:rPr>
      <w:rFonts w:ascii="Arial" w:hAnsi="Arial"/>
    </w:rPr>
  </w:style>
  <w:style w:type="paragraph" w:styleId="Recuodecorpodetexto2">
    <w:name w:val="Body Text Indent 2"/>
    <w:basedOn w:val="Normal"/>
    <w:rsid w:val="00E93960"/>
    <w:pPr>
      <w:spacing w:after="120" w:line="480" w:lineRule="auto"/>
      <w:ind w:left="283"/>
    </w:pPr>
  </w:style>
  <w:style w:type="paragraph" w:styleId="Corpodetexto2">
    <w:name w:val="Body Text 2"/>
    <w:basedOn w:val="Normal"/>
    <w:rsid w:val="006A6BEB"/>
    <w:pPr>
      <w:spacing w:after="120" w:line="480" w:lineRule="auto"/>
    </w:pPr>
  </w:style>
  <w:style w:type="paragraph" w:customStyle="1" w:styleId="TextoTCC">
    <w:name w:val="Texto TCC"/>
    <w:basedOn w:val="Normal"/>
    <w:rsid w:val="002958F6"/>
    <w:pPr>
      <w:tabs>
        <w:tab w:val="right" w:leader="dot" w:pos="9061"/>
      </w:tabs>
      <w:ind w:firstLine="851"/>
      <w:jc w:val="both"/>
    </w:pPr>
    <w:rPr>
      <w:rFonts w:cs="Arial"/>
      <w:color w:val="000000"/>
      <w:sz w:val="24"/>
      <w:szCs w:val="28"/>
    </w:rPr>
  </w:style>
  <w:style w:type="paragraph" w:customStyle="1" w:styleId="SeoQuaternria">
    <w:name w:val="Seção Quaternária"/>
    <w:basedOn w:val="Ttulo4"/>
    <w:next w:val="TextoTCC"/>
    <w:rsid w:val="000A3AD6"/>
    <w:pPr>
      <w:numPr>
        <w:ilvl w:val="3"/>
        <w:numId w:val="1"/>
      </w:numPr>
      <w:spacing w:before="720" w:after="720"/>
      <w:ind w:left="0" w:firstLine="0"/>
      <w:jc w:val="left"/>
    </w:pPr>
    <w:rPr>
      <w:rFonts w:cs="Arial"/>
      <w:b w:val="0"/>
      <w:bCs w:val="0"/>
      <w:iCs/>
      <w:sz w:val="24"/>
      <w:szCs w:val="24"/>
    </w:rPr>
  </w:style>
  <w:style w:type="character" w:customStyle="1" w:styleId="Ttulo2Char">
    <w:name w:val="Título 2 Char"/>
    <w:basedOn w:val="Fontepargpadro"/>
    <w:link w:val="Ttulo2"/>
    <w:uiPriority w:val="9"/>
    <w:rsid w:val="002958F6"/>
    <w:rPr>
      <w:rFonts w:ascii="Arial" w:hAnsi="Arial" w:cs="Arial"/>
      <w:b/>
      <w:bCs/>
      <w:i/>
      <w:iCs/>
      <w:sz w:val="28"/>
      <w:szCs w:val="28"/>
      <w:lang w:val="pt-BR" w:eastAsia="pt-BR" w:bidi="ar-SA"/>
    </w:rPr>
  </w:style>
  <w:style w:type="paragraph" w:customStyle="1" w:styleId="SeoTerciria">
    <w:name w:val="Seção Terciária"/>
    <w:basedOn w:val="Ttulo3"/>
    <w:next w:val="TextoTCC"/>
    <w:rsid w:val="000A3AD6"/>
    <w:pPr>
      <w:numPr>
        <w:ilvl w:val="2"/>
        <w:numId w:val="1"/>
      </w:numPr>
      <w:spacing w:before="720" w:after="720"/>
      <w:ind w:left="0" w:firstLine="0"/>
      <w:jc w:val="left"/>
    </w:pPr>
    <w:rPr>
      <w:rFonts w:ascii="Times New Roman" w:hAnsi="Times New Roman"/>
      <w:b w:val="0"/>
      <w:sz w:val="24"/>
      <w:szCs w:val="24"/>
    </w:rPr>
  </w:style>
  <w:style w:type="paragraph" w:customStyle="1" w:styleId="SeoSecundria">
    <w:name w:val="Seção Secundária"/>
    <w:basedOn w:val="Ttulo2"/>
    <w:rsid w:val="0024406C"/>
    <w:pPr>
      <w:numPr>
        <w:ilvl w:val="1"/>
        <w:numId w:val="1"/>
      </w:numPr>
      <w:spacing w:before="720" w:after="720"/>
      <w:jc w:val="left"/>
    </w:pPr>
    <w:rPr>
      <w:rFonts w:ascii="Times New Roman" w:hAnsi="Times New Roman"/>
      <w:i w:val="0"/>
      <w:sz w:val="24"/>
      <w:szCs w:val="24"/>
    </w:rPr>
  </w:style>
  <w:style w:type="paragraph" w:customStyle="1" w:styleId="SeoPrimria">
    <w:name w:val="Seção Primária"/>
    <w:basedOn w:val="Ttulo1"/>
    <w:next w:val="TextoTCC"/>
    <w:rsid w:val="0024406C"/>
    <w:pPr>
      <w:numPr>
        <w:numId w:val="1"/>
      </w:numPr>
      <w:spacing w:before="0" w:after="720"/>
      <w:jc w:val="left"/>
    </w:pPr>
    <w:rPr>
      <w:rFonts w:ascii="Times New Roman" w:hAnsi="Times New Roman"/>
      <w:caps/>
      <w:sz w:val="24"/>
      <w:szCs w:val="24"/>
    </w:rPr>
  </w:style>
  <w:style w:type="character" w:styleId="nfase">
    <w:name w:val="Emphasis"/>
    <w:basedOn w:val="Fontepargpadro"/>
    <w:uiPriority w:val="20"/>
    <w:qFormat/>
    <w:rsid w:val="001360D6"/>
    <w:rPr>
      <w:b/>
      <w:bCs/>
      <w:i w:val="0"/>
      <w:iCs w:val="0"/>
    </w:rPr>
  </w:style>
  <w:style w:type="paragraph" w:styleId="Corpodetexto3">
    <w:name w:val="Body Text 3"/>
    <w:basedOn w:val="Normal"/>
    <w:rsid w:val="0034361D"/>
    <w:pPr>
      <w:spacing w:after="120"/>
    </w:pPr>
    <w:rPr>
      <w:sz w:val="16"/>
      <w:szCs w:val="16"/>
    </w:rPr>
  </w:style>
  <w:style w:type="character" w:styleId="Hyperlink">
    <w:name w:val="Hyperlink"/>
    <w:basedOn w:val="Fontepargpadro"/>
    <w:uiPriority w:val="99"/>
    <w:rsid w:val="00886D6F"/>
    <w:rPr>
      <w:color w:val="0000FF"/>
      <w:u w:val="single"/>
    </w:rPr>
  </w:style>
  <w:style w:type="character" w:styleId="Forte">
    <w:name w:val="Strong"/>
    <w:basedOn w:val="Fontepargpadro"/>
    <w:uiPriority w:val="22"/>
    <w:qFormat/>
    <w:rsid w:val="00886D6F"/>
    <w:rPr>
      <w:b/>
      <w:bCs/>
    </w:rPr>
  </w:style>
  <w:style w:type="paragraph" w:customStyle="1" w:styleId="corpo">
    <w:name w:val="corpo"/>
    <w:basedOn w:val="Normal"/>
    <w:rsid w:val="00536FAB"/>
    <w:pPr>
      <w:overflowPunct w:val="0"/>
      <w:autoSpaceDE w:val="0"/>
      <w:autoSpaceDN w:val="0"/>
      <w:adjustRightInd w:val="0"/>
      <w:spacing w:before="100" w:after="100" w:line="375" w:lineRule="atLeast"/>
      <w:jc w:val="both"/>
      <w:textAlignment w:val="baseline"/>
    </w:pPr>
    <w:rPr>
      <w:rFonts w:ascii="Arial" w:hAnsi="Arial"/>
      <w:color w:val="000000"/>
      <w:sz w:val="18"/>
    </w:rPr>
  </w:style>
  <w:style w:type="paragraph" w:customStyle="1" w:styleId="titbranco">
    <w:name w:val="tit_branco"/>
    <w:basedOn w:val="Normal"/>
    <w:rsid w:val="00536FAB"/>
    <w:pPr>
      <w:overflowPunct w:val="0"/>
      <w:autoSpaceDE w:val="0"/>
      <w:autoSpaceDN w:val="0"/>
      <w:adjustRightInd w:val="0"/>
      <w:spacing w:before="100" w:after="100"/>
      <w:jc w:val="left"/>
      <w:textAlignment w:val="baseline"/>
    </w:pPr>
    <w:rPr>
      <w:rFonts w:ascii="Arial" w:hAnsi="Arial"/>
      <w:b/>
      <w:sz w:val="26"/>
    </w:rPr>
  </w:style>
  <w:style w:type="character" w:customStyle="1" w:styleId="nfase1">
    <w:name w:val="Ênfase1"/>
    <w:basedOn w:val="Fontepargpadro"/>
    <w:rsid w:val="00536FAB"/>
    <w:rPr>
      <w:i/>
    </w:rPr>
  </w:style>
  <w:style w:type="paragraph" w:customStyle="1" w:styleId="SeoQuintenria">
    <w:name w:val="Seção Quintenária"/>
    <w:basedOn w:val="Ttulo5"/>
    <w:next w:val="Sumrio2"/>
    <w:autoRedefine/>
    <w:rsid w:val="00536FAB"/>
    <w:pPr>
      <w:tabs>
        <w:tab w:val="num" w:pos="0"/>
      </w:tabs>
      <w:spacing w:before="360" w:after="360"/>
      <w:ind w:left="1009" w:hanging="1009"/>
      <w:jc w:val="left"/>
    </w:pPr>
    <w:rPr>
      <w:b w:val="0"/>
      <w:i w:val="0"/>
    </w:rPr>
  </w:style>
  <w:style w:type="paragraph" w:styleId="Ttulo">
    <w:name w:val="Title"/>
    <w:basedOn w:val="Normal"/>
    <w:link w:val="TtuloChar"/>
    <w:qFormat/>
    <w:rsid w:val="00536FAB"/>
    <w:pPr>
      <w:overflowPunct w:val="0"/>
      <w:autoSpaceDE w:val="0"/>
      <w:autoSpaceDN w:val="0"/>
      <w:adjustRightInd w:val="0"/>
      <w:jc w:val="center"/>
      <w:textAlignment w:val="baseline"/>
    </w:pPr>
    <w:rPr>
      <w:b/>
      <w:sz w:val="28"/>
    </w:rPr>
  </w:style>
  <w:style w:type="character" w:customStyle="1" w:styleId="TtuloChar">
    <w:name w:val="Título Char"/>
    <w:basedOn w:val="Fontepargpadro"/>
    <w:link w:val="Ttulo"/>
    <w:rsid w:val="00536FAB"/>
    <w:rPr>
      <w:b/>
      <w:sz w:val="28"/>
    </w:rPr>
  </w:style>
  <w:style w:type="paragraph" w:styleId="PargrafodaLista">
    <w:name w:val="List Paragraph"/>
    <w:basedOn w:val="Normal"/>
    <w:uiPriority w:val="34"/>
    <w:qFormat/>
    <w:rsid w:val="00555FD4"/>
    <w:pPr>
      <w:ind w:left="720"/>
      <w:contextualSpacing/>
      <w:jc w:val="left"/>
    </w:pPr>
    <w:rPr>
      <w:sz w:val="24"/>
      <w:szCs w:val="24"/>
    </w:rPr>
  </w:style>
  <w:style w:type="paragraph" w:styleId="Textodenotaderodap">
    <w:name w:val="footnote text"/>
    <w:basedOn w:val="Normal"/>
    <w:link w:val="TextodenotaderodapChar"/>
    <w:rsid w:val="00C17E01"/>
  </w:style>
  <w:style w:type="character" w:customStyle="1" w:styleId="TextodenotaderodapChar">
    <w:name w:val="Texto de nota de rodapé Char"/>
    <w:basedOn w:val="Fontepargpadro"/>
    <w:link w:val="Textodenotaderodap"/>
    <w:rsid w:val="00C17E01"/>
  </w:style>
  <w:style w:type="character" w:styleId="Refdenotaderodap">
    <w:name w:val="footnote reference"/>
    <w:basedOn w:val="Fontepargpadro"/>
    <w:rsid w:val="00C17E01"/>
    <w:rPr>
      <w:vertAlign w:val="superscript"/>
    </w:rPr>
  </w:style>
  <w:style w:type="paragraph" w:styleId="Legenda">
    <w:name w:val="caption"/>
    <w:basedOn w:val="Normal"/>
    <w:next w:val="Normal"/>
    <w:unhideWhenUsed/>
    <w:qFormat/>
    <w:rsid w:val="00F77D12"/>
    <w:rPr>
      <w:b/>
      <w:bCs/>
    </w:rPr>
  </w:style>
  <w:style w:type="paragraph" w:styleId="Textodebalo">
    <w:name w:val="Balloon Text"/>
    <w:basedOn w:val="Normal"/>
    <w:link w:val="TextodebaloChar"/>
    <w:rsid w:val="002D260E"/>
    <w:rPr>
      <w:rFonts w:ascii="Tahoma" w:hAnsi="Tahoma" w:cs="Tahoma"/>
      <w:sz w:val="16"/>
      <w:szCs w:val="16"/>
    </w:rPr>
  </w:style>
  <w:style w:type="character" w:customStyle="1" w:styleId="TextodebaloChar">
    <w:name w:val="Texto de balão Char"/>
    <w:basedOn w:val="Fontepargpadro"/>
    <w:link w:val="Textodebalo"/>
    <w:rsid w:val="002D260E"/>
    <w:rPr>
      <w:rFonts w:ascii="Tahoma" w:hAnsi="Tahoma" w:cs="Tahoma"/>
      <w:sz w:val="16"/>
      <w:szCs w:val="16"/>
    </w:rPr>
  </w:style>
  <w:style w:type="character" w:styleId="TextodoEspaoReservado">
    <w:name w:val="Placeholder Text"/>
    <w:basedOn w:val="Fontepargpadro"/>
    <w:uiPriority w:val="99"/>
    <w:semiHidden/>
    <w:rsid w:val="00835EA1"/>
    <w:rPr>
      <w:color w:val="808080"/>
    </w:rPr>
  </w:style>
  <w:style w:type="paragraph" w:customStyle="1" w:styleId="Default">
    <w:name w:val="Default"/>
    <w:rsid w:val="0071419F"/>
    <w:pPr>
      <w:autoSpaceDE w:val="0"/>
      <w:autoSpaceDN w:val="0"/>
      <w:adjustRightInd w:val="0"/>
      <w:spacing w:line="240" w:lineRule="auto"/>
      <w:jc w:val="left"/>
    </w:pPr>
    <w:rPr>
      <w:rFonts w:ascii="Arial" w:hAnsi="Arial" w:cs="Arial"/>
      <w:color w:val="000000"/>
      <w:sz w:val="24"/>
      <w:szCs w:val="24"/>
    </w:rPr>
  </w:style>
  <w:style w:type="paragraph" w:customStyle="1" w:styleId="author">
    <w:name w:val="author"/>
    <w:basedOn w:val="Normal"/>
    <w:rsid w:val="002657F0"/>
    <w:pPr>
      <w:spacing w:line="240" w:lineRule="auto"/>
      <w:jc w:val="left"/>
    </w:pPr>
    <w:rPr>
      <w:sz w:val="24"/>
      <w:szCs w:val="24"/>
    </w:rPr>
  </w:style>
  <w:style w:type="paragraph" w:customStyle="1" w:styleId="stats">
    <w:name w:val="stats"/>
    <w:basedOn w:val="Normal"/>
    <w:rsid w:val="002657F0"/>
    <w:pPr>
      <w:spacing w:after="240" w:line="240" w:lineRule="auto"/>
      <w:jc w:val="left"/>
    </w:pPr>
    <w:rPr>
      <w:sz w:val="24"/>
      <w:szCs w:val="24"/>
    </w:rPr>
  </w:style>
  <w:style w:type="character" w:customStyle="1" w:styleId="h-username2">
    <w:name w:val="h-username2"/>
    <w:basedOn w:val="Fontepargpadro"/>
    <w:rsid w:val="002657F0"/>
  </w:style>
  <w:style w:type="character" w:customStyle="1" w:styleId="h-view-count">
    <w:name w:val="h-view-count"/>
    <w:basedOn w:val="Fontepargpadro"/>
    <w:rsid w:val="002657F0"/>
  </w:style>
  <w:style w:type="character" w:customStyle="1" w:styleId="h-other-count">
    <w:name w:val="h-other-count"/>
    <w:basedOn w:val="Fontepargpadro"/>
    <w:rsid w:val="002657F0"/>
  </w:style>
  <w:style w:type="character" w:customStyle="1" w:styleId="h-title">
    <w:name w:val="h-title"/>
    <w:basedOn w:val="Fontepargpadro"/>
    <w:rsid w:val="002657F0"/>
  </w:style>
  <w:style w:type="character" w:customStyle="1" w:styleId="quiet4">
    <w:name w:val="quiet4"/>
    <w:basedOn w:val="Fontepargpadro"/>
    <w:rsid w:val="002657F0"/>
    <w:rPr>
      <w:color w:val="666666"/>
    </w:rPr>
  </w:style>
  <w:style w:type="paragraph" w:customStyle="1" w:styleId="h-contestname">
    <w:name w:val="h-contestname"/>
    <w:basedOn w:val="Normal"/>
    <w:rsid w:val="002657F0"/>
    <w:pPr>
      <w:spacing w:after="240" w:line="240" w:lineRule="auto"/>
      <w:jc w:val="left"/>
    </w:pPr>
    <w:rPr>
      <w:sz w:val="24"/>
      <w:szCs w:val="24"/>
    </w:rPr>
  </w:style>
  <w:style w:type="character" w:customStyle="1" w:styleId="type-string-down">
    <w:name w:val="type-string-down"/>
    <w:basedOn w:val="Fontepargpadro"/>
    <w:rsid w:val="002657F0"/>
  </w:style>
  <w:style w:type="character" w:customStyle="1" w:styleId="favorites">
    <w:name w:val="favorites"/>
    <w:basedOn w:val="Fontepargpadro"/>
    <w:rsid w:val="002657F0"/>
  </w:style>
  <w:style w:type="character" w:customStyle="1" w:styleId="comments">
    <w:name w:val="comments"/>
    <w:basedOn w:val="Fontepargpadro"/>
    <w:rsid w:val="002657F0"/>
  </w:style>
  <w:style w:type="character" w:customStyle="1" w:styleId="downloads">
    <w:name w:val="downloads"/>
    <w:basedOn w:val="Fontepargpadro"/>
    <w:rsid w:val="002657F0"/>
  </w:style>
  <w:style w:type="character" w:customStyle="1" w:styleId="on-site">
    <w:name w:val="on-site"/>
    <w:basedOn w:val="Fontepargpadro"/>
    <w:rsid w:val="002657F0"/>
  </w:style>
  <w:style w:type="character" w:customStyle="1" w:styleId="from-embed">
    <w:name w:val="from-embed"/>
    <w:basedOn w:val="Fontepargpadro"/>
    <w:rsid w:val="002657F0"/>
  </w:style>
  <w:style w:type="character" w:customStyle="1" w:styleId="views">
    <w:name w:val="views"/>
    <w:basedOn w:val="Fontepargpadro"/>
    <w:rsid w:val="002657F0"/>
  </w:style>
  <w:style w:type="character" w:customStyle="1" w:styleId="h-referer">
    <w:name w:val="h-referer"/>
    <w:basedOn w:val="Fontepargpadro"/>
    <w:rsid w:val="002657F0"/>
  </w:style>
  <w:style w:type="character" w:customStyle="1" w:styleId="flagged">
    <w:name w:val="flagged"/>
    <w:basedOn w:val="Fontepargpadro"/>
    <w:rsid w:val="002657F0"/>
  </w:style>
  <w:style w:type="character" w:customStyle="1" w:styleId="flag">
    <w:name w:val="flag"/>
    <w:basedOn w:val="Fontepargpadro"/>
    <w:rsid w:val="002657F0"/>
  </w:style>
  <w:style w:type="paragraph" w:styleId="Partesuperior-zdoformulrio">
    <w:name w:val="HTML Top of Form"/>
    <w:basedOn w:val="Normal"/>
    <w:next w:val="Normal"/>
    <w:link w:val="Partesuperior-zdoformulrioChar"/>
    <w:hidden/>
    <w:uiPriority w:val="99"/>
    <w:unhideWhenUsed/>
    <w:rsid w:val="002657F0"/>
    <w:pPr>
      <w:pBdr>
        <w:bottom w:val="single" w:sz="6" w:space="1" w:color="auto"/>
      </w:pBdr>
      <w:spacing w:line="240" w:lineRule="auto"/>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rsid w:val="002657F0"/>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unhideWhenUsed/>
    <w:rsid w:val="002657F0"/>
    <w:pPr>
      <w:pBdr>
        <w:top w:val="single" w:sz="6" w:space="1" w:color="auto"/>
      </w:pBdr>
      <w:spacing w:line="240" w:lineRule="auto"/>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rsid w:val="002657F0"/>
    <w:rPr>
      <w:rFonts w:ascii="Arial" w:hAnsi="Arial" w:cs="Arial"/>
      <w:vanish/>
      <w:sz w:val="16"/>
      <w:szCs w:val="16"/>
    </w:rPr>
  </w:style>
  <w:style w:type="character" w:customStyle="1" w:styleId="count2">
    <w:name w:val="count2"/>
    <w:basedOn w:val="Fontepargpadro"/>
    <w:rsid w:val="002657F0"/>
    <w:rPr>
      <w:vanish w:val="0"/>
      <w:webHidden w:val="0"/>
      <w:color w:val="333333"/>
      <w:sz w:val="40"/>
      <w:szCs w:val="40"/>
      <w:specVanish w:val="0"/>
    </w:rPr>
  </w:style>
  <w:style w:type="character" w:customStyle="1" w:styleId="plurality2">
    <w:name w:val="plurality2"/>
    <w:basedOn w:val="Fontepargpadro"/>
    <w:rsid w:val="002657F0"/>
    <w:rPr>
      <w:sz w:val="22"/>
      <w:szCs w:val="22"/>
    </w:rPr>
  </w:style>
  <w:style w:type="paragraph" w:styleId="Recuodecorpodetexto">
    <w:name w:val="Body Text Indent"/>
    <w:basedOn w:val="Normal"/>
    <w:link w:val="RecuodecorpodetextoChar"/>
    <w:rsid w:val="00F86E78"/>
    <w:pPr>
      <w:spacing w:after="120"/>
      <w:ind w:left="283"/>
    </w:pPr>
  </w:style>
  <w:style w:type="character" w:customStyle="1" w:styleId="RecuodecorpodetextoChar">
    <w:name w:val="Recuo de corpo de texto Char"/>
    <w:basedOn w:val="Fontepargpadro"/>
    <w:link w:val="Recuodecorpodetexto"/>
    <w:rsid w:val="00F86E78"/>
  </w:style>
  <w:style w:type="character" w:customStyle="1" w:styleId="CabealhoChar">
    <w:name w:val="Cabeçalho Char"/>
    <w:basedOn w:val="Fontepargpadro"/>
    <w:link w:val="Cabealho"/>
    <w:uiPriority w:val="99"/>
    <w:rsid w:val="00A733DE"/>
  </w:style>
  <w:style w:type="character" w:customStyle="1" w:styleId="RodapChar">
    <w:name w:val="Rodapé Char"/>
    <w:basedOn w:val="Fontepargpadro"/>
    <w:link w:val="Rodap"/>
    <w:uiPriority w:val="99"/>
    <w:rsid w:val="00475BEA"/>
  </w:style>
  <w:style w:type="character" w:styleId="Refdecomentrio">
    <w:name w:val="annotation reference"/>
    <w:basedOn w:val="Fontepargpadro"/>
    <w:semiHidden/>
    <w:unhideWhenUsed/>
    <w:rsid w:val="00E85692"/>
    <w:rPr>
      <w:sz w:val="16"/>
      <w:szCs w:val="16"/>
    </w:rPr>
  </w:style>
  <w:style w:type="paragraph" w:styleId="Textodecomentrio">
    <w:name w:val="annotation text"/>
    <w:basedOn w:val="Normal"/>
    <w:link w:val="TextodecomentrioChar"/>
    <w:semiHidden/>
    <w:unhideWhenUsed/>
    <w:rsid w:val="00E85692"/>
    <w:pPr>
      <w:spacing w:line="240" w:lineRule="auto"/>
    </w:pPr>
  </w:style>
  <w:style w:type="character" w:customStyle="1" w:styleId="TextodecomentrioChar">
    <w:name w:val="Texto de comentário Char"/>
    <w:basedOn w:val="Fontepargpadro"/>
    <w:link w:val="Textodecomentrio"/>
    <w:semiHidden/>
    <w:rsid w:val="00E85692"/>
  </w:style>
  <w:style w:type="paragraph" w:styleId="Assuntodocomentrio">
    <w:name w:val="annotation subject"/>
    <w:basedOn w:val="Textodecomentrio"/>
    <w:next w:val="Textodecomentrio"/>
    <w:link w:val="AssuntodocomentrioChar"/>
    <w:semiHidden/>
    <w:unhideWhenUsed/>
    <w:rsid w:val="00E85692"/>
    <w:rPr>
      <w:b/>
      <w:bCs/>
    </w:rPr>
  </w:style>
  <w:style w:type="character" w:customStyle="1" w:styleId="AssuntodocomentrioChar">
    <w:name w:val="Assunto do comentário Char"/>
    <w:basedOn w:val="TextodecomentrioChar"/>
    <w:link w:val="Assuntodocomentrio"/>
    <w:semiHidden/>
    <w:rsid w:val="00E85692"/>
    <w:rPr>
      <w:b/>
      <w:bCs/>
    </w:rPr>
  </w:style>
  <w:style w:type="table" w:customStyle="1" w:styleId="TableNormal1">
    <w:name w:val="Table Normal1"/>
    <w:uiPriority w:val="2"/>
    <w:semiHidden/>
    <w:unhideWhenUsed/>
    <w:qFormat/>
    <w:rsid w:val="00A20CC5"/>
    <w:pPr>
      <w:widowControl w:val="0"/>
      <w:autoSpaceDE w:val="0"/>
      <w:autoSpaceDN w:val="0"/>
      <w:spacing w:line="240" w:lineRule="auto"/>
      <w:jc w:val="left"/>
    </w:pPr>
    <w:rPr>
      <w:rFonts w:asciiTheme="minorHAnsi" w:eastAsia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20CC5"/>
    <w:pPr>
      <w:widowControl w:val="0"/>
      <w:autoSpaceDE w:val="0"/>
      <w:autoSpaceDN w:val="0"/>
      <w:spacing w:before="5" w:line="240" w:lineRule="auto"/>
      <w:jc w:val="left"/>
    </w:pPr>
    <w:rPr>
      <w:rFonts w:ascii="Arial" w:eastAsia="Arial" w:hAnsi="Arial" w:cs="Arial"/>
      <w:sz w:val="22"/>
      <w:szCs w:val="22"/>
      <w:lang w:val="pt-PT"/>
    </w:rPr>
  </w:style>
  <w:style w:type="paragraph" w:styleId="Textodenotadefim">
    <w:name w:val="endnote text"/>
    <w:basedOn w:val="Normal"/>
    <w:link w:val="TextodenotadefimChar"/>
    <w:semiHidden/>
    <w:unhideWhenUsed/>
    <w:rsid w:val="007E7193"/>
    <w:pPr>
      <w:spacing w:line="240" w:lineRule="auto"/>
    </w:pPr>
  </w:style>
  <w:style w:type="character" w:customStyle="1" w:styleId="TextodenotadefimChar">
    <w:name w:val="Texto de nota de fim Char"/>
    <w:basedOn w:val="Fontepargpadro"/>
    <w:link w:val="Textodenotadefim"/>
    <w:semiHidden/>
    <w:rsid w:val="007E7193"/>
  </w:style>
  <w:style w:type="character" w:styleId="Refdenotadefim">
    <w:name w:val="endnote reference"/>
    <w:basedOn w:val="Fontepargpadro"/>
    <w:semiHidden/>
    <w:unhideWhenUsed/>
    <w:rsid w:val="007E7193"/>
    <w:rPr>
      <w:vertAlign w:val="superscript"/>
    </w:rPr>
  </w:style>
  <w:style w:type="character" w:customStyle="1" w:styleId="jlqj4b">
    <w:name w:val="jlqj4b"/>
    <w:basedOn w:val="Fontepargpadro"/>
    <w:rsid w:val="003C0275"/>
  </w:style>
  <w:style w:type="character" w:customStyle="1" w:styleId="material-icons-extended">
    <w:name w:val="material-icons-extended"/>
    <w:basedOn w:val="Fontepargpadro"/>
    <w:rsid w:val="00862577"/>
  </w:style>
  <w:style w:type="character" w:customStyle="1" w:styleId="MenoPendente1">
    <w:name w:val="Menção Pendente1"/>
    <w:basedOn w:val="Fontepargpadro"/>
    <w:uiPriority w:val="99"/>
    <w:semiHidden/>
    <w:unhideWhenUsed/>
    <w:rsid w:val="0071575C"/>
    <w:rPr>
      <w:color w:val="605E5C"/>
      <w:shd w:val="clear" w:color="auto" w:fill="E1DFDD"/>
    </w:rPr>
  </w:style>
  <w:style w:type="character" w:styleId="CitaoHTML">
    <w:name w:val="HTML Cite"/>
    <w:basedOn w:val="Fontepargpadro"/>
    <w:uiPriority w:val="99"/>
    <w:semiHidden/>
    <w:unhideWhenUsed/>
    <w:rsid w:val="006A4A79"/>
    <w:rPr>
      <w:i/>
      <w:iCs/>
    </w:rPr>
  </w:style>
  <w:style w:type="character" w:customStyle="1" w:styleId="dyjrff">
    <w:name w:val="dyjrff"/>
    <w:basedOn w:val="Fontepargpadro"/>
    <w:rsid w:val="006A4A79"/>
  </w:style>
  <w:style w:type="character" w:styleId="HiperlinkVisitado">
    <w:name w:val="FollowedHyperlink"/>
    <w:basedOn w:val="Fontepargpadro"/>
    <w:semiHidden/>
    <w:unhideWhenUsed/>
    <w:rsid w:val="00326653"/>
    <w:rPr>
      <w:color w:val="800080" w:themeColor="followedHyperlink"/>
      <w:u w:val="single"/>
    </w:rPr>
  </w:style>
  <w:style w:type="character" w:styleId="MenoPendente">
    <w:name w:val="Unresolved Mention"/>
    <w:basedOn w:val="Fontepargpadro"/>
    <w:uiPriority w:val="99"/>
    <w:semiHidden/>
    <w:unhideWhenUsed/>
    <w:rsid w:val="005C1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195">
      <w:bodyDiv w:val="1"/>
      <w:marLeft w:val="0"/>
      <w:marRight w:val="0"/>
      <w:marTop w:val="0"/>
      <w:marBottom w:val="0"/>
      <w:divBdr>
        <w:top w:val="none" w:sz="0" w:space="0" w:color="auto"/>
        <w:left w:val="none" w:sz="0" w:space="0" w:color="auto"/>
        <w:bottom w:val="none" w:sz="0" w:space="0" w:color="auto"/>
        <w:right w:val="none" w:sz="0" w:space="0" w:color="auto"/>
      </w:divBdr>
    </w:div>
    <w:div w:id="23675127">
      <w:bodyDiv w:val="1"/>
      <w:marLeft w:val="0"/>
      <w:marRight w:val="0"/>
      <w:marTop w:val="0"/>
      <w:marBottom w:val="0"/>
      <w:divBdr>
        <w:top w:val="none" w:sz="0" w:space="0" w:color="auto"/>
        <w:left w:val="none" w:sz="0" w:space="0" w:color="auto"/>
        <w:bottom w:val="none" w:sz="0" w:space="0" w:color="auto"/>
        <w:right w:val="none" w:sz="0" w:space="0" w:color="auto"/>
      </w:divBdr>
    </w:div>
    <w:div w:id="63994657">
      <w:bodyDiv w:val="1"/>
      <w:marLeft w:val="0"/>
      <w:marRight w:val="0"/>
      <w:marTop w:val="0"/>
      <w:marBottom w:val="0"/>
      <w:divBdr>
        <w:top w:val="none" w:sz="0" w:space="0" w:color="auto"/>
        <w:left w:val="none" w:sz="0" w:space="0" w:color="auto"/>
        <w:bottom w:val="none" w:sz="0" w:space="0" w:color="auto"/>
        <w:right w:val="none" w:sz="0" w:space="0" w:color="auto"/>
      </w:divBdr>
    </w:div>
    <w:div w:id="96218916">
      <w:bodyDiv w:val="1"/>
      <w:marLeft w:val="0"/>
      <w:marRight w:val="0"/>
      <w:marTop w:val="0"/>
      <w:marBottom w:val="0"/>
      <w:divBdr>
        <w:top w:val="none" w:sz="0" w:space="0" w:color="auto"/>
        <w:left w:val="none" w:sz="0" w:space="0" w:color="auto"/>
        <w:bottom w:val="none" w:sz="0" w:space="0" w:color="auto"/>
        <w:right w:val="none" w:sz="0" w:space="0" w:color="auto"/>
      </w:divBdr>
    </w:div>
    <w:div w:id="118576791">
      <w:bodyDiv w:val="1"/>
      <w:marLeft w:val="0"/>
      <w:marRight w:val="0"/>
      <w:marTop w:val="0"/>
      <w:marBottom w:val="0"/>
      <w:divBdr>
        <w:top w:val="none" w:sz="0" w:space="0" w:color="auto"/>
        <w:left w:val="none" w:sz="0" w:space="0" w:color="auto"/>
        <w:bottom w:val="none" w:sz="0" w:space="0" w:color="auto"/>
        <w:right w:val="none" w:sz="0" w:space="0" w:color="auto"/>
      </w:divBdr>
      <w:divsChild>
        <w:div w:id="2145466045">
          <w:marLeft w:val="0"/>
          <w:marRight w:val="0"/>
          <w:marTop w:val="0"/>
          <w:marBottom w:val="0"/>
          <w:divBdr>
            <w:top w:val="none" w:sz="0" w:space="0" w:color="auto"/>
            <w:left w:val="none" w:sz="0" w:space="0" w:color="auto"/>
            <w:bottom w:val="none" w:sz="0" w:space="0" w:color="auto"/>
            <w:right w:val="none" w:sz="0" w:space="0" w:color="auto"/>
          </w:divBdr>
        </w:div>
      </w:divsChild>
    </w:div>
    <w:div w:id="134642816">
      <w:bodyDiv w:val="1"/>
      <w:marLeft w:val="0"/>
      <w:marRight w:val="0"/>
      <w:marTop w:val="0"/>
      <w:marBottom w:val="0"/>
      <w:divBdr>
        <w:top w:val="none" w:sz="0" w:space="0" w:color="auto"/>
        <w:left w:val="none" w:sz="0" w:space="0" w:color="auto"/>
        <w:bottom w:val="none" w:sz="0" w:space="0" w:color="auto"/>
        <w:right w:val="none" w:sz="0" w:space="0" w:color="auto"/>
      </w:divBdr>
    </w:div>
    <w:div w:id="138614194">
      <w:bodyDiv w:val="1"/>
      <w:marLeft w:val="0"/>
      <w:marRight w:val="0"/>
      <w:marTop w:val="0"/>
      <w:marBottom w:val="0"/>
      <w:divBdr>
        <w:top w:val="none" w:sz="0" w:space="0" w:color="auto"/>
        <w:left w:val="none" w:sz="0" w:space="0" w:color="auto"/>
        <w:bottom w:val="none" w:sz="0" w:space="0" w:color="auto"/>
        <w:right w:val="none" w:sz="0" w:space="0" w:color="auto"/>
      </w:divBdr>
    </w:div>
    <w:div w:id="157967024">
      <w:bodyDiv w:val="1"/>
      <w:marLeft w:val="0"/>
      <w:marRight w:val="0"/>
      <w:marTop w:val="0"/>
      <w:marBottom w:val="0"/>
      <w:divBdr>
        <w:top w:val="none" w:sz="0" w:space="0" w:color="auto"/>
        <w:left w:val="none" w:sz="0" w:space="0" w:color="auto"/>
        <w:bottom w:val="none" w:sz="0" w:space="0" w:color="auto"/>
        <w:right w:val="none" w:sz="0" w:space="0" w:color="auto"/>
      </w:divBdr>
    </w:div>
    <w:div w:id="178469289">
      <w:bodyDiv w:val="1"/>
      <w:marLeft w:val="0"/>
      <w:marRight w:val="0"/>
      <w:marTop w:val="0"/>
      <w:marBottom w:val="0"/>
      <w:divBdr>
        <w:top w:val="none" w:sz="0" w:space="0" w:color="auto"/>
        <w:left w:val="none" w:sz="0" w:space="0" w:color="auto"/>
        <w:bottom w:val="none" w:sz="0" w:space="0" w:color="auto"/>
        <w:right w:val="none" w:sz="0" w:space="0" w:color="auto"/>
      </w:divBdr>
    </w:div>
    <w:div w:id="198668910">
      <w:bodyDiv w:val="1"/>
      <w:marLeft w:val="0"/>
      <w:marRight w:val="0"/>
      <w:marTop w:val="0"/>
      <w:marBottom w:val="0"/>
      <w:divBdr>
        <w:top w:val="none" w:sz="0" w:space="0" w:color="auto"/>
        <w:left w:val="none" w:sz="0" w:space="0" w:color="auto"/>
        <w:bottom w:val="none" w:sz="0" w:space="0" w:color="auto"/>
        <w:right w:val="none" w:sz="0" w:space="0" w:color="auto"/>
      </w:divBdr>
    </w:div>
    <w:div w:id="229586857">
      <w:bodyDiv w:val="1"/>
      <w:marLeft w:val="0"/>
      <w:marRight w:val="0"/>
      <w:marTop w:val="0"/>
      <w:marBottom w:val="0"/>
      <w:divBdr>
        <w:top w:val="none" w:sz="0" w:space="0" w:color="auto"/>
        <w:left w:val="none" w:sz="0" w:space="0" w:color="auto"/>
        <w:bottom w:val="none" w:sz="0" w:space="0" w:color="auto"/>
        <w:right w:val="none" w:sz="0" w:space="0" w:color="auto"/>
      </w:divBdr>
    </w:div>
    <w:div w:id="234052352">
      <w:bodyDiv w:val="1"/>
      <w:marLeft w:val="0"/>
      <w:marRight w:val="0"/>
      <w:marTop w:val="0"/>
      <w:marBottom w:val="0"/>
      <w:divBdr>
        <w:top w:val="none" w:sz="0" w:space="0" w:color="auto"/>
        <w:left w:val="none" w:sz="0" w:space="0" w:color="auto"/>
        <w:bottom w:val="none" w:sz="0" w:space="0" w:color="auto"/>
        <w:right w:val="none" w:sz="0" w:space="0" w:color="auto"/>
      </w:divBdr>
    </w:div>
    <w:div w:id="306397945">
      <w:bodyDiv w:val="1"/>
      <w:marLeft w:val="0"/>
      <w:marRight w:val="0"/>
      <w:marTop w:val="0"/>
      <w:marBottom w:val="0"/>
      <w:divBdr>
        <w:top w:val="none" w:sz="0" w:space="0" w:color="auto"/>
        <w:left w:val="none" w:sz="0" w:space="0" w:color="auto"/>
        <w:bottom w:val="none" w:sz="0" w:space="0" w:color="auto"/>
        <w:right w:val="none" w:sz="0" w:space="0" w:color="auto"/>
      </w:divBdr>
    </w:div>
    <w:div w:id="314801891">
      <w:bodyDiv w:val="1"/>
      <w:marLeft w:val="0"/>
      <w:marRight w:val="0"/>
      <w:marTop w:val="0"/>
      <w:marBottom w:val="0"/>
      <w:divBdr>
        <w:top w:val="none" w:sz="0" w:space="0" w:color="auto"/>
        <w:left w:val="none" w:sz="0" w:space="0" w:color="auto"/>
        <w:bottom w:val="none" w:sz="0" w:space="0" w:color="auto"/>
        <w:right w:val="none" w:sz="0" w:space="0" w:color="auto"/>
      </w:divBdr>
    </w:div>
    <w:div w:id="333455333">
      <w:bodyDiv w:val="1"/>
      <w:marLeft w:val="0"/>
      <w:marRight w:val="0"/>
      <w:marTop w:val="0"/>
      <w:marBottom w:val="0"/>
      <w:divBdr>
        <w:top w:val="none" w:sz="0" w:space="0" w:color="auto"/>
        <w:left w:val="none" w:sz="0" w:space="0" w:color="auto"/>
        <w:bottom w:val="none" w:sz="0" w:space="0" w:color="auto"/>
        <w:right w:val="none" w:sz="0" w:space="0" w:color="auto"/>
      </w:divBdr>
    </w:div>
    <w:div w:id="447117634">
      <w:bodyDiv w:val="1"/>
      <w:marLeft w:val="0"/>
      <w:marRight w:val="0"/>
      <w:marTop w:val="0"/>
      <w:marBottom w:val="0"/>
      <w:divBdr>
        <w:top w:val="none" w:sz="0" w:space="0" w:color="auto"/>
        <w:left w:val="none" w:sz="0" w:space="0" w:color="auto"/>
        <w:bottom w:val="none" w:sz="0" w:space="0" w:color="auto"/>
        <w:right w:val="none" w:sz="0" w:space="0" w:color="auto"/>
      </w:divBdr>
    </w:div>
    <w:div w:id="475731407">
      <w:bodyDiv w:val="1"/>
      <w:marLeft w:val="0"/>
      <w:marRight w:val="0"/>
      <w:marTop w:val="0"/>
      <w:marBottom w:val="0"/>
      <w:divBdr>
        <w:top w:val="none" w:sz="0" w:space="0" w:color="auto"/>
        <w:left w:val="none" w:sz="0" w:space="0" w:color="auto"/>
        <w:bottom w:val="none" w:sz="0" w:space="0" w:color="auto"/>
        <w:right w:val="none" w:sz="0" w:space="0" w:color="auto"/>
      </w:divBdr>
      <w:divsChild>
        <w:div w:id="1239246822">
          <w:marLeft w:val="0"/>
          <w:marRight w:val="0"/>
          <w:marTop w:val="0"/>
          <w:marBottom w:val="0"/>
          <w:divBdr>
            <w:top w:val="none" w:sz="0" w:space="0" w:color="auto"/>
            <w:left w:val="none" w:sz="0" w:space="0" w:color="auto"/>
            <w:bottom w:val="none" w:sz="0" w:space="0" w:color="auto"/>
            <w:right w:val="none" w:sz="0" w:space="0" w:color="auto"/>
          </w:divBdr>
        </w:div>
      </w:divsChild>
    </w:div>
    <w:div w:id="480655842">
      <w:bodyDiv w:val="1"/>
      <w:marLeft w:val="0"/>
      <w:marRight w:val="0"/>
      <w:marTop w:val="0"/>
      <w:marBottom w:val="0"/>
      <w:divBdr>
        <w:top w:val="none" w:sz="0" w:space="0" w:color="auto"/>
        <w:left w:val="none" w:sz="0" w:space="0" w:color="auto"/>
        <w:bottom w:val="none" w:sz="0" w:space="0" w:color="auto"/>
        <w:right w:val="none" w:sz="0" w:space="0" w:color="auto"/>
      </w:divBdr>
      <w:divsChild>
        <w:div w:id="1548491432">
          <w:marLeft w:val="547"/>
          <w:marRight w:val="0"/>
          <w:marTop w:val="115"/>
          <w:marBottom w:val="0"/>
          <w:divBdr>
            <w:top w:val="none" w:sz="0" w:space="0" w:color="auto"/>
            <w:left w:val="none" w:sz="0" w:space="0" w:color="auto"/>
            <w:bottom w:val="none" w:sz="0" w:space="0" w:color="auto"/>
            <w:right w:val="none" w:sz="0" w:space="0" w:color="auto"/>
          </w:divBdr>
        </w:div>
        <w:div w:id="927156496">
          <w:marLeft w:val="547"/>
          <w:marRight w:val="0"/>
          <w:marTop w:val="115"/>
          <w:marBottom w:val="0"/>
          <w:divBdr>
            <w:top w:val="none" w:sz="0" w:space="0" w:color="auto"/>
            <w:left w:val="none" w:sz="0" w:space="0" w:color="auto"/>
            <w:bottom w:val="none" w:sz="0" w:space="0" w:color="auto"/>
            <w:right w:val="none" w:sz="0" w:space="0" w:color="auto"/>
          </w:divBdr>
        </w:div>
        <w:div w:id="2053768905">
          <w:marLeft w:val="547"/>
          <w:marRight w:val="0"/>
          <w:marTop w:val="115"/>
          <w:marBottom w:val="0"/>
          <w:divBdr>
            <w:top w:val="none" w:sz="0" w:space="0" w:color="auto"/>
            <w:left w:val="none" w:sz="0" w:space="0" w:color="auto"/>
            <w:bottom w:val="none" w:sz="0" w:space="0" w:color="auto"/>
            <w:right w:val="none" w:sz="0" w:space="0" w:color="auto"/>
          </w:divBdr>
        </w:div>
        <w:div w:id="1437366768">
          <w:marLeft w:val="547"/>
          <w:marRight w:val="0"/>
          <w:marTop w:val="115"/>
          <w:marBottom w:val="0"/>
          <w:divBdr>
            <w:top w:val="none" w:sz="0" w:space="0" w:color="auto"/>
            <w:left w:val="none" w:sz="0" w:space="0" w:color="auto"/>
            <w:bottom w:val="none" w:sz="0" w:space="0" w:color="auto"/>
            <w:right w:val="none" w:sz="0" w:space="0" w:color="auto"/>
          </w:divBdr>
        </w:div>
      </w:divsChild>
    </w:div>
    <w:div w:id="601646112">
      <w:bodyDiv w:val="1"/>
      <w:marLeft w:val="0"/>
      <w:marRight w:val="0"/>
      <w:marTop w:val="0"/>
      <w:marBottom w:val="0"/>
      <w:divBdr>
        <w:top w:val="none" w:sz="0" w:space="0" w:color="auto"/>
        <w:left w:val="none" w:sz="0" w:space="0" w:color="auto"/>
        <w:bottom w:val="none" w:sz="0" w:space="0" w:color="auto"/>
        <w:right w:val="none" w:sz="0" w:space="0" w:color="auto"/>
      </w:divBdr>
    </w:div>
    <w:div w:id="608506266">
      <w:bodyDiv w:val="1"/>
      <w:marLeft w:val="0"/>
      <w:marRight w:val="0"/>
      <w:marTop w:val="0"/>
      <w:marBottom w:val="0"/>
      <w:divBdr>
        <w:top w:val="none" w:sz="0" w:space="0" w:color="auto"/>
        <w:left w:val="none" w:sz="0" w:space="0" w:color="auto"/>
        <w:bottom w:val="none" w:sz="0" w:space="0" w:color="auto"/>
        <w:right w:val="none" w:sz="0" w:space="0" w:color="auto"/>
      </w:divBdr>
    </w:div>
    <w:div w:id="640039455">
      <w:bodyDiv w:val="1"/>
      <w:marLeft w:val="0"/>
      <w:marRight w:val="0"/>
      <w:marTop w:val="0"/>
      <w:marBottom w:val="0"/>
      <w:divBdr>
        <w:top w:val="none" w:sz="0" w:space="0" w:color="auto"/>
        <w:left w:val="none" w:sz="0" w:space="0" w:color="auto"/>
        <w:bottom w:val="none" w:sz="0" w:space="0" w:color="auto"/>
        <w:right w:val="none" w:sz="0" w:space="0" w:color="auto"/>
      </w:divBdr>
    </w:div>
    <w:div w:id="647587532">
      <w:bodyDiv w:val="1"/>
      <w:marLeft w:val="0"/>
      <w:marRight w:val="0"/>
      <w:marTop w:val="0"/>
      <w:marBottom w:val="0"/>
      <w:divBdr>
        <w:top w:val="none" w:sz="0" w:space="0" w:color="auto"/>
        <w:left w:val="none" w:sz="0" w:space="0" w:color="auto"/>
        <w:bottom w:val="none" w:sz="0" w:space="0" w:color="auto"/>
        <w:right w:val="none" w:sz="0" w:space="0" w:color="auto"/>
      </w:divBdr>
    </w:div>
    <w:div w:id="688603094">
      <w:bodyDiv w:val="1"/>
      <w:marLeft w:val="0"/>
      <w:marRight w:val="0"/>
      <w:marTop w:val="0"/>
      <w:marBottom w:val="0"/>
      <w:divBdr>
        <w:top w:val="none" w:sz="0" w:space="0" w:color="auto"/>
        <w:left w:val="none" w:sz="0" w:space="0" w:color="auto"/>
        <w:bottom w:val="none" w:sz="0" w:space="0" w:color="auto"/>
        <w:right w:val="none" w:sz="0" w:space="0" w:color="auto"/>
      </w:divBdr>
      <w:divsChild>
        <w:div w:id="845218565">
          <w:marLeft w:val="0"/>
          <w:marRight w:val="0"/>
          <w:marTop w:val="240"/>
          <w:marBottom w:val="0"/>
          <w:divBdr>
            <w:top w:val="none" w:sz="0" w:space="0" w:color="auto"/>
            <w:left w:val="none" w:sz="0" w:space="0" w:color="auto"/>
            <w:bottom w:val="none" w:sz="0" w:space="0" w:color="auto"/>
            <w:right w:val="none" w:sz="0" w:space="0" w:color="auto"/>
          </w:divBdr>
        </w:div>
        <w:div w:id="1652712396">
          <w:marLeft w:val="0"/>
          <w:marRight w:val="0"/>
          <w:marTop w:val="240"/>
          <w:marBottom w:val="0"/>
          <w:divBdr>
            <w:top w:val="none" w:sz="0" w:space="0" w:color="auto"/>
            <w:left w:val="none" w:sz="0" w:space="0" w:color="auto"/>
            <w:bottom w:val="none" w:sz="0" w:space="0" w:color="auto"/>
            <w:right w:val="none" w:sz="0" w:space="0" w:color="auto"/>
          </w:divBdr>
        </w:div>
        <w:div w:id="467361550">
          <w:marLeft w:val="0"/>
          <w:marRight w:val="0"/>
          <w:marTop w:val="240"/>
          <w:marBottom w:val="0"/>
          <w:divBdr>
            <w:top w:val="none" w:sz="0" w:space="0" w:color="auto"/>
            <w:left w:val="none" w:sz="0" w:space="0" w:color="auto"/>
            <w:bottom w:val="none" w:sz="0" w:space="0" w:color="auto"/>
            <w:right w:val="none" w:sz="0" w:space="0" w:color="auto"/>
          </w:divBdr>
        </w:div>
        <w:div w:id="1397439066">
          <w:marLeft w:val="0"/>
          <w:marRight w:val="0"/>
          <w:marTop w:val="240"/>
          <w:marBottom w:val="0"/>
          <w:divBdr>
            <w:top w:val="none" w:sz="0" w:space="0" w:color="auto"/>
            <w:left w:val="none" w:sz="0" w:space="0" w:color="auto"/>
            <w:bottom w:val="none" w:sz="0" w:space="0" w:color="auto"/>
            <w:right w:val="none" w:sz="0" w:space="0" w:color="auto"/>
          </w:divBdr>
        </w:div>
      </w:divsChild>
    </w:div>
    <w:div w:id="697776552">
      <w:bodyDiv w:val="1"/>
      <w:marLeft w:val="0"/>
      <w:marRight w:val="0"/>
      <w:marTop w:val="0"/>
      <w:marBottom w:val="0"/>
      <w:divBdr>
        <w:top w:val="none" w:sz="0" w:space="0" w:color="auto"/>
        <w:left w:val="none" w:sz="0" w:space="0" w:color="auto"/>
        <w:bottom w:val="none" w:sz="0" w:space="0" w:color="auto"/>
        <w:right w:val="none" w:sz="0" w:space="0" w:color="auto"/>
      </w:divBdr>
    </w:div>
    <w:div w:id="715130883">
      <w:bodyDiv w:val="1"/>
      <w:marLeft w:val="0"/>
      <w:marRight w:val="0"/>
      <w:marTop w:val="0"/>
      <w:marBottom w:val="0"/>
      <w:divBdr>
        <w:top w:val="none" w:sz="0" w:space="0" w:color="auto"/>
        <w:left w:val="none" w:sz="0" w:space="0" w:color="auto"/>
        <w:bottom w:val="none" w:sz="0" w:space="0" w:color="auto"/>
        <w:right w:val="none" w:sz="0" w:space="0" w:color="auto"/>
      </w:divBdr>
    </w:div>
    <w:div w:id="724183500">
      <w:bodyDiv w:val="1"/>
      <w:marLeft w:val="0"/>
      <w:marRight w:val="0"/>
      <w:marTop w:val="0"/>
      <w:marBottom w:val="0"/>
      <w:divBdr>
        <w:top w:val="none" w:sz="0" w:space="0" w:color="auto"/>
        <w:left w:val="none" w:sz="0" w:space="0" w:color="auto"/>
        <w:bottom w:val="none" w:sz="0" w:space="0" w:color="auto"/>
        <w:right w:val="none" w:sz="0" w:space="0" w:color="auto"/>
      </w:divBdr>
      <w:divsChild>
        <w:div w:id="2011327812">
          <w:marLeft w:val="0"/>
          <w:marRight w:val="0"/>
          <w:marTop w:val="100"/>
          <w:marBottom w:val="0"/>
          <w:divBdr>
            <w:top w:val="none" w:sz="0" w:space="0" w:color="auto"/>
            <w:left w:val="none" w:sz="0" w:space="0" w:color="auto"/>
            <w:bottom w:val="none" w:sz="0" w:space="0" w:color="auto"/>
            <w:right w:val="none" w:sz="0" w:space="0" w:color="auto"/>
          </w:divBdr>
        </w:div>
        <w:div w:id="275062791">
          <w:marLeft w:val="0"/>
          <w:marRight w:val="0"/>
          <w:marTop w:val="0"/>
          <w:marBottom w:val="0"/>
          <w:divBdr>
            <w:top w:val="none" w:sz="0" w:space="0" w:color="auto"/>
            <w:left w:val="none" w:sz="0" w:space="0" w:color="auto"/>
            <w:bottom w:val="none" w:sz="0" w:space="0" w:color="auto"/>
            <w:right w:val="none" w:sz="0" w:space="0" w:color="auto"/>
          </w:divBdr>
          <w:divsChild>
            <w:div w:id="1103571074">
              <w:marLeft w:val="0"/>
              <w:marRight w:val="0"/>
              <w:marTop w:val="0"/>
              <w:marBottom w:val="0"/>
              <w:divBdr>
                <w:top w:val="none" w:sz="0" w:space="0" w:color="auto"/>
                <w:left w:val="none" w:sz="0" w:space="0" w:color="auto"/>
                <w:bottom w:val="none" w:sz="0" w:space="0" w:color="auto"/>
                <w:right w:val="none" w:sz="0" w:space="0" w:color="auto"/>
              </w:divBdr>
              <w:divsChild>
                <w:div w:id="1532113535">
                  <w:marLeft w:val="0"/>
                  <w:marRight w:val="0"/>
                  <w:marTop w:val="0"/>
                  <w:marBottom w:val="0"/>
                  <w:divBdr>
                    <w:top w:val="none" w:sz="0" w:space="0" w:color="auto"/>
                    <w:left w:val="none" w:sz="0" w:space="0" w:color="auto"/>
                    <w:bottom w:val="none" w:sz="0" w:space="0" w:color="auto"/>
                    <w:right w:val="none" w:sz="0" w:space="0" w:color="auto"/>
                  </w:divBdr>
                  <w:divsChild>
                    <w:div w:id="19072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0710">
          <w:marLeft w:val="0"/>
          <w:marRight w:val="0"/>
          <w:marTop w:val="0"/>
          <w:marBottom w:val="0"/>
          <w:divBdr>
            <w:top w:val="none" w:sz="0" w:space="0" w:color="auto"/>
            <w:left w:val="none" w:sz="0" w:space="0" w:color="auto"/>
            <w:bottom w:val="none" w:sz="0" w:space="0" w:color="auto"/>
            <w:right w:val="none" w:sz="0" w:space="0" w:color="auto"/>
          </w:divBdr>
          <w:divsChild>
            <w:div w:id="2078042930">
              <w:marLeft w:val="0"/>
              <w:marRight w:val="0"/>
              <w:marTop w:val="0"/>
              <w:marBottom w:val="0"/>
              <w:divBdr>
                <w:top w:val="none" w:sz="0" w:space="0" w:color="auto"/>
                <w:left w:val="none" w:sz="0" w:space="0" w:color="auto"/>
                <w:bottom w:val="none" w:sz="0" w:space="0" w:color="auto"/>
                <w:right w:val="none" w:sz="0" w:space="0" w:color="auto"/>
              </w:divBdr>
              <w:divsChild>
                <w:div w:id="8649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462434">
      <w:bodyDiv w:val="1"/>
      <w:marLeft w:val="0"/>
      <w:marRight w:val="0"/>
      <w:marTop w:val="0"/>
      <w:marBottom w:val="0"/>
      <w:divBdr>
        <w:top w:val="none" w:sz="0" w:space="0" w:color="auto"/>
        <w:left w:val="none" w:sz="0" w:space="0" w:color="auto"/>
        <w:bottom w:val="none" w:sz="0" w:space="0" w:color="auto"/>
        <w:right w:val="none" w:sz="0" w:space="0" w:color="auto"/>
      </w:divBdr>
    </w:div>
    <w:div w:id="823352021">
      <w:bodyDiv w:val="1"/>
      <w:marLeft w:val="0"/>
      <w:marRight w:val="0"/>
      <w:marTop w:val="0"/>
      <w:marBottom w:val="0"/>
      <w:divBdr>
        <w:top w:val="none" w:sz="0" w:space="0" w:color="auto"/>
        <w:left w:val="none" w:sz="0" w:space="0" w:color="auto"/>
        <w:bottom w:val="none" w:sz="0" w:space="0" w:color="auto"/>
        <w:right w:val="none" w:sz="0" w:space="0" w:color="auto"/>
      </w:divBdr>
      <w:divsChild>
        <w:div w:id="458451274">
          <w:marLeft w:val="0"/>
          <w:marRight w:val="0"/>
          <w:marTop w:val="0"/>
          <w:marBottom w:val="0"/>
          <w:divBdr>
            <w:top w:val="none" w:sz="0" w:space="0" w:color="auto"/>
            <w:left w:val="none" w:sz="0" w:space="0" w:color="auto"/>
            <w:bottom w:val="none" w:sz="0" w:space="0" w:color="auto"/>
            <w:right w:val="none" w:sz="0" w:space="0" w:color="auto"/>
          </w:divBdr>
          <w:divsChild>
            <w:div w:id="921649177">
              <w:marLeft w:val="0"/>
              <w:marRight w:val="0"/>
              <w:marTop w:val="0"/>
              <w:marBottom w:val="0"/>
              <w:divBdr>
                <w:top w:val="none" w:sz="0" w:space="0" w:color="auto"/>
                <w:left w:val="none" w:sz="0" w:space="0" w:color="auto"/>
                <w:bottom w:val="none" w:sz="0" w:space="0" w:color="auto"/>
                <w:right w:val="none" w:sz="0" w:space="0" w:color="auto"/>
              </w:divBdr>
              <w:divsChild>
                <w:div w:id="1832717628">
                  <w:marLeft w:val="0"/>
                  <w:marRight w:val="0"/>
                  <w:marTop w:val="0"/>
                  <w:marBottom w:val="0"/>
                  <w:divBdr>
                    <w:top w:val="none" w:sz="0" w:space="0" w:color="auto"/>
                    <w:left w:val="none" w:sz="0" w:space="0" w:color="auto"/>
                    <w:bottom w:val="none" w:sz="0" w:space="0" w:color="auto"/>
                    <w:right w:val="none" w:sz="0" w:space="0" w:color="auto"/>
                  </w:divBdr>
                  <w:divsChild>
                    <w:div w:id="1511262578">
                      <w:marLeft w:val="0"/>
                      <w:marRight w:val="0"/>
                      <w:marTop w:val="0"/>
                      <w:marBottom w:val="0"/>
                      <w:divBdr>
                        <w:top w:val="none" w:sz="0" w:space="0" w:color="auto"/>
                        <w:left w:val="none" w:sz="0" w:space="0" w:color="auto"/>
                        <w:bottom w:val="none" w:sz="0" w:space="0" w:color="auto"/>
                        <w:right w:val="none" w:sz="0" w:space="0" w:color="auto"/>
                      </w:divBdr>
                      <w:divsChild>
                        <w:div w:id="1956280334">
                          <w:marLeft w:val="0"/>
                          <w:marRight w:val="0"/>
                          <w:marTop w:val="0"/>
                          <w:marBottom w:val="0"/>
                          <w:divBdr>
                            <w:top w:val="none" w:sz="0" w:space="0" w:color="auto"/>
                            <w:left w:val="none" w:sz="0" w:space="0" w:color="auto"/>
                            <w:bottom w:val="none" w:sz="0" w:space="0" w:color="auto"/>
                            <w:right w:val="none" w:sz="0" w:space="0" w:color="auto"/>
                          </w:divBdr>
                          <w:divsChild>
                            <w:div w:id="967080424">
                              <w:marLeft w:val="0"/>
                              <w:marRight w:val="0"/>
                              <w:marTop w:val="0"/>
                              <w:marBottom w:val="0"/>
                              <w:divBdr>
                                <w:top w:val="none" w:sz="0" w:space="0" w:color="auto"/>
                                <w:left w:val="none" w:sz="0" w:space="0" w:color="auto"/>
                                <w:bottom w:val="none" w:sz="0" w:space="0" w:color="auto"/>
                                <w:right w:val="none" w:sz="0" w:space="0" w:color="auto"/>
                              </w:divBdr>
                            </w:div>
                            <w:div w:id="1868835112">
                              <w:marLeft w:val="0"/>
                              <w:marRight w:val="0"/>
                              <w:marTop w:val="100"/>
                              <w:marBottom w:val="0"/>
                              <w:divBdr>
                                <w:top w:val="none" w:sz="0" w:space="0" w:color="auto"/>
                                <w:left w:val="none" w:sz="0" w:space="0" w:color="auto"/>
                                <w:bottom w:val="none" w:sz="0" w:space="0" w:color="auto"/>
                                <w:right w:val="none" w:sz="0" w:space="0" w:color="auto"/>
                              </w:divBdr>
                              <w:divsChild>
                                <w:div w:id="2048067478">
                                  <w:marLeft w:val="0"/>
                                  <w:marRight w:val="0"/>
                                  <w:marTop w:val="0"/>
                                  <w:marBottom w:val="0"/>
                                  <w:divBdr>
                                    <w:top w:val="none" w:sz="0" w:space="0" w:color="auto"/>
                                    <w:left w:val="none" w:sz="0" w:space="0" w:color="auto"/>
                                    <w:bottom w:val="none" w:sz="0" w:space="0" w:color="auto"/>
                                    <w:right w:val="none" w:sz="0" w:space="0" w:color="auto"/>
                                  </w:divBdr>
                                  <w:divsChild>
                                    <w:div w:id="878587757">
                                      <w:marLeft w:val="0"/>
                                      <w:marRight w:val="0"/>
                                      <w:marTop w:val="0"/>
                                      <w:marBottom w:val="0"/>
                                      <w:divBdr>
                                        <w:top w:val="none" w:sz="0" w:space="0" w:color="auto"/>
                                        <w:left w:val="none" w:sz="0" w:space="0" w:color="auto"/>
                                        <w:bottom w:val="none" w:sz="0" w:space="0" w:color="auto"/>
                                        <w:right w:val="none" w:sz="0" w:space="0" w:color="auto"/>
                                      </w:divBdr>
                                      <w:divsChild>
                                        <w:div w:id="16428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570">
                                  <w:marLeft w:val="0"/>
                                  <w:marRight w:val="0"/>
                                  <w:marTop w:val="0"/>
                                  <w:marBottom w:val="0"/>
                                  <w:divBdr>
                                    <w:top w:val="none" w:sz="0" w:space="0" w:color="auto"/>
                                    <w:left w:val="none" w:sz="0" w:space="0" w:color="auto"/>
                                    <w:bottom w:val="none" w:sz="0" w:space="0" w:color="auto"/>
                                    <w:right w:val="none" w:sz="0" w:space="0" w:color="auto"/>
                                  </w:divBdr>
                                  <w:divsChild>
                                    <w:div w:id="352612526">
                                      <w:marLeft w:val="0"/>
                                      <w:marRight w:val="0"/>
                                      <w:marTop w:val="0"/>
                                      <w:marBottom w:val="0"/>
                                      <w:divBdr>
                                        <w:top w:val="none" w:sz="0" w:space="0" w:color="auto"/>
                                        <w:left w:val="none" w:sz="0" w:space="0" w:color="auto"/>
                                        <w:bottom w:val="none" w:sz="0" w:space="0" w:color="auto"/>
                                        <w:right w:val="none" w:sz="0" w:space="0" w:color="auto"/>
                                      </w:divBdr>
                                    </w:div>
                                  </w:divsChild>
                                </w:div>
                                <w:div w:id="783229156">
                                  <w:marLeft w:val="0"/>
                                  <w:marRight w:val="0"/>
                                  <w:marTop w:val="0"/>
                                  <w:marBottom w:val="0"/>
                                  <w:divBdr>
                                    <w:top w:val="none" w:sz="0" w:space="0" w:color="auto"/>
                                    <w:left w:val="none" w:sz="0" w:space="0" w:color="auto"/>
                                    <w:bottom w:val="none" w:sz="0" w:space="0" w:color="auto"/>
                                    <w:right w:val="none" w:sz="0" w:space="0" w:color="auto"/>
                                  </w:divBdr>
                                  <w:divsChild>
                                    <w:div w:id="1085613150">
                                      <w:marLeft w:val="0"/>
                                      <w:marRight w:val="0"/>
                                      <w:marTop w:val="0"/>
                                      <w:marBottom w:val="0"/>
                                      <w:divBdr>
                                        <w:top w:val="none" w:sz="0" w:space="0" w:color="auto"/>
                                        <w:left w:val="none" w:sz="0" w:space="0" w:color="auto"/>
                                        <w:bottom w:val="none" w:sz="0" w:space="0" w:color="auto"/>
                                        <w:right w:val="none" w:sz="0" w:space="0" w:color="auto"/>
                                      </w:divBdr>
                                      <w:divsChild>
                                        <w:div w:id="626131292">
                                          <w:marLeft w:val="0"/>
                                          <w:marRight w:val="0"/>
                                          <w:marTop w:val="0"/>
                                          <w:marBottom w:val="0"/>
                                          <w:divBdr>
                                            <w:top w:val="none" w:sz="0" w:space="0" w:color="auto"/>
                                            <w:left w:val="none" w:sz="0" w:space="0" w:color="auto"/>
                                            <w:bottom w:val="none" w:sz="0" w:space="0" w:color="auto"/>
                                            <w:right w:val="none" w:sz="0" w:space="0" w:color="auto"/>
                                          </w:divBdr>
                                          <w:divsChild>
                                            <w:div w:id="5477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180452">
      <w:bodyDiv w:val="1"/>
      <w:marLeft w:val="0"/>
      <w:marRight w:val="0"/>
      <w:marTop w:val="0"/>
      <w:marBottom w:val="0"/>
      <w:divBdr>
        <w:top w:val="none" w:sz="0" w:space="0" w:color="auto"/>
        <w:left w:val="none" w:sz="0" w:space="0" w:color="auto"/>
        <w:bottom w:val="none" w:sz="0" w:space="0" w:color="auto"/>
        <w:right w:val="none" w:sz="0" w:space="0" w:color="auto"/>
      </w:divBdr>
    </w:div>
    <w:div w:id="855928336">
      <w:bodyDiv w:val="1"/>
      <w:marLeft w:val="0"/>
      <w:marRight w:val="0"/>
      <w:marTop w:val="0"/>
      <w:marBottom w:val="0"/>
      <w:divBdr>
        <w:top w:val="none" w:sz="0" w:space="0" w:color="auto"/>
        <w:left w:val="none" w:sz="0" w:space="0" w:color="auto"/>
        <w:bottom w:val="none" w:sz="0" w:space="0" w:color="auto"/>
        <w:right w:val="none" w:sz="0" w:space="0" w:color="auto"/>
      </w:divBdr>
    </w:div>
    <w:div w:id="901604164">
      <w:bodyDiv w:val="1"/>
      <w:marLeft w:val="0"/>
      <w:marRight w:val="0"/>
      <w:marTop w:val="0"/>
      <w:marBottom w:val="0"/>
      <w:divBdr>
        <w:top w:val="none" w:sz="0" w:space="0" w:color="auto"/>
        <w:left w:val="none" w:sz="0" w:space="0" w:color="auto"/>
        <w:bottom w:val="none" w:sz="0" w:space="0" w:color="auto"/>
        <w:right w:val="none" w:sz="0" w:space="0" w:color="auto"/>
      </w:divBdr>
      <w:divsChild>
        <w:div w:id="280112970">
          <w:marLeft w:val="547"/>
          <w:marRight w:val="0"/>
          <w:marTop w:val="106"/>
          <w:marBottom w:val="0"/>
          <w:divBdr>
            <w:top w:val="none" w:sz="0" w:space="0" w:color="auto"/>
            <w:left w:val="none" w:sz="0" w:space="0" w:color="auto"/>
            <w:bottom w:val="none" w:sz="0" w:space="0" w:color="auto"/>
            <w:right w:val="none" w:sz="0" w:space="0" w:color="auto"/>
          </w:divBdr>
        </w:div>
        <w:div w:id="655576961">
          <w:marLeft w:val="547"/>
          <w:marRight w:val="0"/>
          <w:marTop w:val="106"/>
          <w:marBottom w:val="0"/>
          <w:divBdr>
            <w:top w:val="none" w:sz="0" w:space="0" w:color="auto"/>
            <w:left w:val="none" w:sz="0" w:space="0" w:color="auto"/>
            <w:bottom w:val="none" w:sz="0" w:space="0" w:color="auto"/>
            <w:right w:val="none" w:sz="0" w:space="0" w:color="auto"/>
          </w:divBdr>
        </w:div>
        <w:div w:id="1299533887">
          <w:marLeft w:val="547"/>
          <w:marRight w:val="0"/>
          <w:marTop w:val="106"/>
          <w:marBottom w:val="0"/>
          <w:divBdr>
            <w:top w:val="none" w:sz="0" w:space="0" w:color="auto"/>
            <w:left w:val="none" w:sz="0" w:space="0" w:color="auto"/>
            <w:bottom w:val="none" w:sz="0" w:space="0" w:color="auto"/>
            <w:right w:val="none" w:sz="0" w:space="0" w:color="auto"/>
          </w:divBdr>
        </w:div>
      </w:divsChild>
    </w:div>
    <w:div w:id="913442029">
      <w:bodyDiv w:val="1"/>
      <w:marLeft w:val="0"/>
      <w:marRight w:val="0"/>
      <w:marTop w:val="0"/>
      <w:marBottom w:val="0"/>
      <w:divBdr>
        <w:top w:val="none" w:sz="0" w:space="0" w:color="auto"/>
        <w:left w:val="none" w:sz="0" w:space="0" w:color="auto"/>
        <w:bottom w:val="none" w:sz="0" w:space="0" w:color="auto"/>
        <w:right w:val="none" w:sz="0" w:space="0" w:color="auto"/>
      </w:divBdr>
    </w:div>
    <w:div w:id="971445719">
      <w:bodyDiv w:val="1"/>
      <w:marLeft w:val="0"/>
      <w:marRight w:val="0"/>
      <w:marTop w:val="0"/>
      <w:marBottom w:val="0"/>
      <w:divBdr>
        <w:top w:val="none" w:sz="0" w:space="0" w:color="auto"/>
        <w:left w:val="none" w:sz="0" w:space="0" w:color="auto"/>
        <w:bottom w:val="none" w:sz="0" w:space="0" w:color="auto"/>
        <w:right w:val="none" w:sz="0" w:space="0" w:color="auto"/>
      </w:divBdr>
      <w:divsChild>
        <w:div w:id="445391666">
          <w:marLeft w:val="0"/>
          <w:marRight w:val="0"/>
          <w:marTop w:val="0"/>
          <w:marBottom w:val="0"/>
          <w:divBdr>
            <w:top w:val="none" w:sz="0" w:space="0" w:color="auto"/>
            <w:left w:val="none" w:sz="0" w:space="0" w:color="auto"/>
            <w:bottom w:val="none" w:sz="0" w:space="0" w:color="auto"/>
            <w:right w:val="none" w:sz="0" w:space="0" w:color="auto"/>
          </w:divBdr>
          <w:divsChild>
            <w:div w:id="463305496">
              <w:marLeft w:val="0"/>
              <w:marRight w:val="0"/>
              <w:marTop w:val="0"/>
              <w:marBottom w:val="360"/>
              <w:divBdr>
                <w:top w:val="none" w:sz="0" w:space="0" w:color="auto"/>
                <w:left w:val="none" w:sz="0" w:space="0" w:color="auto"/>
                <w:bottom w:val="none" w:sz="0" w:space="0" w:color="auto"/>
                <w:right w:val="none" w:sz="0" w:space="0" w:color="auto"/>
              </w:divBdr>
              <w:divsChild>
                <w:div w:id="617684107">
                  <w:marLeft w:val="0"/>
                  <w:marRight w:val="0"/>
                  <w:marTop w:val="0"/>
                  <w:marBottom w:val="0"/>
                  <w:divBdr>
                    <w:top w:val="none" w:sz="0" w:space="0" w:color="auto"/>
                    <w:left w:val="none" w:sz="0" w:space="0" w:color="auto"/>
                    <w:bottom w:val="none" w:sz="0" w:space="0" w:color="auto"/>
                    <w:right w:val="none" w:sz="0" w:space="0" w:color="auto"/>
                  </w:divBdr>
                </w:div>
              </w:divsChild>
            </w:div>
            <w:div w:id="1510867922">
              <w:marLeft w:val="0"/>
              <w:marRight w:val="0"/>
              <w:marTop w:val="0"/>
              <w:marBottom w:val="360"/>
              <w:divBdr>
                <w:top w:val="none" w:sz="0" w:space="0" w:color="auto"/>
                <w:left w:val="none" w:sz="0" w:space="0" w:color="auto"/>
                <w:bottom w:val="none" w:sz="0" w:space="0" w:color="auto"/>
                <w:right w:val="none" w:sz="0" w:space="0" w:color="auto"/>
              </w:divBdr>
              <w:divsChild>
                <w:div w:id="1323311600">
                  <w:marLeft w:val="0"/>
                  <w:marRight w:val="0"/>
                  <w:marTop w:val="0"/>
                  <w:marBottom w:val="0"/>
                  <w:divBdr>
                    <w:top w:val="none" w:sz="0" w:space="0" w:color="auto"/>
                    <w:left w:val="none" w:sz="0" w:space="0" w:color="auto"/>
                    <w:bottom w:val="none" w:sz="0" w:space="0" w:color="auto"/>
                    <w:right w:val="none" w:sz="0" w:space="0" w:color="auto"/>
                  </w:divBdr>
                  <w:divsChild>
                    <w:div w:id="1943803677">
                      <w:marLeft w:val="0"/>
                      <w:marRight w:val="0"/>
                      <w:marTop w:val="240"/>
                      <w:marBottom w:val="0"/>
                      <w:divBdr>
                        <w:top w:val="none" w:sz="0" w:space="0" w:color="auto"/>
                        <w:left w:val="none" w:sz="0" w:space="0" w:color="auto"/>
                        <w:bottom w:val="none" w:sz="0" w:space="0" w:color="auto"/>
                        <w:right w:val="none" w:sz="0" w:space="0" w:color="auto"/>
                      </w:divBdr>
                    </w:div>
                  </w:divsChild>
                </w:div>
                <w:div w:id="710957468">
                  <w:marLeft w:val="0"/>
                  <w:marRight w:val="0"/>
                  <w:marTop w:val="0"/>
                  <w:marBottom w:val="0"/>
                  <w:divBdr>
                    <w:top w:val="none" w:sz="0" w:space="0" w:color="auto"/>
                    <w:left w:val="none" w:sz="0" w:space="0" w:color="auto"/>
                    <w:bottom w:val="none" w:sz="0" w:space="0" w:color="auto"/>
                    <w:right w:val="none" w:sz="0" w:space="0" w:color="auto"/>
                  </w:divBdr>
                  <w:divsChild>
                    <w:div w:id="1241788689">
                      <w:marLeft w:val="0"/>
                      <w:marRight w:val="0"/>
                      <w:marTop w:val="0"/>
                      <w:marBottom w:val="240"/>
                      <w:divBdr>
                        <w:top w:val="none" w:sz="0" w:space="0" w:color="auto"/>
                        <w:left w:val="none" w:sz="0" w:space="0" w:color="auto"/>
                        <w:bottom w:val="none" w:sz="0" w:space="0" w:color="auto"/>
                        <w:right w:val="none" w:sz="0" w:space="0" w:color="auto"/>
                      </w:divBdr>
                      <w:divsChild>
                        <w:div w:id="616327048">
                          <w:marLeft w:val="0"/>
                          <w:marRight w:val="0"/>
                          <w:marTop w:val="0"/>
                          <w:marBottom w:val="0"/>
                          <w:divBdr>
                            <w:top w:val="none" w:sz="0" w:space="0" w:color="auto"/>
                            <w:left w:val="none" w:sz="0" w:space="0" w:color="auto"/>
                            <w:bottom w:val="none" w:sz="0" w:space="0" w:color="auto"/>
                            <w:right w:val="none" w:sz="0" w:space="0" w:color="auto"/>
                          </w:divBdr>
                          <w:divsChild>
                            <w:div w:id="1684822337">
                              <w:marLeft w:val="0"/>
                              <w:marRight w:val="0"/>
                              <w:marTop w:val="0"/>
                              <w:marBottom w:val="0"/>
                              <w:divBdr>
                                <w:top w:val="none" w:sz="0" w:space="0" w:color="auto"/>
                                <w:left w:val="none" w:sz="0" w:space="0" w:color="auto"/>
                                <w:bottom w:val="none" w:sz="0" w:space="0" w:color="auto"/>
                                <w:right w:val="none" w:sz="0" w:space="0" w:color="auto"/>
                              </w:divBdr>
                            </w:div>
                          </w:divsChild>
                        </w:div>
                        <w:div w:id="1279295052">
                          <w:marLeft w:val="0"/>
                          <w:marRight w:val="0"/>
                          <w:marTop w:val="0"/>
                          <w:marBottom w:val="0"/>
                          <w:divBdr>
                            <w:top w:val="none" w:sz="0" w:space="0" w:color="auto"/>
                            <w:left w:val="none" w:sz="0" w:space="0" w:color="auto"/>
                            <w:bottom w:val="none" w:sz="0" w:space="0" w:color="auto"/>
                            <w:right w:val="none" w:sz="0" w:space="0" w:color="auto"/>
                          </w:divBdr>
                          <w:divsChild>
                            <w:div w:id="378166574">
                              <w:marLeft w:val="0"/>
                              <w:marRight w:val="0"/>
                              <w:marTop w:val="0"/>
                              <w:marBottom w:val="0"/>
                              <w:divBdr>
                                <w:top w:val="none" w:sz="0" w:space="0" w:color="auto"/>
                                <w:left w:val="none" w:sz="0" w:space="0" w:color="auto"/>
                                <w:bottom w:val="none" w:sz="0" w:space="0" w:color="auto"/>
                                <w:right w:val="none" w:sz="0" w:space="0" w:color="auto"/>
                              </w:divBdr>
                              <w:divsChild>
                                <w:div w:id="16970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8014">
                      <w:marLeft w:val="0"/>
                      <w:marRight w:val="0"/>
                      <w:marTop w:val="0"/>
                      <w:marBottom w:val="240"/>
                      <w:divBdr>
                        <w:top w:val="none" w:sz="0" w:space="0" w:color="auto"/>
                        <w:left w:val="none" w:sz="0" w:space="0" w:color="auto"/>
                        <w:bottom w:val="none" w:sz="0" w:space="0" w:color="auto"/>
                        <w:right w:val="none" w:sz="0" w:space="0" w:color="auto"/>
                      </w:divBdr>
                      <w:divsChild>
                        <w:div w:id="1153640580">
                          <w:marLeft w:val="0"/>
                          <w:marRight w:val="0"/>
                          <w:marTop w:val="0"/>
                          <w:marBottom w:val="0"/>
                          <w:divBdr>
                            <w:top w:val="none" w:sz="0" w:space="0" w:color="auto"/>
                            <w:left w:val="none" w:sz="0" w:space="0" w:color="auto"/>
                            <w:bottom w:val="none" w:sz="0" w:space="0" w:color="auto"/>
                            <w:right w:val="none" w:sz="0" w:space="0" w:color="auto"/>
                          </w:divBdr>
                        </w:div>
                        <w:div w:id="105201892">
                          <w:marLeft w:val="0"/>
                          <w:marRight w:val="0"/>
                          <w:marTop w:val="0"/>
                          <w:marBottom w:val="0"/>
                          <w:divBdr>
                            <w:top w:val="none" w:sz="0" w:space="0" w:color="auto"/>
                            <w:left w:val="none" w:sz="0" w:space="0" w:color="auto"/>
                            <w:bottom w:val="none" w:sz="0" w:space="0" w:color="auto"/>
                            <w:right w:val="none" w:sz="0" w:space="0" w:color="auto"/>
                          </w:divBdr>
                        </w:div>
                        <w:div w:id="374895870">
                          <w:marLeft w:val="0"/>
                          <w:marRight w:val="0"/>
                          <w:marTop w:val="0"/>
                          <w:marBottom w:val="0"/>
                          <w:divBdr>
                            <w:top w:val="none" w:sz="0" w:space="0" w:color="auto"/>
                            <w:left w:val="none" w:sz="0" w:space="0" w:color="auto"/>
                            <w:bottom w:val="none" w:sz="0" w:space="0" w:color="auto"/>
                            <w:right w:val="none" w:sz="0" w:space="0" w:color="auto"/>
                          </w:divBdr>
                        </w:div>
                      </w:divsChild>
                    </w:div>
                    <w:div w:id="1014307754">
                      <w:marLeft w:val="0"/>
                      <w:marRight w:val="0"/>
                      <w:marTop w:val="0"/>
                      <w:marBottom w:val="240"/>
                      <w:divBdr>
                        <w:top w:val="none" w:sz="0" w:space="0" w:color="auto"/>
                        <w:left w:val="none" w:sz="0" w:space="0" w:color="auto"/>
                        <w:bottom w:val="none" w:sz="0" w:space="0" w:color="auto"/>
                        <w:right w:val="none" w:sz="0" w:space="0" w:color="auto"/>
                      </w:divBdr>
                      <w:divsChild>
                        <w:div w:id="3283314">
                          <w:marLeft w:val="0"/>
                          <w:marRight w:val="0"/>
                          <w:marTop w:val="0"/>
                          <w:marBottom w:val="0"/>
                          <w:divBdr>
                            <w:top w:val="none" w:sz="0" w:space="0" w:color="auto"/>
                            <w:left w:val="none" w:sz="0" w:space="0" w:color="auto"/>
                            <w:bottom w:val="none" w:sz="0" w:space="0" w:color="auto"/>
                            <w:right w:val="none" w:sz="0" w:space="0" w:color="auto"/>
                          </w:divBdr>
                        </w:div>
                        <w:div w:id="667247454">
                          <w:marLeft w:val="0"/>
                          <w:marRight w:val="0"/>
                          <w:marTop w:val="0"/>
                          <w:marBottom w:val="0"/>
                          <w:divBdr>
                            <w:top w:val="none" w:sz="0" w:space="0" w:color="auto"/>
                            <w:left w:val="none" w:sz="0" w:space="0" w:color="auto"/>
                            <w:bottom w:val="none" w:sz="0" w:space="0" w:color="auto"/>
                            <w:right w:val="none" w:sz="0" w:space="0" w:color="auto"/>
                          </w:divBdr>
                        </w:div>
                      </w:divsChild>
                    </w:div>
                    <w:div w:id="3956704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88304993">
              <w:marLeft w:val="0"/>
              <w:marRight w:val="0"/>
              <w:marTop w:val="0"/>
              <w:marBottom w:val="0"/>
              <w:divBdr>
                <w:top w:val="none" w:sz="0" w:space="0" w:color="auto"/>
                <w:left w:val="none" w:sz="0" w:space="0" w:color="auto"/>
                <w:bottom w:val="none" w:sz="0" w:space="0" w:color="auto"/>
                <w:right w:val="none" w:sz="0" w:space="0" w:color="auto"/>
              </w:divBdr>
            </w:div>
            <w:div w:id="1860240821">
              <w:marLeft w:val="0"/>
              <w:marRight w:val="0"/>
              <w:marTop w:val="0"/>
              <w:marBottom w:val="0"/>
              <w:divBdr>
                <w:top w:val="none" w:sz="0" w:space="0" w:color="auto"/>
                <w:left w:val="none" w:sz="0" w:space="0" w:color="auto"/>
                <w:bottom w:val="none" w:sz="0" w:space="0" w:color="auto"/>
                <w:right w:val="none" w:sz="0" w:space="0" w:color="auto"/>
              </w:divBdr>
            </w:div>
            <w:div w:id="2024092446">
              <w:marLeft w:val="0"/>
              <w:marRight w:val="0"/>
              <w:marTop w:val="0"/>
              <w:marBottom w:val="0"/>
              <w:divBdr>
                <w:top w:val="none" w:sz="0" w:space="0" w:color="auto"/>
                <w:left w:val="none" w:sz="0" w:space="0" w:color="auto"/>
                <w:bottom w:val="none" w:sz="0" w:space="0" w:color="auto"/>
                <w:right w:val="none" w:sz="0" w:space="0" w:color="auto"/>
              </w:divBdr>
            </w:div>
            <w:div w:id="691105002">
              <w:marLeft w:val="0"/>
              <w:marRight w:val="0"/>
              <w:marTop w:val="0"/>
              <w:marBottom w:val="0"/>
              <w:divBdr>
                <w:top w:val="none" w:sz="0" w:space="0" w:color="auto"/>
                <w:left w:val="none" w:sz="0" w:space="0" w:color="auto"/>
                <w:bottom w:val="none" w:sz="0" w:space="0" w:color="auto"/>
                <w:right w:val="none" w:sz="0" w:space="0" w:color="auto"/>
              </w:divBdr>
            </w:div>
            <w:div w:id="1948541582">
              <w:marLeft w:val="0"/>
              <w:marRight w:val="0"/>
              <w:marTop w:val="0"/>
              <w:marBottom w:val="0"/>
              <w:divBdr>
                <w:top w:val="none" w:sz="0" w:space="0" w:color="auto"/>
                <w:left w:val="none" w:sz="0" w:space="0" w:color="auto"/>
                <w:bottom w:val="none" w:sz="0" w:space="0" w:color="auto"/>
                <w:right w:val="none" w:sz="0" w:space="0" w:color="auto"/>
              </w:divBdr>
            </w:div>
            <w:div w:id="2982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7813">
      <w:bodyDiv w:val="1"/>
      <w:marLeft w:val="0"/>
      <w:marRight w:val="0"/>
      <w:marTop w:val="0"/>
      <w:marBottom w:val="0"/>
      <w:divBdr>
        <w:top w:val="none" w:sz="0" w:space="0" w:color="auto"/>
        <w:left w:val="none" w:sz="0" w:space="0" w:color="auto"/>
        <w:bottom w:val="none" w:sz="0" w:space="0" w:color="auto"/>
        <w:right w:val="none" w:sz="0" w:space="0" w:color="auto"/>
      </w:divBdr>
    </w:div>
    <w:div w:id="983966757">
      <w:bodyDiv w:val="1"/>
      <w:marLeft w:val="0"/>
      <w:marRight w:val="0"/>
      <w:marTop w:val="0"/>
      <w:marBottom w:val="0"/>
      <w:divBdr>
        <w:top w:val="none" w:sz="0" w:space="0" w:color="auto"/>
        <w:left w:val="none" w:sz="0" w:space="0" w:color="auto"/>
        <w:bottom w:val="none" w:sz="0" w:space="0" w:color="auto"/>
        <w:right w:val="none" w:sz="0" w:space="0" w:color="auto"/>
      </w:divBdr>
    </w:div>
    <w:div w:id="1000281222">
      <w:bodyDiv w:val="1"/>
      <w:marLeft w:val="0"/>
      <w:marRight w:val="0"/>
      <w:marTop w:val="0"/>
      <w:marBottom w:val="0"/>
      <w:divBdr>
        <w:top w:val="none" w:sz="0" w:space="0" w:color="auto"/>
        <w:left w:val="none" w:sz="0" w:space="0" w:color="auto"/>
        <w:bottom w:val="none" w:sz="0" w:space="0" w:color="auto"/>
        <w:right w:val="none" w:sz="0" w:space="0" w:color="auto"/>
      </w:divBdr>
    </w:div>
    <w:div w:id="1021013852">
      <w:bodyDiv w:val="1"/>
      <w:marLeft w:val="0"/>
      <w:marRight w:val="0"/>
      <w:marTop w:val="0"/>
      <w:marBottom w:val="0"/>
      <w:divBdr>
        <w:top w:val="none" w:sz="0" w:space="0" w:color="auto"/>
        <w:left w:val="none" w:sz="0" w:space="0" w:color="auto"/>
        <w:bottom w:val="none" w:sz="0" w:space="0" w:color="auto"/>
        <w:right w:val="none" w:sz="0" w:space="0" w:color="auto"/>
      </w:divBdr>
    </w:div>
    <w:div w:id="1147435139">
      <w:bodyDiv w:val="1"/>
      <w:marLeft w:val="0"/>
      <w:marRight w:val="0"/>
      <w:marTop w:val="0"/>
      <w:marBottom w:val="0"/>
      <w:divBdr>
        <w:top w:val="none" w:sz="0" w:space="0" w:color="auto"/>
        <w:left w:val="none" w:sz="0" w:space="0" w:color="auto"/>
        <w:bottom w:val="none" w:sz="0" w:space="0" w:color="auto"/>
        <w:right w:val="none" w:sz="0" w:space="0" w:color="auto"/>
      </w:divBdr>
    </w:div>
    <w:div w:id="1151556930">
      <w:bodyDiv w:val="1"/>
      <w:marLeft w:val="0"/>
      <w:marRight w:val="0"/>
      <w:marTop w:val="0"/>
      <w:marBottom w:val="0"/>
      <w:divBdr>
        <w:top w:val="none" w:sz="0" w:space="0" w:color="auto"/>
        <w:left w:val="none" w:sz="0" w:space="0" w:color="auto"/>
        <w:bottom w:val="none" w:sz="0" w:space="0" w:color="auto"/>
        <w:right w:val="none" w:sz="0" w:space="0" w:color="auto"/>
      </w:divBdr>
    </w:div>
    <w:div w:id="1254507285">
      <w:bodyDiv w:val="1"/>
      <w:marLeft w:val="0"/>
      <w:marRight w:val="0"/>
      <w:marTop w:val="0"/>
      <w:marBottom w:val="0"/>
      <w:divBdr>
        <w:top w:val="none" w:sz="0" w:space="0" w:color="auto"/>
        <w:left w:val="none" w:sz="0" w:space="0" w:color="auto"/>
        <w:bottom w:val="none" w:sz="0" w:space="0" w:color="auto"/>
        <w:right w:val="none" w:sz="0" w:space="0" w:color="auto"/>
      </w:divBdr>
    </w:div>
    <w:div w:id="1265652621">
      <w:bodyDiv w:val="1"/>
      <w:marLeft w:val="0"/>
      <w:marRight w:val="0"/>
      <w:marTop w:val="0"/>
      <w:marBottom w:val="0"/>
      <w:divBdr>
        <w:top w:val="none" w:sz="0" w:space="0" w:color="auto"/>
        <w:left w:val="none" w:sz="0" w:space="0" w:color="auto"/>
        <w:bottom w:val="none" w:sz="0" w:space="0" w:color="auto"/>
        <w:right w:val="none" w:sz="0" w:space="0" w:color="auto"/>
      </w:divBdr>
    </w:div>
    <w:div w:id="1304850126">
      <w:bodyDiv w:val="1"/>
      <w:marLeft w:val="0"/>
      <w:marRight w:val="0"/>
      <w:marTop w:val="0"/>
      <w:marBottom w:val="0"/>
      <w:divBdr>
        <w:top w:val="none" w:sz="0" w:space="0" w:color="auto"/>
        <w:left w:val="none" w:sz="0" w:space="0" w:color="auto"/>
        <w:bottom w:val="none" w:sz="0" w:space="0" w:color="auto"/>
        <w:right w:val="none" w:sz="0" w:space="0" w:color="auto"/>
      </w:divBdr>
    </w:div>
    <w:div w:id="1320765678">
      <w:bodyDiv w:val="1"/>
      <w:marLeft w:val="0"/>
      <w:marRight w:val="0"/>
      <w:marTop w:val="0"/>
      <w:marBottom w:val="0"/>
      <w:divBdr>
        <w:top w:val="none" w:sz="0" w:space="0" w:color="auto"/>
        <w:left w:val="none" w:sz="0" w:space="0" w:color="auto"/>
        <w:bottom w:val="none" w:sz="0" w:space="0" w:color="auto"/>
        <w:right w:val="none" w:sz="0" w:space="0" w:color="auto"/>
      </w:divBdr>
    </w:div>
    <w:div w:id="1380133430">
      <w:bodyDiv w:val="1"/>
      <w:marLeft w:val="30"/>
      <w:marRight w:val="30"/>
      <w:marTop w:val="30"/>
      <w:marBottom w:val="30"/>
      <w:divBdr>
        <w:top w:val="none" w:sz="0" w:space="0" w:color="auto"/>
        <w:left w:val="none" w:sz="0" w:space="0" w:color="auto"/>
        <w:bottom w:val="none" w:sz="0" w:space="0" w:color="auto"/>
        <w:right w:val="none" w:sz="0" w:space="0" w:color="auto"/>
      </w:divBdr>
      <w:divsChild>
        <w:div w:id="834609617">
          <w:marLeft w:val="0"/>
          <w:marRight w:val="0"/>
          <w:marTop w:val="0"/>
          <w:marBottom w:val="0"/>
          <w:divBdr>
            <w:top w:val="none" w:sz="0" w:space="0" w:color="auto"/>
            <w:left w:val="none" w:sz="0" w:space="0" w:color="auto"/>
            <w:bottom w:val="none" w:sz="0" w:space="0" w:color="auto"/>
            <w:right w:val="none" w:sz="0" w:space="0" w:color="auto"/>
          </w:divBdr>
          <w:divsChild>
            <w:div w:id="548416046">
              <w:marLeft w:val="0"/>
              <w:marRight w:val="0"/>
              <w:marTop w:val="0"/>
              <w:marBottom w:val="0"/>
              <w:divBdr>
                <w:top w:val="none" w:sz="0" w:space="0" w:color="auto"/>
                <w:left w:val="none" w:sz="0" w:space="0" w:color="auto"/>
                <w:bottom w:val="none" w:sz="0" w:space="0" w:color="auto"/>
                <w:right w:val="none" w:sz="0" w:space="0" w:color="auto"/>
              </w:divBdr>
              <w:divsChild>
                <w:div w:id="857620632">
                  <w:marLeft w:val="0"/>
                  <w:marRight w:val="0"/>
                  <w:marTop w:val="0"/>
                  <w:marBottom w:val="0"/>
                  <w:divBdr>
                    <w:top w:val="none" w:sz="0" w:space="0" w:color="auto"/>
                    <w:left w:val="none" w:sz="0" w:space="0" w:color="auto"/>
                    <w:bottom w:val="none" w:sz="0" w:space="0" w:color="auto"/>
                    <w:right w:val="none" w:sz="0" w:space="0" w:color="auto"/>
                  </w:divBdr>
                  <w:divsChild>
                    <w:div w:id="3582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92436">
      <w:bodyDiv w:val="1"/>
      <w:marLeft w:val="0"/>
      <w:marRight w:val="0"/>
      <w:marTop w:val="0"/>
      <w:marBottom w:val="0"/>
      <w:divBdr>
        <w:top w:val="none" w:sz="0" w:space="0" w:color="auto"/>
        <w:left w:val="none" w:sz="0" w:space="0" w:color="auto"/>
        <w:bottom w:val="none" w:sz="0" w:space="0" w:color="auto"/>
        <w:right w:val="none" w:sz="0" w:space="0" w:color="auto"/>
      </w:divBdr>
    </w:div>
    <w:div w:id="1450780293">
      <w:bodyDiv w:val="1"/>
      <w:marLeft w:val="0"/>
      <w:marRight w:val="0"/>
      <w:marTop w:val="0"/>
      <w:marBottom w:val="0"/>
      <w:divBdr>
        <w:top w:val="none" w:sz="0" w:space="0" w:color="auto"/>
        <w:left w:val="none" w:sz="0" w:space="0" w:color="auto"/>
        <w:bottom w:val="none" w:sz="0" w:space="0" w:color="auto"/>
        <w:right w:val="none" w:sz="0" w:space="0" w:color="auto"/>
      </w:divBdr>
    </w:div>
    <w:div w:id="1451633417">
      <w:bodyDiv w:val="1"/>
      <w:marLeft w:val="0"/>
      <w:marRight w:val="0"/>
      <w:marTop w:val="0"/>
      <w:marBottom w:val="0"/>
      <w:divBdr>
        <w:top w:val="none" w:sz="0" w:space="0" w:color="auto"/>
        <w:left w:val="none" w:sz="0" w:space="0" w:color="auto"/>
        <w:bottom w:val="none" w:sz="0" w:space="0" w:color="auto"/>
        <w:right w:val="none" w:sz="0" w:space="0" w:color="auto"/>
      </w:divBdr>
    </w:div>
    <w:div w:id="1457915486">
      <w:bodyDiv w:val="1"/>
      <w:marLeft w:val="0"/>
      <w:marRight w:val="0"/>
      <w:marTop w:val="0"/>
      <w:marBottom w:val="0"/>
      <w:divBdr>
        <w:top w:val="none" w:sz="0" w:space="0" w:color="auto"/>
        <w:left w:val="none" w:sz="0" w:space="0" w:color="auto"/>
        <w:bottom w:val="none" w:sz="0" w:space="0" w:color="auto"/>
        <w:right w:val="none" w:sz="0" w:space="0" w:color="auto"/>
      </w:divBdr>
    </w:div>
    <w:div w:id="1470246302">
      <w:bodyDiv w:val="1"/>
      <w:marLeft w:val="0"/>
      <w:marRight w:val="0"/>
      <w:marTop w:val="0"/>
      <w:marBottom w:val="0"/>
      <w:divBdr>
        <w:top w:val="none" w:sz="0" w:space="0" w:color="auto"/>
        <w:left w:val="none" w:sz="0" w:space="0" w:color="auto"/>
        <w:bottom w:val="none" w:sz="0" w:space="0" w:color="auto"/>
        <w:right w:val="none" w:sz="0" w:space="0" w:color="auto"/>
      </w:divBdr>
    </w:div>
    <w:div w:id="1483043793">
      <w:bodyDiv w:val="1"/>
      <w:marLeft w:val="0"/>
      <w:marRight w:val="0"/>
      <w:marTop w:val="0"/>
      <w:marBottom w:val="0"/>
      <w:divBdr>
        <w:top w:val="none" w:sz="0" w:space="0" w:color="auto"/>
        <w:left w:val="none" w:sz="0" w:space="0" w:color="auto"/>
        <w:bottom w:val="none" w:sz="0" w:space="0" w:color="auto"/>
        <w:right w:val="none" w:sz="0" w:space="0" w:color="auto"/>
      </w:divBdr>
    </w:div>
    <w:div w:id="1499732617">
      <w:bodyDiv w:val="1"/>
      <w:marLeft w:val="0"/>
      <w:marRight w:val="0"/>
      <w:marTop w:val="0"/>
      <w:marBottom w:val="0"/>
      <w:divBdr>
        <w:top w:val="none" w:sz="0" w:space="0" w:color="auto"/>
        <w:left w:val="none" w:sz="0" w:space="0" w:color="auto"/>
        <w:bottom w:val="none" w:sz="0" w:space="0" w:color="auto"/>
        <w:right w:val="none" w:sz="0" w:space="0" w:color="auto"/>
      </w:divBdr>
      <w:divsChild>
        <w:div w:id="1051659184">
          <w:marLeft w:val="0"/>
          <w:marRight w:val="0"/>
          <w:marTop w:val="0"/>
          <w:marBottom w:val="0"/>
          <w:divBdr>
            <w:top w:val="none" w:sz="0" w:space="0" w:color="auto"/>
            <w:left w:val="none" w:sz="0" w:space="0" w:color="auto"/>
            <w:bottom w:val="none" w:sz="0" w:space="0" w:color="auto"/>
            <w:right w:val="none" w:sz="0" w:space="0" w:color="auto"/>
          </w:divBdr>
          <w:divsChild>
            <w:div w:id="2095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8237">
      <w:bodyDiv w:val="1"/>
      <w:marLeft w:val="0"/>
      <w:marRight w:val="0"/>
      <w:marTop w:val="0"/>
      <w:marBottom w:val="0"/>
      <w:divBdr>
        <w:top w:val="none" w:sz="0" w:space="0" w:color="auto"/>
        <w:left w:val="none" w:sz="0" w:space="0" w:color="auto"/>
        <w:bottom w:val="none" w:sz="0" w:space="0" w:color="auto"/>
        <w:right w:val="none" w:sz="0" w:space="0" w:color="auto"/>
      </w:divBdr>
    </w:div>
    <w:div w:id="1552231251">
      <w:bodyDiv w:val="1"/>
      <w:marLeft w:val="0"/>
      <w:marRight w:val="0"/>
      <w:marTop w:val="0"/>
      <w:marBottom w:val="0"/>
      <w:divBdr>
        <w:top w:val="none" w:sz="0" w:space="0" w:color="auto"/>
        <w:left w:val="none" w:sz="0" w:space="0" w:color="auto"/>
        <w:bottom w:val="none" w:sz="0" w:space="0" w:color="auto"/>
        <w:right w:val="none" w:sz="0" w:space="0" w:color="auto"/>
      </w:divBdr>
      <w:divsChild>
        <w:div w:id="1286473617">
          <w:marLeft w:val="0"/>
          <w:marRight w:val="0"/>
          <w:marTop w:val="0"/>
          <w:marBottom w:val="0"/>
          <w:divBdr>
            <w:top w:val="none" w:sz="0" w:space="0" w:color="auto"/>
            <w:left w:val="none" w:sz="0" w:space="0" w:color="auto"/>
            <w:bottom w:val="none" w:sz="0" w:space="0" w:color="auto"/>
            <w:right w:val="none" w:sz="0" w:space="0" w:color="auto"/>
          </w:divBdr>
          <w:divsChild>
            <w:div w:id="17119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79830">
      <w:bodyDiv w:val="1"/>
      <w:marLeft w:val="0"/>
      <w:marRight w:val="0"/>
      <w:marTop w:val="0"/>
      <w:marBottom w:val="0"/>
      <w:divBdr>
        <w:top w:val="none" w:sz="0" w:space="0" w:color="auto"/>
        <w:left w:val="none" w:sz="0" w:space="0" w:color="auto"/>
        <w:bottom w:val="none" w:sz="0" w:space="0" w:color="auto"/>
        <w:right w:val="none" w:sz="0" w:space="0" w:color="auto"/>
      </w:divBdr>
    </w:div>
    <w:div w:id="1605261015">
      <w:bodyDiv w:val="1"/>
      <w:marLeft w:val="0"/>
      <w:marRight w:val="0"/>
      <w:marTop w:val="0"/>
      <w:marBottom w:val="0"/>
      <w:divBdr>
        <w:top w:val="none" w:sz="0" w:space="0" w:color="auto"/>
        <w:left w:val="none" w:sz="0" w:space="0" w:color="auto"/>
        <w:bottom w:val="none" w:sz="0" w:space="0" w:color="auto"/>
        <w:right w:val="none" w:sz="0" w:space="0" w:color="auto"/>
      </w:divBdr>
    </w:div>
    <w:div w:id="1684821335">
      <w:bodyDiv w:val="1"/>
      <w:marLeft w:val="0"/>
      <w:marRight w:val="0"/>
      <w:marTop w:val="0"/>
      <w:marBottom w:val="0"/>
      <w:divBdr>
        <w:top w:val="none" w:sz="0" w:space="0" w:color="auto"/>
        <w:left w:val="none" w:sz="0" w:space="0" w:color="auto"/>
        <w:bottom w:val="none" w:sz="0" w:space="0" w:color="auto"/>
        <w:right w:val="none" w:sz="0" w:space="0" w:color="auto"/>
      </w:divBdr>
    </w:div>
    <w:div w:id="1701390833">
      <w:bodyDiv w:val="1"/>
      <w:marLeft w:val="0"/>
      <w:marRight w:val="0"/>
      <w:marTop w:val="0"/>
      <w:marBottom w:val="0"/>
      <w:divBdr>
        <w:top w:val="none" w:sz="0" w:space="0" w:color="auto"/>
        <w:left w:val="none" w:sz="0" w:space="0" w:color="auto"/>
        <w:bottom w:val="none" w:sz="0" w:space="0" w:color="auto"/>
        <w:right w:val="none" w:sz="0" w:space="0" w:color="auto"/>
      </w:divBdr>
      <w:divsChild>
        <w:div w:id="1447235907">
          <w:marLeft w:val="0"/>
          <w:marRight w:val="0"/>
          <w:marTop w:val="0"/>
          <w:marBottom w:val="0"/>
          <w:divBdr>
            <w:top w:val="none" w:sz="0" w:space="0" w:color="auto"/>
            <w:left w:val="none" w:sz="0" w:space="0" w:color="auto"/>
            <w:bottom w:val="none" w:sz="0" w:space="0" w:color="auto"/>
            <w:right w:val="none" w:sz="0" w:space="0" w:color="auto"/>
          </w:divBdr>
          <w:divsChild>
            <w:div w:id="630864140">
              <w:marLeft w:val="0"/>
              <w:marRight w:val="0"/>
              <w:marTop w:val="0"/>
              <w:marBottom w:val="0"/>
              <w:divBdr>
                <w:top w:val="none" w:sz="0" w:space="0" w:color="auto"/>
                <w:left w:val="none" w:sz="0" w:space="0" w:color="auto"/>
                <w:bottom w:val="none" w:sz="0" w:space="0" w:color="auto"/>
                <w:right w:val="none" w:sz="0" w:space="0" w:color="auto"/>
              </w:divBdr>
              <w:divsChild>
                <w:div w:id="1614899005">
                  <w:marLeft w:val="0"/>
                  <w:marRight w:val="0"/>
                  <w:marTop w:val="0"/>
                  <w:marBottom w:val="0"/>
                  <w:divBdr>
                    <w:top w:val="none" w:sz="0" w:space="0" w:color="auto"/>
                    <w:left w:val="none" w:sz="0" w:space="0" w:color="auto"/>
                    <w:bottom w:val="none" w:sz="0" w:space="0" w:color="auto"/>
                    <w:right w:val="none" w:sz="0" w:space="0" w:color="auto"/>
                  </w:divBdr>
                  <w:divsChild>
                    <w:div w:id="440685196">
                      <w:marLeft w:val="0"/>
                      <w:marRight w:val="0"/>
                      <w:marTop w:val="0"/>
                      <w:marBottom w:val="0"/>
                      <w:divBdr>
                        <w:top w:val="none" w:sz="0" w:space="0" w:color="auto"/>
                        <w:left w:val="none" w:sz="0" w:space="0" w:color="auto"/>
                        <w:bottom w:val="none" w:sz="0" w:space="0" w:color="auto"/>
                        <w:right w:val="none" w:sz="0" w:space="0" w:color="auto"/>
                      </w:divBdr>
                      <w:divsChild>
                        <w:div w:id="335348280">
                          <w:marLeft w:val="0"/>
                          <w:marRight w:val="0"/>
                          <w:marTop w:val="0"/>
                          <w:marBottom w:val="0"/>
                          <w:divBdr>
                            <w:top w:val="none" w:sz="0" w:space="0" w:color="auto"/>
                            <w:left w:val="none" w:sz="0" w:space="0" w:color="auto"/>
                            <w:bottom w:val="none" w:sz="0" w:space="0" w:color="auto"/>
                            <w:right w:val="none" w:sz="0" w:space="0" w:color="auto"/>
                          </w:divBdr>
                          <w:divsChild>
                            <w:div w:id="901062265">
                              <w:marLeft w:val="0"/>
                              <w:marRight w:val="0"/>
                              <w:marTop w:val="0"/>
                              <w:marBottom w:val="0"/>
                              <w:divBdr>
                                <w:top w:val="none" w:sz="0" w:space="0" w:color="auto"/>
                                <w:left w:val="none" w:sz="0" w:space="0" w:color="auto"/>
                                <w:bottom w:val="none" w:sz="0" w:space="0" w:color="auto"/>
                                <w:right w:val="none" w:sz="0" w:space="0" w:color="auto"/>
                              </w:divBdr>
                              <w:divsChild>
                                <w:div w:id="2121534148">
                                  <w:marLeft w:val="0"/>
                                  <w:marRight w:val="0"/>
                                  <w:marTop w:val="0"/>
                                  <w:marBottom w:val="0"/>
                                  <w:divBdr>
                                    <w:top w:val="none" w:sz="0" w:space="0" w:color="auto"/>
                                    <w:left w:val="none" w:sz="0" w:space="0" w:color="auto"/>
                                    <w:bottom w:val="none" w:sz="0" w:space="0" w:color="auto"/>
                                    <w:right w:val="none" w:sz="0" w:space="0" w:color="auto"/>
                                  </w:divBdr>
                                </w:div>
                                <w:div w:id="526675980">
                                  <w:marLeft w:val="0"/>
                                  <w:marRight w:val="0"/>
                                  <w:marTop w:val="100"/>
                                  <w:marBottom w:val="0"/>
                                  <w:divBdr>
                                    <w:top w:val="none" w:sz="0" w:space="0" w:color="auto"/>
                                    <w:left w:val="none" w:sz="0" w:space="0" w:color="auto"/>
                                    <w:bottom w:val="none" w:sz="0" w:space="0" w:color="auto"/>
                                    <w:right w:val="none" w:sz="0" w:space="0" w:color="auto"/>
                                  </w:divBdr>
                                  <w:divsChild>
                                    <w:div w:id="2104914946">
                                      <w:marLeft w:val="0"/>
                                      <w:marRight w:val="0"/>
                                      <w:marTop w:val="0"/>
                                      <w:marBottom w:val="0"/>
                                      <w:divBdr>
                                        <w:top w:val="none" w:sz="0" w:space="0" w:color="auto"/>
                                        <w:left w:val="none" w:sz="0" w:space="0" w:color="auto"/>
                                        <w:bottom w:val="none" w:sz="0" w:space="0" w:color="auto"/>
                                        <w:right w:val="none" w:sz="0" w:space="0" w:color="auto"/>
                                      </w:divBdr>
                                      <w:divsChild>
                                        <w:div w:id="1950620293">
                                          <w:marLeft w:val="0"/>
                                          <w:marRight w:val="0"/>
                                          <w:marTop w:val="0"/>
                                          <w:marBottom w:val="0"/>
                                          <w:divBdr>
                                            <w:top w:val="none" w:sz="0" w:space="0" w:color="auto"/>
                                            <w:left w:val="none" w:sz="0" w:space="0" w:color="auto"/>
                                            <w:bottom w:val="none" w:sz="0" w:space="0" w:color="auto"/>
                                            <w:right w:val="none" w:sz="0" w:space="0" w:color="auto"/>
                                          </w:divBdr>
                                          <w:divsChild>
                                            <w:div w:id="1502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6458">
                                      <w:marLeft w:val="0"/>
                                      <w:marRight w:val="0"/>
                                      <w:marTop w:val="0"/>
                                      <w:marBottom w:val="0"/>
                                      <w:divBdr>
                                        <w:top w:val="none" w:sz="0" w:space="0" w:color="auto"/>
                                        <w:left w:val="none" w:sz="0" w:space="0" w:color="auto"/>
                                        <w:bottom w:val="none" w:sz="0" w:space="0" w:color="auto"/>
                                        <w:right w:val="none" w:sz="0" w:space="0" w:color="auto"/>
                                      </w:divBdr>
                                      <w:divsChild>
                                        <w:div w:id="230385912">
                                          <w:marLeft w:val="0"/>
                                          <w:marRight w:val="0"/>
                                          <w:marTop w:val="0"/>
                                          <w:marBottom w:val="0"/>
                                          <w:divBdr>
                                            <w:top w:val="none" w:sz="0" w:space="0" w:color="auto"/>
                                            <w:left w:val="none" w:sz="0" w:space="0" w:color="auto"/>
                                            <w:bottom w:val="none" w:sz="0" w:space="0" w:color="auto"/>
                                            <w:right w:val="none" w:sz="0" w:space="0" w:color="auto"/>
                                          </w:divBdr>
                                        </w:div>
                                      </w:divsChild>
                                    </w:div>
                                    <w:div w:id="1282153725">
                                      <w:marLeft w:val="0"/>
                                      <w:marRight w:val="0"/>
                                      <w:marTop w:val="0"/>
                                      <w:marBottom w:val="0"/>
                                      <w:divBdr>
                                        <w:top w:val="none" w:sz="0" w:space="0" w:color="auto"/>
                                        <w:left w:val="none" w:sz="0" w:space="0" w:color="auto"/>
                                        <w:bottom w:val="none" w:sz="0" w:space="0" w:color="auto"/>
                                        <w:right w:val="none" w:sz="0" w:space="0" w:color="auto"/>
                                      </w:divBdr>
                                      <w:divsChild>
                                        <w:div w:id="1362978672">
                                          <w:marLeft w:val="0"/>
                                          <w:marRight w:val="0"/>
                                          <w:marTop w:val="0"/>
                                          <w:marBottom w:val="0"/>
                                          <w:divBdr>
                                            <w:top w:val="none" w:sz="0" w:space="0" w:color="auto"/>
                                            <w:left w:val="none" w:sz="0" w:space="0" w:color="auto"/>
                                            <w:bottom w:val="none" w:sz="0" w:space="0" w:color="auto"/>
                                            <w:right w:val="none" w:sz="0" w:space="0" w:color="auto"/>
                                          </w:divBdr>
                                          <w:divsChild>
                                            <w:div w:id="1737314352">
                                              <w:marLeft w:val="0"/>
                                              <w:marRight w:val="0"/>
                                              <w:marTop w:val="0"/>
                                              <w:marBottom w:val="0"/>
                                              <w:divBdr>
                                                <w:top w:val="none" w:sz="0" w:space="0" w:color="auto"/>
                                                <w:left w:val="none" w:sz="0" w:space="0" w:color="auto"/>
                                                <w:bottom w:val="none" w:sz="0" w:space="0" w:color="auto"/>
                                                <w:right w:val="none" w:sz="0" w:space="0" w:color="auto"/>
                                              </w:divBdr>
                                              <w:divsChild>
                                                <w:div w:id="7547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080730">
              <w:marLeft w:val="0"/>
              <w:marRight w:val="0"/>
              <w:marTop w:val="0"/>
              <w:marBottom w:val="0"/>
              <w:divBdr>
                <w:top w:val="none" w:sz="0" w:space="0" w:color="auto"/>
                <w:left w:val="none" w:sz="0" w:space="0" w:color="auto"/>
                <w:bottom w:val="none" w:sz="0" w:space="0" w:color="auto"/>
                <w:right w:val="none" w:sz="0" w:space="0" w:color="auto"/>
              </w:divBdr>
              <w:divsChild>
                <w:div w:id="5797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69789">
          <w:marLeft w:val="180"/>
          <w:marRight w:val="0"/>
          <w:marTop w:val="120"/>
          <w:marBottom w:val="0"/>
          <w:divBdr>
            <w:top w:val="none" w:sz="0" w:space="0" w:color="auto"/>
            <w:left w:val="none" w:sz="0" w:space="0" w:color="auto"/>
            <w:bottom w:val="none" w:sz="0" w:space="0" w:color="auto"/>
            <w:right w:val="none" w:sz="0" w:space="0" w:color="auto"/>
          </w:divBdr>
        </w:div>
      </w:divsChild>
    </w:div>
    <w:div w:id="1724670563">
      <w:bodyDiv w:val="1"/>
      <w:marLeft w:val="0"/>
      <w:marRight w:val="0"/>
      <w:marTop w:val="0"/>
      <w:marBottom w:val="0"/>
      <w:divBdr>
        <w:top w:val="none" w:sz="0" w:space="0" w:color="auto"/>
        <w:left w:val="none" w:sz="0" w:space="0" w:color="auto"/>
        <w:bottom w:val="none" w:sz="0" w:space="0" w:color="auto"/>
        <w:right w:val="none" w:sz="0" w:space="0" w:color="auto"/>
      </w:divBdr>
    </w:div>
    <w:div w:id="1730034527">
      <w:bodyDiv w:val="1"/>
      <w:marLeft w:val="0"/>
      <w:marRight w:val="0"/>
      <w:marTop w:val="0"/>
      <w:marBottom w:val="0"/>
      <w:divBdr>
        <w:top w:val="none" w:sz="0" w:space="0" w:color="auto"/>
        <w:left w:val="none" w:sz="0" w:space="0" w:color="auto"/>
        <w:bottom w:val="none" w:sz="0" w:space="0" w:color="auto"/>
        <w:right w:val="none" w:sz="0" w:space="0" w:color="auto"/>
      </w:divBdr>
    </w:div>
    <w:div w:id="1780637001">
      <w:bodyDiv w:val="1"/>
      <w:marLeft w:val="0"/>
      <w:marRight w:val="0"/>
      <w:marTop w:val="0"/>
      <w:marBottom w:val="0"/>
      <w:divBdr>
        <w:top w:val="none" w:sz="0" w:space="0" w:color="auto"/>
        <w:left w:val="none" w:sz="0" w:space="0" w:color="auto"/>
        <w:bottom w:val="none" w:sz="0" w:space="0" w:color="auto"/>
        <w:right w:val="none" w:sz="0" w:space="0" w:color="auto"/>
      </w:divBdr>
    </w:div>
    <w:div w:id="1797523194">
      <w:bodyDiv w:val="1"/>
      <w:marLeft w:val="0"/>
      <w:marRight w:val="0"/>
      <w:marTop w:val="0"/>
      <w:marBottom w:val="0"/>
      <w:divBdr>
        <w:top w:val="none" w:sz="0" w:space="0" w:color="auto"/>
        <w:left w:val="none" w:sz="0" w:space="0" w:color="auto"/>
        <w:bottom w:val="none" w:sz="0" w:space="0" w:color="auto"/>
        <w:right w:val="none" w:sz="0" w:space="0" w:color="auto"/>
      </w:divBdr>
    </w:div>
    <w:div w:id="1817139965">
      <w:bodyDiv w:val="1"/>
      <w:marLeft w:val="0"/>
      <w:marRight w:val="0"/>
      <w:marTop w:val="0"/>
      <w:marBottom w:val="0"/>
      <w:divBdr>
        <w:top w:val="none" w:sz="0" w:space="0" w:color="auto"/>
        <w:left w:val="none" w:sz="0" w:space="0" w:color="auto"/>
        <w:bottom w:val="none" w:sz="0" w:space="0" w:color="auto"/>
        <w:right w:val="none" w:sz="0" w:space="0" w:color="auto"/>
      </w:divBdr>
    </w:div>
    <w:div w:id="1882522234">
      <w:bodyDiv w:val="1"/>
      <w:marLeft w:val="0"/>
      <w:marRight w:val="0"/>
      <w:marTop w:val="0"/>
      <w:marBottom w:val="0"/>
      <w:divBdr>
        <w:top w:val="none" w:sz="0" w:space="0" w:color="auto"/>
        <w:left w:val="none" w:sz="0" w:space="0" w:color="auto"/>
        <w:bottom w:val="none" w:sz="0" w:space="0" w:color="auto"/>
        <w:right w:val="none" w:sz="0" w:space="0" w:color="auto"/>
      </w:divBdr>
    </w:div>
    <w:div w:id="1930851597">
      <w:bodyDiv w:val="1"/>
      <w:marLeft w:val="0"/>
      <w:marRight w:val="0"/>
      <w:marTop w:val="0"/>
      <w:marBottom w:val="0"/>
      <w:divBdr>
        <w:top w:val="none" w:sz="0" w:space="0" w:color="auto"/>
        <w:left w:val="none" w:sz="0" w:space="0" w:color="auto"/>
        <w:bottom w:val="none" w:sz="0" w:space="0" w:color="auto"/>
        <w:right w:val="none" w:sz="0" w:space="0" w:color="auto"/>
      </w:divBdr>
    </w:div>
    <w:div w:id="1953320190">
      <w:bodyDiv w:val="1"/>
      <w:marLeft w:val="0"/>
      <w:marRight w:val="0"/>
      <w:marTop w:val="0"/>
      <w:marBottom w:val="0"/>
      <w:divBdr>
        <w:top w:val="none" w:sz="0" w:space="0" w:color="auto"/>
        <w:left w:val="none" w:sz="0" w:space="0" w:color="auto"/>
        <w:bottom w:val="none" w:sz="0" w:space="0" w:color="auto"/>
        <w:right w:val="none" w:sz="0" w:space="0" w:color="auto"/>
      </w:divBdr>
    </w:div>
    <w:div w:id="1999993454">
      <w:bodyDiv w:val="1"/>
      <w:marLeft w:val="0"/>
      <w:marRight w:val="0"/>
      <w:marTop w:val="0"/>
      <w:marBottom w:val="0"/>
      <w:divBdr>
        <w:top w:val="none" w:sz="0" w:space="0" w:color="auto"/>
        <w:left w:val="none" w:sz="0" w:space="0" w:color="auto"/>
        <w:bottom w:val="none" w:sz="0" w:space="0" w:color="auto"/>
        <w:right w:val="none" w:sz="0" w:space="0" w:color="auto"/>
      </w:divBdr>
    </w:div>
    <w:div w:id="2029679238">
      <w:bodyDiv w:val="1"/>
      <w:marLeft w:val="0"/>
      <w:marRight w:val="0"/>
      <w:marTop w:val="0"/>
      <w:marBottom w:val="0"/>
      <w:divBdr>
        <w:top w:val="none" w:sz="0" w:space="0" w:color="auto"/>
        <w:left w:val="none" w:sz="0" w:space="0" w:color="auto"/>
        <w:bottom w:val="none" w:sz="0" w:space="0" w:color="auto"/>
        <w:right w:val="none" w:sz="0" w:space="0" w:color="auto"/>
      </w:divBdr>
    </w:div>
    <w:div w:id="2029794795">
      <w:bodyDiv w:val="1"/>
      <w:marLeft w:val="0"/>
      <w:marRight w:val="0"/>
      <w:marTop w:val="0"/>
      <w:marBottom w:val="0"/>
      <w:divBdr>
        <w:top w:val="none" w:sz="0" w:space="0" w:color="auto"/>
        <w:left w:val="none" w:sz="0" w:space="0" w:color="auto"/>
        <w:bottom w:val="none" w:sz="0" w:space="0" w:color="auto"/>
        <w:right w:val="none" w:sz="0" w:space="0" w:color="auto"/>
      </w:divBdr>
    </w:div>
    <w:div w:id="2055691893">
      <w:bodyDiv w:val="1"/>
      <w:marLeft w:val="0"/>
      <w:marRight w:val="0"/>
      <w:marTop w:val="0"/>
      <w:marBottom w:val="0"/>
      <w:divBdr>
        <w:top w:val="none" w:sz="0" w:space="0" w:color="auto"/>
        <w:left w:val="none" w:sz="0" w:space="0" w:color="auto"/>
        <w:bottom w:val="none" w:sz="0" w:space="0" w:color="auto"/>
        <w:right w:val="none" w:sz="0" w:space="0" w:color="auto"/>
      </w:divBdr>
    </w:div>
    <w:div w:id="214404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periodicos.ufmg.br" TargetMode="External"/><Relationship Id="rId3" Type="http://schemas.openxmlformats.org/officeDocument/2006/relationships/styles" Target="styles.xml"/><Relationship Id="rId21" Type="http://schemas.openxmlformats.org/officeDocument/2006/relationships/hyperlink" Target="http://www.cgee.org.br/arquivos/estudo007_02.pdf"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creativecommons.org/licenses/by-nc-nd/4.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iningforzambia.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oi.org/10.1007/s00603-020-02354-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mining.sandvik.com/"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atlascopco.com.br/"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www.iredes.org." TargetMode="External"/><Relationship Id="rId27" Type="http://schemas.openxmlformats.org/officeDocument/2006/relationships/hyperlink" Target="https://www.globalminingreview.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2D63E-BDB2-46B6-8438-3B17B9ABE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6669</Words>
  <Characters>36014</Characters>
  <Application>Microsoft Office Word</Application>
  <DocSecurity>0</DocSecurity>
  <Lines>300</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PRESIDENTE ANTÔNIO CARLOS – UNIPAC</vt:lpstr>
      <vt:lpstr>UNIVERSIDADE PRESIDENTE ANTÔNIO CARLOS – UNIPAC</vt:lpstr>
    </vt:vector>
  </TitlesOfParts>
  <Company/>
  <LinksUpToDate>false</LinksUpToDate>
  <CharactersWithSpaces>42598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PRESIDENTE ANTÔNIO CARLOS – UNIPAC</dc:title>
  <dc:creator>Jadir</dc:creator>
  <cp:lastModifiedBy>Jadir Alves</cp:lastModifiedBy>
  <cp:revision>2</cp:revision>
  <cp:lastPrinted>2022-02-23T20:04:00Z</cp:lastPrinted>
  <dcterms:created xsi:type="dcterms:W3CDTF">2022-07-19T15:21:00Z</dcterms:created>
  <dcterms:modified xsi:type="dcterms:W3CDTF">2022-07-19T15:21:00Z</dcterms:modified>
</cp:coreProperties>
</file>